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5CDF9061" w:rsidR="00EF3D25" w:rsidRPr="00BC029C" w:rsidRDefault="00AE59CC" w:rsidP="008B67E0">
      <w:pPr>
        <w:spacing w:after="0" w:line="240" w:lineRule="auto"/>
        <w:contextualSpacing/>
        <w:rPr>
          <w:rFonts w:cstheme="minorHAnsi"/>
        </w:rPr>
      </w:pPr>
      <w:r>
        <w:rPr>
          <w:rFonts w:cstheme="minorHAnsi"/>
        </w:rPr>
        <w:t>September</w:t>
      </w:r>
      <w:r w:rsidR="00FD5C29" w:rsidRPr="00C70B9D">
        <w:rPr>
          <w:rFonts w:cstheme="minorHAnsi"/>
        </w:rPr>
        <w:t xml:space="preserve"> </w:t>
      </w:r>
      <w:proofErr w:type="spellStart"/>
      <w:r>
        <w:rPr>
          <w:rFonts w:cstheme="minorHAnsi"/>
        </w:rPr>
        <w:t>XX</w:t>
      </w:r>
      <w:r w:rsidR="00C70B9D" w:rsidRPr="00C70B9D">
        <w:rPr>
          <w:rFonts w:cstheme="minorHAnsi"/>
          <w:vertAlign w:val="superscript"/>
        </w:rPr>
        <w:t>th</w:t>
      </w:r>
      <w:proofErr w:type="spellEnd"/>
      <w:r w:rsidR="00EF3D25" w:rsidRPr="00BC029C">
        <w:rPr>
          <w:rFonts w:cstheme="minorHAnsi"/>
        </w:rPr>
        <w:t>, 202</w:t>
      </w:r>
      <w:r w:rsidR="00000C73" w:rsidRPr="00BC029C">
        <w:rPr>
          <w:rFonts w:cstheme="minorHAnsi"/>
        </w:rPr>
        <w:t>3</w:t>
      </w:r>
    </w:p>
    <w:p w14:paraId="36D1AFC0" w14:textId="77777777" w:rsidR="00EF3D25" w:rsidRPr="00BC029C" w:rsidRDefault="00EF3D25" w:rsidP="008B67E0">
      <w:pPr>
        <w:spacing w:after="0" w:line="240" w:lineRule="auto"/>
        <w:contextualSpacing/>
        <w:rPr>
          <w:rFonts w:cstheme="minorHAnsi"/>
        </w:rPr>
      </w:pPr>
    </w:p>
    <w:p w14:paraId="25503C8E" w14:textId="78C1620B" w:rsidR="00EF3D25" w:rsidRPr="00BC029C" w:rsidRDefault="00BC029C" w:rsidP="008B67E0">
      <w:pPr>
        <w:spacing w:after="0" w:line="240" w:lineRule="auto"/>
        <w:contextualSpacing/>
        <w:rPr>
          <w:rFonts w:cstheme="minorHAnsi"/>
        </w:rPr>
      </w:pPr>
      <w:r>
        <w:rPr>
          <w:rFonts w:cstheme="minorHAnsi"/>
        </w:rPr>
        <w:t>Bernard Hommel</w:t>
      </w:r>
      <w:r w:rsidR="00EF3D25" w:rsidRPr="00BC029C">
        <w:rPr>
          <w:rFonts w:cstheme="minorHAnsi"/>
        </w:rPr>
        <w:t>, PhD</w:t>
      </w:r>
    </w:p>
    <w:p w14:paraId="122FEB55" w14:textId="0E76661E" w:rsidR="00EF3D25" w:rsidRPr="00BC029C" w:rsidRDefault="00B64024" w:rsidP="008B67E0">
      <w:pPr>
        <w:spacing w:after="0" w:line="240" w:lineRule="auto"/>
        <w:contextualSpacing/>
        <w:rPr>
          <w:rFonts w:cstheme="minorHAnsi"/>
        </w:rPr>
      </w:pPr>
      <w:r w:rsidRPr="00BC029C">
        <w:rPr>
          <w:rFonts w:cstheme="minorHAnsi"/>
        </w:rPr>
        <w:t>Action Editor</w:t>
      </w:r>
    </w:p>
    <w:p w14:paraId="5363C3E4" w14:textId="0C6AFA17" w:rsidR="00EF3D25" w:rsidRPr="00BC029C" w:rsidRDefault="00B64024" w:rsidP="008B67E0">
      <w:pPr>
        <w:spacing w:after="0" w:line="240" w:lineRule="auto"/>
        <w:contextualSpacing/>
        <w:rPr>
          <w:rFonts w:cstheme="minorHAnsi"/>
          <w:i/>
        </w:rPr>
      </w:pPr>
      <w:r w:rsidRPr="00BC029C">
        <w:rPr>
          <w:rFonts w:cstheme="minorHAnsi"/>
          <w:i/>
        </w:rPr>
        <w:t>Psychological Research</w:t>
      </w:r>
    </w:p>
    <w:p w14:paraId="355EDB85" w14:textId="77777777" w:rsidR="00EF3D25" w:rsidRPr="00BC029C" w:rsidRDefault="00EF3D25" w:rsidP="008B67E0">
      <w:pPr>
        <w:spacing w:after="0" w:line="240" w:lineRule="auto"/>
        <w:contextualSpacing/>
        <w:rPr>
          <w:rFonts w:cstheme="minorHAnsi"/>
        </w:rPr>
      </w:pPr>
    </w:p>
    <w:p w14:paraId="1318410E" w14:textId="77777777" w:rsidR="00EF3D25" w:rsidRPr="00BC029C" w:rsidRDefault="00EF3D25" w:rsidP="008B67E0">
      <w:pPr>
        <w:spacing w:after="0" w:line="240" w:lineRule="auto"/>
        <w:contextualSpacing/>
        <w:rPr>
          <w:rFonts w:cstheme="minorHAnsi"/>
        </w:rPr>
      </w:pPr>
    </w:p>
    <w:p w14:paraId="2484715B" w14:textId="4BF74700" w:rsidR="00EF3D25" w:rsidRPr="00BC029C" w:rsidRDefault="00EF3D25" w:rsidP="008B67E0">
      <w:pPr>
        <w:spacing w:after="0" w:line="240" w:lineRule="auto"/>
        <w:contextualSpacing/>
        <w:rPr>
          <w:rFonts w:cstheme="minorHAnsi"/>
        </w:rPr>
      </w:pPr>
      <w:r w:rsidRPr="00BC029C">
        <w:rPr>
          <w:rFonts w:cstheme="minorHAnsi"/>
        </w:rPr>
        <w:t xml:space="preserve">Dear Dr. </w:t>
      </w:r>
      <w:r w:rsidR="00C41151">
        <w:rPr>
          <w:rFonts w:cstheme="minorHAnsi"/>
        </w:rPr>
        <w:t>Hommel</w:t>
      </w:r>
      <w:r w:rsidR="00506C31">
        <w:rPr>
          <w:rFonts w:cstheme="minorHAnsi"/>
        </w:rPr>
        <w:t>:</w:t>
      </w:r>
    </w:p>
    <w:p w14:paraId="07FD7D8A" w14:textId="77777777" w:rsidR="00EF3D25" w:rsidRPr="00BC029C" w:rsidRDefault="00EF3D25" w:rsidP="008B67E0">
      <w:pPr>
        <w:spacing w:after="0" w:line="240" w:lineRule="auto"/>
        <w:contextualSpacing/>
        <w:rPr>
          <w:rFonts w:cstheme="minorHAnsi"/>
        </w:rPr>
      </w:pPr>
    </w:p>
    <w:p w14:paraId="22C5C391" w14:textId="686630F3" w:rsidR="00EF3D25" w:rsidRPr="00C41151" w:rsidRDefault="00AE59CC" w:rsidP="008B67E0">
      <w:pPr>
        <w:spacing w:after="0" w:line="240" w:lineRule="auto"/>
        <w:contextualSpacing/>
        <w:rPr>
          <w:rFonts w:cstheme="minorHAnsi"/>
          <w:color w:val="000000" w:themeColor="text1"/>
        </w:rPr>
      </w:pPr>
      <w:r>
        <w:rPr>
          <w:rFonts w:cstheme="minorHAnsi"/>
        </w:rPr>
        <w:t>We</w:t>
      </w:r>
      <w:r w:rsidR="00EF3D25" w:rsidRPr="00BC029C">
        <w:rPr>
          <w:rFonts w:cstheme="minorHAnsi"/>
        </w:rPr>
        <w:t xml:space="preserve"> have submitted a </w:t>
      </w:r>
      <w:r>
        <w:rPr>
          <w:rFonts w:cstheme="minorHAnsi"/>
        </w:rPr>
        <w:t>revision</w:t>
      </w:r>
      <w:r w:rsidR="00EF3D25" w:rsidRPr="00BC029C">
        <w:rPr>
          <w:rFonts w:cstheme="minorHAnsi"/>
        </w:rPr>
        <w:t xml:space="preserve"> of </w:t>
      </w:r>
      <w:r w:rsidR="00C41151">
        <w:rPr>
          <w:rFonts w:cstheme="minorHAnsi"/>
        </w:rPr>
        <w:t xml:space="preserve">our manuscript </w:t>
      </w:r>
      <w:r w:rsidR="002559E0" w:rsidRPr="00BC029C">
        <w:rPr>
          <w:rFonts w:cstheme="minorHAnsi"/>
        </w:rPr>
        <w:t>PRPF-D-21-00324</w:t>
      </w:r>
      <w:r w:rsidR="00EF3D25" w:rsidRPr="00BC029C">
        <w:rPr>
          <w:rFonts w:cstheme="minorHAnsi"/>
        </w:rPr>
        <w:t xml:space="preserve"> “</w:t>
      </w:r>
      <w:r w:rsidR="00A10816" w:rsidRPr="00BC029C">
        <w:rPr>
          <w:rFonts w:cstheme="minorHAnsi"/>
        </w:rPr>
        <w:t>Item-Specific and Relational Encoding are Effective at Reducing the Illusion of Competence</w:t>
      </w:r>
      <w:r w:rsidR="00EF3D25" w:rsidRPr="00BC029C">
        <w:rPr>
          <w:rFonts w:cstheme="minorHAnsi"/>
          <w:color w:val="000000" w:themeColor="text1"/>
        </w:rPr>
        <w:t>.</w:t>
      </w:r>
      <w:r w:rsidR="00BC029C">
        <w:rPr>
          <w:rFonts w:cstheme="minorHAnsi"/>
          <w:color w:val="000000" w:themeColor="text1"/>
        </w:rPr>
        <w:t>”</w:t>
      </w:r>
      <w:r w:rsidR="00EF3D25" w:rsidRPr="00BC029C">
        <w:rPr>
          <w:rFonts w:cstheme="minorHAnsi"/>
          <w:color w:val="000000" w:themeColor="text1"/>
        </w:rPr>
        <w:t xml:space="preserve"> We are</w:t>
      </w:r>
      <w:r>
        <w:rPr>
          <w:rFonts w:cstheme="minorHAnsi"/>
          <w:color w:val="000000" w:themeColor="text1"/>
        </w:rPr>
        <w:t xml:space="preserve"> again</w:t>
      </w:r>
      <w:r w:rsidR="00A10816" w:rsidRPr="00BC029C">
        <w:rPr>
          <w:rFonts w:cstheme="minorHAnsi"/>
          <w:color w:val="000000" w:themeColor="text1"/>
        </w:rPr>
        <w:t xml:space="preserve"> encouraged</w:t>
      </w:r>
      <w:r>
        <w:rPr>
          <w:rFonts w:cstheme="minorHAnsi"/>
          <w:color w:val="000000" w:themeColor="text1"/>
        </w:rPr>
        <w:t xml:space="preserve"> by the feedback provided by our reviewers, particularly that Reviewer 2 noted the quality of the writing and the importance of our replication in Experiment 2, and that Reviewer </w:t>
      </w:r>
      <w:r w:rsidR="00F853D7">
        <w:rPr>
          <w:rFonts w:cstheme="minorHAnsi"/>
          <w:color w:val="000000" w:themeColor="text1"/>
        </w:rPr>
        <w:t xml:space="preserve">3 </w:t>
      </w:r>
      <w:r>
        <w:rPr>
          <w:rFonts w:cstheme="minorHAnsi"/>
          <w:color w:val="000000" w:themeColor="text1"/>
        </w:rPr>
        <w:t xml:space="preserve">deemed the manuscript ready for publication in its present form. </w:t>
      </w:r>
      <w:r w:rsidR="00EF3D25" w:rsidRPr="00BC029C">
        <w:rPr>
          <w:rFonts w:cstheme="minorHAnsi"/>
          <w:color w:val="000000" w:themeColor="text1"/>
        </w:rPr>
        <w:t xml:space="preserve">Below, </w:t>
      </w:r>
      <w:r>
        <w:rPr>
          <w:rFonts w:cstheme="minorHAnsi"/>
          <w:color w:val="000000" w:themeColor="text1"/>
        </w:rPr>
        <w:t xml:space="preserve">we provide </w:t>
      </w:r>
      <w:r w:rsidR="00C41151">
        <w:rPr>
          <w:rFonts w:cstheme="minorHAnsi"/>
          <w:color w:val="000000" w:themeColor="text1"/>
        </w:rPr>
        <w:t xml:space="preserve">point-by-point responses to </w:t>
      </w:r>
      <w:r>
        <w:rPr>
          <w:rFonts w:cstheme="minorHAnsi"/>
          <w:color w:val="000000" w:themeColor="text1"/>
        </w:rPr>
        <w:t>Reviewer 2’s comments</w:t>
      </w:r>
      <w:r w:rsidR="00C41151">
        <w:rPr>
          <w:rFonts w:cstheme="minorHAnsi"/>
          <w:color w:val="000000" w:themeColor="text1"/>
        </w:rPr>
        <w:t>.</w:t>
      </w:r>
      <w:r>
        <w:rPr>
          <w:rFonts w:cstheme="minorHAnsi"/>
          <w:color w:val="000000" w:themeColor="text1"/>
        </w:rPr>
        <w:t xml:space="preserve"> Consistent with the previous revision</w:t>
      </w:r>
      <w:r w:rsidR="00C41151">
        <w:rPr>
          <w:rFonts w:cstheme="minorHAnsi"/>
          <w:color w:val="000000" w:themeColor="text1"/>
        </w:rPr>
        <w:t xml:space="preserve">, </w:t>
      </w:r>
      <w:r w:rsidR="002C0428" w:rsidRPr="00BC029C">
        <w:rPr>
          <w:rFonts w:cstheme="minorHAnsi"/>
          <w:color w:val="000000" w:themeColor="text1"/>
        </w:rPr>
        <w:t xml:space="preserve">all </w:t>
      </w:r>
      <w:r w:rsidR="00C41151">
        <w:rPr>
          <w:rFonts w:cstheme="minorHAnsi"/>
          <w:color w:val="000000" w:themeColor="text1"/>
        </w:rPr>
        <w:t xml:space="preserve">major </w:t>
      </w:r>
      <w:r w:rsidR="002C0428" w:rsidRPr="00BC029C">
        <w:rPr>
          <w:rFonts w:cstheme="minorHAnsi"/>
          <w:color w:val="000000" w:themeColor="text1"/>
        </w:rPr>
        <w:t>modifications to the manuscript have</w:t>
      </w:r>
      <w:r>
        <w:rPr>
          <w:rFonts w:cstheme="minorHAnsi"/>
          <w:color w:val="000000" w:themeColor="text1"/>
        </w:rPr>
        <w:t xml:space="preserve"> </w:t>
      </w:r>
      <w:r w:rsidR="002C0428" w:rsidRPr="00BC029C">
        <w:rPr>
          <w:rFonts w:cstheme="minorHAnsi"/>
          <w:color w:val="000000" w:themeColor="text1"/>
        </w:rPr>
        <w:t xml:space="preserve">been </w:t>
      </w:r>
      <w:r>
        <w:rPr>
          <w:rFonts w:cstheme="minorHAnsi"/>
          <w:color w:val="000000" w:themeColor="text1"/>
        </w:rPr>
        <w:t>made using</w:t>
      </w:r>
      <w:r w:rsidR="004D7398" w:rsidRPr="00BC029C">
        <w:rPr>
          <w:rFonts w:cstheme="minorHAnsi"/>
          <w:color w:val="000000" w:themeColor="text1"/>
        </w:rPr>
        <w:t xml:space="preserve"> </w:t>
      </w:r>
      <w:r w:rsidR="002C0428" w:rsidRPr="00BC029C">
        <w:rPr>
          <w:rFonts w:cstheme="minorHAnsi"/>
          <w:color w:val="000000" w:themeColor="text1"/>
        </w:rPr>
        <w:t>blue font</w:t>
      </w:r>
      <w:r w:rsidR="00BC029C">
        <w:rPr>
          <w:rFonts w:cstheme="minorHAnsi"/>
          <w:color w:val="000000" w:themeColor="text1"/>
        </w:rPr>
        <w:t xml:space="preserve">. </w:t>
      </w:r>
      <w:r w:rsidR="00E21E09" w:rsidRPr="00BC029C">
        <w:rPr>
          <w:rFonts w:cstheme="minorHAnsi"/>
        </w:rPr>
        <w:t xml:space="preserve">We appreciate </w:t>
      </w:r>
      <w:r w:rsidR="00C41151">
        <w:rPr>
          <w:rFonts w:cstheme="minorHAnsi"/>
        </w:rPr>
        <w:t xml:space="preserve">you </w:t>
      </w:r>
      <w:r w:rsidR="00E21E09" w:rsidRPr="00BC029C">
        <w:rPr>
          <w:rFonts w:cstheme="minorHAnsi"/>
        </w:rPr>
        <w:t xml:space="preserve">inviting a </w:t>
      </w:r>
      <w:r>
        <w:rPr>
          <w:rFonts w:cstheme="minorHAnsi"/>
        </w:rPr>
        <w:t xml:space="preserve">further </w:t>
      </w:r>
      <w:r w:rsidR="00E21E09" w:rsidRPr="00BC029C">
        <w:rPr>
          <w:rFonts w:cstheme="minorHAnsi"/>
        </w:rPr>
        <w:t xml:space="preserve">revision and </w:t>
      </w:r>
      <w:r w:rsidR="00EF3D25" w:rsidRPr="00BC029C">
        <w:rPr>
          <w:rFonts w:cstheme="minorHAnsi"/>
        </w:rPr>
        <w:t xml:space="preserve">hope </w:t>
      </w:r>
      <w:r>
        <w:rPr>
          <w:rFonts w:cstheme="minorHAnsi"/>
        </w:rPr>
        <w:t>that our</w:t>
      </w:r>
      <w:r w:rsidR="00C41151">
        <w:rPr>
          <w:rFonts w:cstheme="minorHAnsi"/>
        </w:rPr>
        <w:t xml:space="preserve"> manuscript</w:t>
      </w:r>
      <w:r w:rsidR="00EF3D25" w:rsidRPr="00BC029C">
        <w:rPr>
          <w:rFonts w:cstheme="minorHAnsi"/>
        </w:rPr>
        <w:t xml:space="preserve"> is </w:t>
      </w:r>
      <w:r w:rsidR="00C41151">
        <w:rPr>
          <w:rFonts w:cstheme="minorHAnsi"/>
        </w:rPr>
        <w:t xml:space="preserve">now </w:t>
      </w:r>
      <w:r w:rsidR="00EF3D25" w:rsidRPr="00BC029C">
        <w:rPr>
          <w:rFonts w:cstheme="minorHAnsi"/>
        </w:rPr>
        <w:t xml:space="preserve">suitable for publication in </w:t>
      </w:r>
      <w:r w:rsidR="00000C73" w:rsidRPr="00BC029C">
        <w:rPr>
          <w:rFonts w:cstheme="minorHAnsi"/>
          <w:i/>
        </w:rPr>
        <w:t>Psychological Research</w:t>
      </w:r>
      <w:r w:rsidR="00EF3D25" w:rsidRPr="00BC029C">
        <w:rPr>
          <w:rFonts w:cstheme="minorHAnsi"/>
        </w:rPr>
        <w:t>.</w:t>
      </w:r>
    </w:p>
    <w:p w14:paraId="17EC6081" w14:textId="77777777" w:rsidR="00EF3D25" w:rsidRPr="00BC029C" w:rsidRDefault="00EF3D25" w:rsidP="008B67E0">
      <w:pPr>
        <w:spacing w:after="0" w:line="240" w:lineRule="auto"/>
        <w:contextualSpacing/>
        <w:rPr>
          <w:rFonts w:cstheme="minorHAnsi"/>
        </w:rPr>
      </w:pPr>
    </w:p>
    <w:p w14:paraId="623EEBA2" w14:textId="5DC8815F" w:rsidR="00EF3D25" w:rsidRPr="00BC029C" w:rsidRDefault="00EF3D25" w:rsidP="008B67E0">
      <w:pPr>
        <w:spacing w:after="0" w:line="240" w:lineRule="auto"/>
        <w:contextualSpacing/>
        <w:rPr>
          <w:rFonts w:cstheme="minorHAnsi"/>
        </w:rPr>
      </w:pPr>
      <w:r w:rsidRPr="00BC029C">
        <w:rPr>
          <w:rFonts w:cstheme="minorHAnsi"/>
        </w:rPr>
        <w:t>Sincerely,</w:t>
      </w:r>
    </w:p>
    <w:p w14:paraId="22E29D97" w14:textId="77777777" w:rsidR="00EF3D25" w:rsidRPr="00BC029C" w:rsidRDefault="00EF3D25" w:rsidP="008B67E0">
      <w:pPr>
        <w:spacing w:after="0" w:line="240" w:lineRule="auto"/>
        <w:contextualSpacing/>
        <w:rPr>
          <w:rFonts w:cstheme="minorHAnsi"/>
        </w:rPr>
      </w:pPr>
    </w:p>
    <w:p w14:paraId="6AC4675F" w14:textId="77777777" w:rsidR="00EF3D25" w:rsidRPr="00BC029C" w:rsidRDefault="00EF3D25" w:rsidP="008B67E0">
      <w:pPr>
        <w:spacing w:after="0" w:line="240" w:lineRule="auto"/>
        <w:contextualSpacing/>
        <w:rPr>
          <w:rFonts w:cstheme="minorHAnsi"/>
        </w:rPr>
      </w:pPr>
    </w:p>
    <w:p w14:paraId="0BBE8639" w14:textId="0C1D0D86" w:rsidR="00EF3D25" w:rsidRPr="00BC029C" w:rsidRDefault="00100285" w:rsidP="008B67E0">
      <w:pPr>
        <w:spacing w:after="0" w:line="240" w:lineRule="auto"/>
        <w:contextualSpacing/>
        <w:rPr>
          <w:rFonts w:cstheme="minorHAnsi"/>
        </w:rPr>
      </w:pPr>
      <w:r w:rsidRPr="00BC029C">
        <w:rPr>
          <w:rFonts w:cstheme="minorHAnsi"/>
        </w:rPr>
        <w:t>Mark J. Huff</w:t>
      </w:r>
      <w:r w:rsidR="00EF3D25" w:rsidRPr="00BC029C">
        <w:rPr>
          <w:rFonts w:cstheme="minorHAnsi"/>
        </w:rPr>
        <w:t>, PhD</w:t>
      </w:r>
    </w:p>
    <w:p w14:paraId="273002F6" w14:textId="77777777" w:rsidR="00EF3D25" w:rsidRPr="00BC029C" w:rsidRDefault="00EF3D25" w:rsidP="008B67E0">
      <w:pPr>
        <w:spacing w:after="0" w:line="240" w:lineRule="auto"/>
        <w:contextualSpacing/>
        <w:rPr>
          <w:rFonts w:cstheme="minorHAnsi"/>
        </w:rPr>
      </w:pPr>
      <w:r w:rsidRPr="00BC029C">
        <w:rPr>
          <w:rFonts w:cstheme="minorHAnsi"/>
        </w:rPr>
        <w:t>School of Psychology</w:t>
      </w:r>
    </w:p>
    <w:p w14:paraId="77EE716E" w14:textId="77777777" w:rsidR="00EF3D25" w:rsidRPr="00BC029C" w:rsidRDefault="00EF3D25" w:rsidP="008B67E0">
      <w:pPr>
        <w:spacing w:after="0" w:line="240" w:lineRule="auto"/>
        <w:contextualSpacing/>
        <w:rPr>
          <w:rFonts w:cstheme="minorHAnsi"/>
        </w:rPr>
      </w:pPr>
      <w:r w:rsidRPr="00BC029C">
        <w:rPr>
          <w:rFonts w:cstheme="minorHAnsi"/>
        </w:rPr>
        <w:t>The University of Southern Mississippi</w:t>
      </w:r>
    </w:p>
    <w:p w14:paraId="11826F8A" w14:textId="6C4AC965" w:rsidR="00EF3D25" w:rsidRPr="00BC029C" w:rsidRDefault="00EF3D25" w:rsidP="008B67E0">
      <w:pPr>
        <w:spacing w:after="0" w:line="240" w:lineRule="auto"/>
        <w:contextualSpacing/>
        <w:rPr>
          <w:rFonts w:cstheme="minorHAnsi"/>
          <w:lang w:val="fr-FR"/>
        </w:rPr>
      </w:pPr>
      <w:r w:rsidRPr="00BC029C">
        <w:rPr>
          <w:rFonts w:cstheme="minorHAnsi"/>
          <w:lang w:val="fr-FR"/>
        </w:rPr>
        <w:t xml:space="preserve">Email: </w:t>
      </w:r>
      <w:r w:rsidR="00100285" w:rsidRPr="00BC029C">
        <w:rPr>
          <w:rFonts w:cstheme="minorHAnsi"/>
          <w:lang w:val="fr-FR"/>
        </w:rPr>
        <w:t>mark.huff@usm.edu</w:t>
      </w:r>
    </w:p>
    <w:p w14:paraId="53FDCE3C"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Phone: (601) 266-5411</w:t>
      </w:r>
    </w:p>
    <w:p w14:paraId="4ADDAA1D" w14:textId="77777777" w:rsidR="00EF3D25" w:rsidRPr="00BC029C" w:rsidRDefault="00EF3D25" w:rsidP="008B67E0">
      <w:pPr>
        <w:spacing w:after="0" w:line="240" w:lineRule="auto"/>
        <w:contextualSpacing/>
        <w:rPr>
          <w:rFonts w:cstheme="minorHAnsi"/>
          <w:lang w:val="fr-FR"/>
        </w:rPr>
      </w:pPr>
      <w:r w:rsidRPr="00BC029C">
        <w:rPr>
          <w:rFonts w:cstheme="minorHAnsi"/>
          <w:lang w:val="fr-FR"/>
        </w:rPr>
        <w:t>Fax: (601) 266-5580</w:t>
      </w:r>
    </w:p>
    <w:p w14:paraId="34D3FDF7" w14:textId="77777777" w:rsidR="00EF3D25" w:rsidRPr="00BC029C" w:rsidRDefault="00EF3D25" w:rsidP="008B67E0">
      <w:pPr>
        <w:spacing w:after="0" w:line="240" w:lineRule="auto"/>
        <w:contextualSpacing/>
        <w:rPr>
          <w:rFonts w:cstheme="minorHAnsi"/>
          <w:lang w:val="fr-FR"/>
        </w:rPr>
      </w:pPr>
    </w:p>
    <w:p w14:paraId="43C2C7FE" w14:textId="77777777" w:rsidR="00EF3D25" w:rsidRPr="00BC029C" w:rsidRDefault="00EF3D25" w:rsidP="008B67E0">
      <w:pPr>
        <w:spacing w:after="0" w:line="240" w:lineRule="auto"/>
        <w:contextualSpacing/>
        <w:rPr>
          <w:rFonts w:cstheme="minorHAnsi"/>
        </w:rPr>
      </w:pPr>
      <w:r w:rsidRPr="00BC029C">
        <w:rPr>
          <w:rFonts w:cstheme="minorHAnsi"/>
        </w:rPr>
        <w:t xml:space="preserve">Cc: </w:t>
      </w:r>
    </w:p>
    <w:p w14:paraId="227F3E41" w14:textId="77777777" w:rsidR="00EF3D25" w:rsidRPr="00BC029C" w:rsidRDefault="00EF3D25" w:rsidP="008B67E0">
      <w:pPr>
        <w:spacing w:after="0" w:line="240" w:lineRule="auto"/>
        <w:contextualSpacing/>
        <w:rPr>
          <w:rFonts w:cstheme="minorHAnsi"/>
        </w:rPr>
      </w:pPr>
    </w:p>
    <w:p w14:paraId="06841B6F" w14:textId="16E3B031" w:rsidR="00EF3D25" w:rsidRPr="00BC029C" w:rsidRDefault="00100285" w:rsidP="008B67E0">
      <w:pPr>
        <w:spacing w:after="0" w:line="240" w:lineRule="auto"/>
        <w:contextualSpacing/>
        <w:rPr>
          <w:rFonts w:cstheme="minorHAnsi"/>
        </w:rPr>
      </w:pPr>
      <w:r w:rsidRPr="00BC029C">
        <w:rPr>
          <w:rFonts w:cstheme="minorHAnsi"/>
        </w:rPr>
        <w:t>Nicholas P. Maxwell</w:t>
      </w:r>
      <w:r w:rsidR="00EF3D25" w:rsidRPr="00BC029C">
        <w:rPr>
          <w:rFonts w:cstheme="minorHAnsi"/>
        </w:rPr>
        <w:t>, PhD</w:t>
      </w:r>
    </w:p>
    <w:p w14:paraId="151D204F" w14:textId="663AFDF2" w:rsidR="00EF3D25" w:rsidRPr="00BC029C" w:rsidRDefault="00BC029C" w:rsidP="008B67E0">
      <w:pPr>
        <w:spacing w:after="0" w:line="240" w:lineRule="auto"/>
        <w:contextualSpacing/>
        <w:rPr>
          <w:rFonts w:cstheme="minorHAnsi"/>
        </w:rPr>
      </w:pPr>
      <w:r>
        <w:rPr>
          <w:rFonts w:cstheme="minorHAnsi"/>
        </w:rPr>
        <w:t>Midwestern State University</w:t>
      </w:r>
    </w:p>
    <w:p w14:paraId="4F2C2824" w14:textId="77777777" w:rsidR="00100285" w:rsidRPr="00BC029C" w:rsidRDefault="00100285" w:rsidP="008B67E0">
      <w:pPr>
        <w:spacing w:after="0" w:line="240" w:lineRule="auto"/>
        <w:contextualSpacing/>
        <w:rPr>
          <w:rFonts w:cstheme="minorHAnsi"/>
        </w:rPr>
      </w:pPr>
    </w:p>
    <w:p w14:paraId="43E13865" w14:textId="294CEA79" w:rsidR="00100285" w:rsidRPr="00BC029C" w:rsidRDefault="00100285" w:rsidP="008B67E0">
      <w:pPr>
        <w:spacing w:after="0" w:line="240" w:lineRule="auto"/>
        <w:contextualSpacing/>
        <w:rPr>
          <w:rFonts w:cstheme="minorHAnsi"/>
        </w:rPr>
      </w:pPr>
      <w:r w:rsidRPr="00BC029C">
        <w:rPr>
          <w:rFonts w:cstheme="minorHAnsi"/>
        </w:rPr>
        <w:t>Emily Cates</w:t>
      </w:r>
    </w:p>
    <w:p w14:paraId="5A7850EB" w14:textId="5CF26D14" w:rsidR="00100285" w:rsidRPr="00BC029C" w:rsidRDefault="00100285" w:rsidP="008B67E0">
      <w:pPr>
        <w:spacing w:after="0" w:line="240" w:lineRule="auto"/>
        <w:contextualSpacing/>
        <w:rPr>
          <w:rFonts w:cstheme="minorHAnsi"/>
        </w:rPr>
      </w:pPr>
      <w:r w:rsidRPr="00BC029C">
        <w:rPr>
          <w:rFonts w:cstheme="minorHAnsi"/>
        </w:rPr>
        <w:t>The University of Southern Mississippi</w:t>
      </w:r>
    </w:p>
    <w:p w14:paraId="4E8B20E4" w14:textId="1B571B30" w:rsidR="00EF3D25" w:rsidRPr="00BC029C" w:rsidRDefault="00EF3D25" w:rsidP="008B67E0">
      <w:pPr>
        <w:spacing w:after="0"/>
        <w:rPr>
          <w:rFonts w:cstheme="minorHAnsi"/>
          <w:b/>
          <w:bCs/>
        </w:rPr>
      </w:pPr>
      <w:r w:rsidRPr="00BC029C">
        <w:rPr>
          <w:rFonts w:cstheme="minorHAnsi"/>
          <w:b/>
          <w:bCs/>
        </w:rPr>
        <w:br w:type="page"/>
      </w:r>
    </w:p>
    <w:p w14:paraId="22DD6542" w14:textId="77777777" w:rsidR="00735242" w:rsidRDefault="00AE59CC" w:rsidP="00AE59CC">
      <w:pPr>
        <w:spacing w:after="0"/>
      </w:pPr>
      <w:r w:rsidRPr="000E5174">
        <w:rPr>
          <w:b/>
          <w:bCs/>
        </w:rPr>
        <w:lastRenderedPageBreak/>
        <w:t>Reviewer 2</w:t>
      </w:r>
      <w:r>
        <w:br/>
      </w:r>
      <w:r>
        <w:br/>
        <w:t>Major comments:</w:t>
      </w:r>
      <w:r>
        <w:br/>
      </w:r>
      <w:r>
        <w:br/>
      </w:r>
      <w:r w:rsidR="000E5174" w:rsidRPr="000E5174">
        <w:rPr>
          <w:b/>
          <w:bCs/>
        </w:rPr>
        <w:t>Comment 1:</w:t>
      </w:r>
      <w:r w:rsidR="000E5174">
        <w:t xml:space="preserve"> </w:t>
      </w:r>
      <w:r>
        <w:t>The authors should consider discussing the two types of JOL accuracy (i.e., calibration and resolution) earlier in the intro and the authors should be specific regarding which type of accuracy they are referring to throughout the paper.</w:t>
      </w:r>
    </w:p>
    <w:p w14:paraId="7DF0FB7A" w14:textId="77777777" w:rsidR="00735242" w:rsidRDefault="00735242" w:rsidP="00AE59CC">
      <w:pPr>
        <w:spacing w:after="0"/>
      </w:pPr>
    </w:p>
    <w:p w14:paraId="4AB7879C" w14:textId="6A6A9241" w:rsidR="00735242" w:rsidRDefault="00735242" w:rsidP="00AE59CC">
      <w:pPr>
        <w:spacing w:after="0"/>
      </w:pPr>
      <w:r w:rsidRPr="00735242">
        <w:rPr>
          <w:b/>
          <w:bCs/>
          <w:i/>
          <w:iCs/>
        </w:rPr>
        <w:t>Response:</w:t>
      </w:r>
      <w:r>
        <w:t xml:space="preserve"> </w:t>
      </w:r>
      <w:r w:rsidR="000A4BF0">
        <w:t xml:space="preserve">We appreciate you taking the time to review our manuscript. In our revised manuscript, we have taken care to clarify the type of JOL accuracy </w:t>
      </w:r>
      <w:r w:rsidR="0096679B">
        <w:t xml:space="preserve">to which </w:t>
      </w:r>
      <w:r w:rsidR="000A4BF0">
        <w:t>we are referring</w:t>
      </w:r>
      <w:r w:rsidR="0096679B">
        <w:t xml:space="preserve">. For example, on page 2 of our Introduction, we now specifically note that comparisons of JOLs to mean recall reflect changes in calibration, rather than accuracy in general. Additionally, we now include a footnote in this paragraph noting that </w:t>
      </w:r>
      <w:r w:rsidR="008F3770">
        <w:t xml:space="preserve">while we focus on </w:t>
      </w:r>
      <w:r w:rsidR="0096679B">
        <w:t>calibration</w:t>
      </w:r>
      <w:r w:rsidR="008F3770">
        <w:t>, accuracy can also be assessed via resolution.</w:t>
      </w:r>
      <w:r w:rsidR="00AE59CC">
        <w:br/>
      </w:r>
      <w:r w:rsidR="00AE59CC">
        <w:br/>
      </w:r>
      <w:r w:rsidRPr="00735242">
        <w:rPr>
          <w:b/>
          <w:bCs/>
        </w:rPr>
        <w:t>Comment 2:</w:t>
      </w:r>
      <w:r>
        <w:t xml:space="preserve"> </w:t>
      </w:r>
      <w:r w:rsidR="00AE59CC">
        <w:t>On page 4 the authors state: “In the present study, we further assess the relationship between associative direction and JOL accuracy by testing whether encoding tasks which emphasize shared or distinctive characteristics of cue-target pairs (i.e., item-specific and relational encoding, respectively) can improve the predictive accuracy of JOLs.” However, it’s not clear why they authors did the study. Just because something hasn’t been done isn’t sufficient motivation for a study (this is mentioned as motivation on page 9). Perhaps the authors could better motivate the present research question.</w:t>
      </w:r>
    </w:p>
    <w:p w14:paraId="3BE58A87" w14:textId="77777777" w:rsidR="00735242" w:rsidRDefault="00735242" w:rsidP="00AE59CC">
      <w:pPr>
        <w:spacing w:after="0"/>
      </w:pPr>
    </w:p>
    <w:p w14:paraId="6A1C1389" w14:textId="6373A75E" w:rsidR="00735242" w:rsidRDefault="00735242" w:rsidP="00AE59CC">
      <w:pPr>
        <w:spacing w:after="0"/>
      </w:pPr>
      <w:r w:rsidRPr="00735242">
        <w:rPr>
          <w:b/>
          <w:bCs/>
          <w:i/>
          <w:iCs/>
        </w:rPr>
        <w:t>Response:</w:t>
      </w:r>
      <w:r>
        <w:t xml:space="preserve"> </w:t>
      </w:r>
      <w:r w:rsidR="0096679B">
        <w:t xml:space="preserve">In the present study, we were specifically interested in whether deep encoding manipulations that facilitate recall could reduce the illusion of competence by improving calibration via </w:t>
      </w:r>
      <w:r w:rsidR="008F3770">
        <w:t xml:space="preserve">increased </w:t>
      </w:r>
      <w:r w:rsidR="0096679B">
        <w:t>recall</w:t>
      </w:r>
      <w:r w:rsidR="008F3770">
        <w:t xml:space="preserve"> performance</w:t>
      </w:r>
      <w:r w:rsidR="0096679B">
        <w:t xml:space="preserve">. Given our inclusion of </w:t>
      </w:r>
      <w:r w:rsidR="008F3770">
        <w:t xml:space="preserve">both related and </w:t>
      </w:r>
      <w:r w:rsidR="0096679B">
        <w:t>unrelated pair types, we were especially interested in whether item-specific and relational strategies would differentially improve calibration of backward and unrelated cue-target pair types</w:t>
      </w:r>
      <w:r w:rsidR="008C203E">
        <w:t xml:space="preserve">, respectively. Our motivation therefore was to assess </w:t>
      </w:r>
      <w:r w:rsidR="008F3770">
        <w:t xml:space="preserve">the </w:t>
      </w:r>
      <w:r w:rsidR="008C203E">
        <w:t>efficacy of these strategies for</w:t>
      </w:r>
      <w:r w:rsidR="008F3770">
        <w:t xml:space="preserve"> both</w:t>
      </w:r>
      <w:r w:rsidR="008C203E">
        <w:t xml:space="preserve"> related</w:t>
      </w:r>
      <w:r w:rsidR="008F3770">
        <w:t xml:space="preserve"> backward and symmetrical paired associates</w:t>
      </w:r>
      <w:r w:rsidR="008C203E">
        <w:t xml:space="preserve"> and unrelated cue-target pair types</w:t>
      </w:r>
      <w:r w:rsidR="008F3770">
        <w:t>, each of</w:t>
      </w:r>
      <w:r w:rsidR="008C203E">
        <w:t xml:space="preserve"> which have each been shown to demonstrate </w:t>
      </w:r>
      <w:r w:rsidR="008F3770">
        <w:t>the illusion of competence</w:t>
      </w:r>
      <w:r w:rsidR="008C203E">
        <w:t xml:space="preserve">. </w:t>
      </w:r>
      <w:r w:rsidR="009D43E0">
        <w:t xml:space="preserve">Additionally, because few studies have had participants engage in item-specific and relational encoding strategies alongside making JOLs, it was unclear whether these strategies would additionally affect the magnitude of participants JOLs, which would additionally influence the calibration between JOLs and recall. </w:t>
      </w:r>
      <w:r w:rsidR="008C203E">
        <w:t xml:space="preserve">We have updated the appropriate sections on page 4 and page 9 </w:t>
      </w:r>
      <w:r w:rsidR="008F3770">
        <w:t>to clarify these points.</w:t>
      </w:r>
      <w:r w:rsidR="00AE59CC">
        <w:br/>
      </w:r>
      <w:r w:rsidR="00AE59CC">
        <w:br/>
      </w:r>
      <w:r w:rsidRPr="00735242">
        <w:rPr>
          <w:b/>
          <w:bCs/>
        </w:rPr>
        <w:t xml:space="preserve">Comment 3: </w:t>
      </w:r>
      <w:r w:rsidR="00AE59CC">
        <w:t>What is the need for the term “illusion of competence”? How is this different from overconfidence? What makes this an illusion rather than just reduced JOL accuracy due to lower memory performance?</w:t>
      </w:r>
    </w:p>
    <w:p w14:paraId="27CF8B62" w14:textId="77777777" w:rsidR="00735242" w:rsidRDefault="00735242" w:rsidP="00AE59CC">
      <w:pPr>
        <w:spacing w:after="0"/>
      </w:pPr>
    </w:p>
    <w:p w14:paraId="332562A9" w14:textId="3F82E675" w:rsidR="00735242" w:rsidRDefault="00735242" w:rsidP="00AE59CC">
      <w:pPr>
        <w:spacing w:after="0"/>
      </w:pPr>
      <w:r w:rsidRPr="00735242">
        <w:rPr>
          <w:b/>
          <w:bCs/>
          <w:i/>
          <w:iCs/>
        </w:rPr>
        <w:t>Response:</w:t>
      </w:r>
      <w:r>
        <w:t xml:space="preserve"> </w:t>
      </w:r>
      <w:r w:rsidR="008F3770">
        <w:t>As noted in the Introduction, t</w:t>
      </w:r>
      <w:r w:rsidR="008C203E">
        <w:t xml:space="preserve">he term “illusion of competence” refers to a specific pattern of JOL overestimation that was first reported by Koriat and Bjork (2005). This pattern is specifically marked by JOL overestimations as a function of perceived cue-target relations. We utilize this term throughout the manuscript rather than using more </w:t>
      </w:r>
      <w:r w:rsidR="008B70B0">
        <w:t>general</w:t>
      </w:r>
      <w:r w:rsidR="008C203E">
        <w:t xml:space="preserve"> terms such as “overestimation” or “overconfidence” given that this term was specifically coined by Koriat and Bjork to reflect overestimations which occur in this setting. Note also that several other paradigms can also produce overestimation patterns in </w:t>
      </w:r>
      <w:r w:rsidR="008C203E">
        <w:lastRenderedPageBreak/>
        <w:t xml:space="preserve">metacognitive judgments (which are often referred to as “metacognitive illusions”; see Bjork, </w:t>
      </w:r>
      <w:proofErr w:type="spellStart"/>
      <w:r w:rsidR="008C203E">
        <w:t>Dunlosky</w:t>
      </w:r>
      <w:proofErr w:type="spellEnd"/>
      <w:r w:rsidR="008C203E">
        <w:t>, &amp; Kornell, 2013 for review), including inflated JOLs via font-size (Rhodes &amp; Castel, 2008) or inflated source-monitoring judgments due to item typicality effects (Schaper, Bayen, &amp; Hey, 2003). Thus, our use of this term throughout the manuscript provides a precise way of describing any observed JOL overestimation patterns.</w:t>
      </w:r>
      <w:r w:rsidR="00AE59CC">
        <w:br/>
      </w:r>
      <w:r w:rsidR="00AE59CC">
        <w:br/>
      </w:r>
      <w:r w:rsidRPr="00735242">
        <w:rPr>
          <w:b/>
          <w:bCs/>
        </w:rPr>
        <w:t>Comment 4:</w:t>
      </w:r>
      <w:r>
        <w:t xml:space="preserve"> </w:t>
      </w:r>
      <w:r w:rsidR="00AE59CC">
        <w:t>The present study “focuses specifically on changes in calibration, as previous illusion of competence studies often frame this effect as arising due to a miscalibration between JOLs and recall”. However, as a metacognition researcher myself, I find calibration far less informative than resolution. My suggestion would be to make resolution a central part of the manuscript as well as calibration. This is an area where an expansion of the results may be able to provide novel theoretical insights.</w:t>
      </w:r>
    </w:p>
    <w:p w14:paraId="02A0D71C" w14:textId="77777777" w:rsidR="00735242" w:rsidRDefault="00735242" w:rsidP="00AE59CC">
      <w:pPr>
        <w:spacing w:after="0"/>
      </w:pPr>
    </w:p>
    <w:p w14:paraId="103EB3C8" w14:textId="59589F6E" w:rsidR="00735242" w:rsidRDefault="00735242" w:rsidP="00AE59CC">
      <w:pPr>
        <w:spacing w:after="0"/>
      </w:pPr>
      <w:r w:rsidRPr="00735242">
        <w:rPr>
          <w:b/>
          <w:bCs/>
          <w:i/>
          <w:iCs/>
        </w:rPr>
        <w:t>Response:</w:t>
      </w:r>
      <w:r>
        <w:t xml:space="preserve"> </w:t>
      </w:r>
      <w:r w:rsidR="00291C0E">
        <w:t>We elected to focus on calibration specifically, given that the illusion of competence is often framed as a question of JOL calibration and, as a result, previous research on this topic has primarily investigated changes in calibration rather than resolution (see Koriat &amp; Bjork, 2005; 2006; Maxwell &amp; Huff, 2021). Given the potential importance of resolution, our initial submission also included analyses of resolution as well as discussion of these findings. However, the resolution analysis were relegated to the Appendix</w:t>
      </w:r>
      <w:r w:rsidR="004B75B2">
        <w:t xml:space="preserve"> during a previous revision</w:t>
      </w:r>
      <w:r w:rsidR="00291C0E">
        <w:t xml:space="preserve">, given </w:t>
      </w:r>
      <w:r w:rsidR="004B75B2">
        <w:t xml:space="preserve">both </w:t>
      </w:r>
      <w:r w:rsidR="00291C0E">
        <w:t xml:space="preserve">concerns regarding both the length of the manuscript and </w:t>
      </w:r>
      <w:r w:rsidR="004B75B2">
        <w:t>to</w:t>
      </w:r>
      <w:r w:rsidR="00291C0E">
        <w:t xml:space="preserve"> provide a more streamlined results section. </w:t>
      </w:r>
      <w:r w:rsidR="004B75B2">
        <w:t>As such,</w:t>
      </w:r>
      <w:r w:rsidR="00291C0E">
        <w:t xml:space="preserve"> we have elected to </w:t>
      </w:r>
      <w:r w:rsidR="004B75B2">
        <w:t xml:space="preserve">maintain our </w:t>
      </w:r>
      <w:r w:rsidR="00291C0E">
        <w:t xml:space="preserve">focus our </w:t>
      </w:r>
      <w:r w:rsidR="004B75B2">
        <w:t xml:space="preserve">on changes in </w:t>
      </w:r>
      <w:r w:rsidR="00291C0E">
        <w:t xml:space="preserve">calibration, though </w:t>
      </w:r>
      <w:r w:rsidR="004B75B2">
        <w:t xml:space="preserve">we note that </w:t>
      </w:r>
      <w:r w:rsidR="00291C0E">
        <w:t xml:space="preserve">analyses </w:t>
      </w:r>
      <w:r w:rsidR="004B75B2">
        <w:t>of</w:t>
      </w:r>
      <w:r w:rsidR="00291C0E">
        <w:t xml:space="preserve"> resolution are still available in the Appendix.</w:t>
      </w:r>
      <w:r w:rsidR="00AE59CC">
        <w:br/>
      </w:r>
      <w:r w:rsidR="00AE59CC">
        <w:br/>
      </w:r>
      <w:r w:rsidRPr="00735242">
        <w:rPr>
          <w:b/>
          <w:bCs/>
        </w:rPr>
        <w:t>Comment 5:</w:t>
      </w:r>
      <w:r w:rsidRPr="00735242">
        <w:t xml:space="preserve"> </w:t>
      </w:r>
      <w:r w:rsidR="00AE59CC">
        <w:t>Similarly, I feel like the authors left a lot of meat on the bone here. They have a rich data set which I think we could learn more from. For example, have the authors looked at the forward and backward association scores as a continuous variable? It would be interesting to see how forward and backward relatedness predicts JOLs as a function of group. This is just one example of many possibilities. Consider adding multilevel models on the item level data using JOLs, encoding condition, and relatedness as predictors of memory (or something to that effect).</w:t>
      </w:r>
    </w:p>
    <w:p w14:paraId="670BD611" w14:textId="77777777" w:rsidR="00735242" w:rsidRDefault="00735242" w:rsidP="00AE59CC">
      <w:pPr>
        <w:spacing w:after="0"/>
      </w:pPr>
    </w:p>
    <w:p w14:paraId="1C0E32A8" w14:textId="5ADA254A" w:rsidR="00BC6D82" w:rsidRDefault="00735242" w:rsidP="00AE59CC">
      <w:pPr>
        <w:spacing w:after="0"/>
      </w:pPr>
      <w:commentRangeStart w:id="0"/>
      <w:r w:rsidRPr="00735242">
        <w:rPr>
          <w:b/>
          <w:bCs/>
          <w:i/>
          <w:iCs/>
        </w:rPr>
        <w:t>Response:</w:t>
      </w:r>
      <w:r>
        <w:t xml:space="preserve"> </w:t>
      </w:r>
      <w:commentRangeEnd w:id="0"/>
      <w:r w:rsidR="00BC6D82">
        <w:rPr>
          <w:rStyle w:val="CommentReference"/>
        </w:rPr>
        <w:commentReference w:id="0"/>
      </w:r>
      <w:r w:rsidR="00BC6D82">
        <w:t xml:space="preserve">This is an interesting comment, and we agree that it would be interesting to assess the effects of relatedness as a continuous variable on the illusion of competence. However, in the present study, we primarily selected pairs that were high in forward or backward association strength to </w:t>
      </w:r>
      <w:r w:rsidR="000C3576">
        <w:t>when generating</w:t>
      </w:r>
      <w:r w:rsidR="00BC6D82">
        <w:t xml:space="preserve"> our forward and backward pair types. As a result, our forward and backward pairs largely lack weak associates, which would be important to include when considering association strength as a </w:t>
      </w:r>
      <w:r w:rsidR="000C3576">
        <w:t>continuous predictor variable</w:t>
      </w:r>
      <w:r w:rsidR="00BC6D82">
        <w:t>. However, this is certainly an avenue for future research, and we believe that such analyses would be insightful for understanding potential changes in JOL calibration as functions of a priori cue-target relations.</w:t>
      </w:r>
    </w:p>
    <w:p w14:paraId="31780632" w14:textId="6BE06EF9" w:rsidR="00735242" w:rsidRDefault="00AE59CC" w:rsidP="00AE59CC">
      <w:pPr>
        <w:spacing w:after="0"/>
      </w:pPr>
      <w:r>
        <w:br/>
      </w:r>
      <w:r w:rsidR="00735242" w:rsidRPr="00735242">
        <w:rPr>
          <w:b/>
          <w:bCs/>
        </w:rPr>
        <w:t>Comment 6:</w:t>
      </w:r>
      <w:r w:rsidR="00735242">
        <w:t xml:space="preserve"> </w:t>
      </w:r>
      <w:r>
        <w:t xml:space="preserve">The General Discussion includes very little discussion of how the present study contributes to the literature. From a theoretical and mechanistic perspective, what did we learn about metacognition? Why is this important? For example, what do the results say about </w:t>
      </w:r>
      <w:proofErr w:type="spellStart"/>
      <w:r>
        <w:t>Koriat’s</w:t>
      </w:r>
      <w:proofErr w:type="spellEnd"/>
      <w:r>
        <w:t xml:space="preserve"> (1997) cue-utilization theory?</w:t>
      </w:r>
    </w:p>
    <w:p w14:paraId="60EFCB47" w14:textId="77777777" w:rsidR="00735242" w:rsidRDefault="00735242" w:rsidP="00AE59CC">
      <w:pPr>
        <w:spacing w:after="0"/>
      </w:pPr>
    </w:p>
    <w:p w14:paraId="44328177" w14:textId="3FF986E5" w:rsidR="00735242" w:rsidRDefault="00735242" w:rsidP="00AE59CC">
      <w:pPr>
        <w:spacing w:after="0"/>
      </w:pPr>
      <w:r w:rsidRPr="00735242">
        <w:rPr>
          <w:b/>
          <w:bCs/>
          <w:i/>
          <w:iCs/>
        </w:rPr>
        <w:lastRenderedPageBreak/>
        <w:t>Response:</w:t>
      </w:r>
      <w:r>
        <w:t xml:space="preserve"> </w:t>
      </w:r>
      <w:r w:rsidR="00BC6D82">
        <w:t xml:space="preserve">We have updated our General Discussion to link our results back to </w:t>
      </w:r>
      <w:proofErr w:type="spellStart"/>
      <w:r w:rsidR="00BC6D82">
        <w:t>Koriat’s</w:t>
      </w:r>
      <w:proofErr w:type="spellEnd"/>
      <w:r w:rsidR="00BC6D82">
        <w:t xml:space="preserve"> (1997) cue-utilization theory. Specifically, we now have added a paragraph discussing our results in light of this theory </w:t>
      </w:r>
      <w:r w:rsidR="000C3576">
        <w:t>(</w:t>
      </w:r>
      <w:r w:rsidR="00BC6D82">
        <w:t>p</w:t>
      </w:r>
      <w:r w:rsidR="000C3576">
        <w:t>g.</w:t>
      </w:r>
      <w:r w:rsidR="00BC6D82">
        <w:t xml:space="preserve"> </w:t>
      </w:r>
      <w:r w:rsidR="00BC6D82" w:rsidRPr="00BC6D82">
        <w:rPr>
          <w:highlight w:val="yellow"/>
        </w:rPr>
        <w:t>x</w:t>
      </w:r>
      <w:r w:rsidR="000C3576">
        <w:t>)</w:t>
      </w:r>
      <w:r w:rsidR="00BC6D82">
        <w:t>.</w:t>
      </w:r>
      <w:r w:rsidR="00AE59CC">
        <w:br/>
      </w:r>
      <w:r w:rsidR="00AE59CC">
        <w:br/>
      </w:r>
      <w:r w:rsidRPr="00735242">
        <w:rPr>
          <w:b/>
          <w:bCs/>
        </w:rPr>
        <w:t>Comment 7:</w:t>
      </w:r>
      <w:r>
        <w:t xml:space="preserve"> </w:t>
      </w:r>
      <w:r w:rsidR="00AE59CC">
        <w:t>The present results, while interesting, offer little advancement to the literature (in their current form, though there is potential to increase the impact of this work). It was discussed that some prior work has already shown that methods of increasing memory performance reduce the illusion of competence. The authors basically did the same thing here, just using a different method of increasing memory (unless I’m missing something). So, what is the advancement offered beyond showing that techniques that enhance memory reduce the illusion of competence? I think the authors have a really rich data set that could be analyzed much further (e.g., look at resolution, relatedness on a continuous scale, etc.) to make a more substantial contribution to the literature.</w:t>
      </w:r>
      <w:r w:rsidR="00AE59CC">
        <w:br/>
      </w:r>
      <w:r w:rsidR="00AE59CC">
        <w:br/>
      </w:r>
      <w:r w:rsidRPr="00735242">
        <w:rPr>
          <w:b/>
          <w:bCs/>
          <w:i/>
          <w:iCs/>
        </w:rPr>
        <w:t>Response:</w:t>
      </w:r>
      <w:r>
        <w:t xml:space="preserve"> </w:t>
      </w:r>
      <w:r w:rsidR="00857831">
        <w:t xml:space="preserve">Please see our response to Comment 5 regarding the potential for additional analyses. Additionally, as noted in the Introduction (pg. </w:t>
      </w:r>
      <w:r w:rsidR="00857831" w:rsidRPr="00F04BBA">
        <w:rPr>
          <w:highlight w:val="yellow"/>
        </w:rPr>
        <w:t>X</w:t>
      </w:r>
      <w:r w:rsidR="00857831">
        <w:t>)</w:t>
      </w:r>
      <w:r w:rsidR="00F04BBA">
        <w:t xml:space="preserve">, previous research seeking to reduce the illusion of competence has often focused on factors to mitigate </w:t>
      </w:r>
      <w:r w:rsidR="000C3576">
        <w:t>this effect</w:t>
      </w:r>
      <w:r w:rsidR="00F04BBA">
        <w:t xml:space="preserve"> by reducing JOLs to match recall</w:t>
      </w:r>
      <w:r w:rsidR="000C3576">
        <w:t xml:space="preserve"> performance</w:t>
      </w:r>
      <w:r w:rsidR="00F04BBA">
        <w:t xml:space="preserve"> rather than by improving recall to match JOLs as we do in the present study. We now expand on this point in the General Discussion (pg. </w:t>
      </w:r>
      <w:r w:rsidR="00F04BBA" w:rsidRPr="00F04BBA">
        <w:rPr>
          <w:highlight w:val="yellow"/>
        </w:rPr>
        <w:t>x</w:t>
      </w:r>
      <w:r w:rsidR="00F04BBA">
        <w:t>)</w:t>
      </w:r>
    </w:p>
    <w:p w14:paraId="06D718CE" w14:textId="77777777" w:rsidR="00735242" w:rsidRDefault="00AE59CC" w:rsidP="00AE59CC">
      <w:pPr>
        <w:spacing w:after="0"/>
      </w:pPr>
      <w:r>
        <w:br/>
      </w:r>
      <w:r w:rsidRPr="00735242">
        <w:rPr>
          <w:b/>
          <w:bCs/>
        </w:rPr>
        <w:t>Minor comments:</w:t>
      </w:r>
      <w:r>
        <w:br/>
      </w:r>
      <w:r>
        <w:br/>
      </w:r>
      <w:r w:rsidR="00735242" w:rsidRPr="00735242">
        <w:rPr>
          <w:b/>
          <w:bCs/>
        </w:rPr>
        <w:t xml:space="preserve">Comment 8: </w:t>
      </w:r>
      <w:r>
        <w:t>I suggest ending the abstract with some important take-home messages (e.g., theoretical advancement, implications, etc.).</w:t>
      </w:r>
    </w:p>
    <w:p w14:paraId="04219D06" w14:textId="77777777" w:rsidR="00735242" w:rsidRDefault="00735242" w:rsidP="00AE59CC">
      <w:pPr>
        <w:spacing w:after="0"/>
      </w:pPr>
    </w:p>
    <w:p w14:paraId="123BBFCE" w14:textId="129F63B8" w:rsidR="00735242" w:rsidRDefault="00735242" w:rsidP="00AE59CC">
      <w:pPr>
        <w:spacing w:after="0"/>
      </w:pPr>
      <w:r w:rsidRPr="00735242">
        <w:rPr>
          <w:b/>
          <w:bCs/>
          <w:i/>
          <w:iCs/>
        </w:rPr>
        <w:t>Response:</w:t>
      </w:r>
      <w:r>
        <w:t xml:space="preserve"> </w:t>
      </w:r>
      <w:r w:rsidR="00BC6D82">
        <w:t>We have updated the abstract accordingly.</w:t>
      </w:r>
      <w:r w:rsidR="00AE59CC">
        <w:br/>
      </w:r>
      <w:r w:rsidR="00AE59CC">
        <w:br/>
      </w:r>
      <w:r w:rsidRPr="00735242">
        <w:rPr>
          <w:b/>
          <w:bCs/>
        </w:rPr>
        <w:t>Comment 9:</w:t>
      </w:r>
      <w:r>
        <w:t xml:space="preserve"> </w:t>
      </w:r>
      <w:r w:rsidR="00AE59CC">
        <w:t xml:space="preserve">Page 4: the authors should elaborate on how/why the relatedness of a word pair influences the accuracy of JOLs. I would discuss </w:t>
      </w:r>
      <w:proofErr w:type="spellStart"/>
      <w:r w:rsidR="00AE59CC">
        <w:t>Koriat’s</w:t>
      </w:r>
      <w:proofErr w:type="spellEnd"/>
      <w:r w:rsidR="00AE59CC">
        <w:t xml:space="preserve"> (1997) cue-utilization theory earlier in the intro and better set up what informs learners’ JOLs.</w:t>
      </w:r>
    </w:p>
    <w:p w14:paraId="61EBF40F" w14:textId="77777777" w:rsidR="00735242" w:rsidRDefault="00735242" w:rsidP="00AE59CC">
      <w:pPr>
        <w:spacing w:after="0"/>
      </w:pPr>
    </w:p>
    <w:p w14:paraId="66763D7F" w14:textId="4BC39B85" w:rsidR="00BC6D82" w:rsidRDefault="00735242" w:rsidP="00AE59CC">
      <w:pPr>
        <w:spacing w:after="0"/>
      </w:pPr>
      <w:r w:rsidRPr="00735242">
        <w:rPr>
          <w:b/>
          <w:bCs/>
          <w:i/>
          <w:iCs/>
        </w:rPr>
        <w:t>Response:</w:t>
      </w:r>
      <w:r>
        <w:t xml:space="preserve"> </w:t>
      </w:r>
      <w:r w:rsidR="00BC6D82">
        <w:t xml:space="preserve">We now include a brief discussion of </w:t>
      </w:r>
      <w:proofErr w:type="spellStart"/>
      <w:r w:rsidR="00BC6D82">
        <w:t>Koriat’s</w:t>
      </w:r>
      <w:proofErr w:type="spellEnd"/>
      <w:r w:rsidR="00BC6D82">
        <w:t xml:space="preserve"> (1997) cue-utilization theory on page 4. Additionally, we also now discuss this theory in the General Discussion (pg. </w:t>
      </w:r>
      <w:r w:rsidR="00BC6D82" w:rsidRPr="00BC6D82">
        <w:rPr>
          <w:highlight w:val="yellow"/>
        </w:rPr>
        <w:t>x</w:t>
      </w:r>
      <w:r w:rsidR="00BC6D82">
        <w:t>; see our response to Comment 6).</w:t>
      </w:r>
    </w:p>
    <w:p w14:paraId="0AD2D152" w14:textId="4A6D8438" w:rsidR="00735242" w:rsidRDefault="00AE59CC" w:rsidP="00AE59CC">
      <w:pPr>
        <w:spacing w:after="0"/>
      </w:pPr>
      <w:r>
        <w:br/>
      </w:r>
      <w:r w:rsidR="00735242" w:rsidRPr="00735242">
        <w:rPr>
          <w:b/>
          <w:bCs/>
        </w:rPr>
        <w:t>Comment 10:</w:t>
      </w:r>
      <w:r w:rsidR="00735242">
        <w:t xml:space="preserve"> </w:t>
      </w:r>
      <w:r>
        <w:t>Even though it’s explained on page 5, I still don’t follow the difference between a priori associations and a posteriori associations. How are free-association norms different from perceived relatedness? Wouldn’t free-association norms be based on perceived relatedness?</w:t>
      </w:r>
    </w:p>
    <w:p w14:paraId="394A3E5F" w14:textId="77777777" w:rsidR="00735242" w:rsidRDefault="00735242" w:rsidP="00AE59CC">
      <w:pPr>
        <w:spacing w:after="0"/>
      </w:pPr>
    </w:p>
    <w:p w14:paraId="65F555EA" w14:textId="273CA7DF" w:rsidR="00CD6358" w:rsidRPr="00CD6358" w:rsidRDefault="00735242" w:rsidP="00AE59CC">
      <w:pPr>
        <w:spacing w:after="0"/>
      </w:pPr>
      <w:r w:rsidRPr="00735242">
        <w:rPr>
          <w:b/>
          <w:bCs/>
          <w:i/>
          <w:iCs/>
        </w:rPr>
        <w:t>Response:</w:t>
      </w:r>
      <w:r>
        <w:t xml:space="preserve"> </w:t>
      </w:r>
      <w:r w:rsidR="00BC6D82">
        <w:t>You are correct that free-association</w:t>
      </w:r>
      <w:r w:rsidR="00CD6358">
        <w:t xml:space="preserve"> norms </w:t>
      </w:r>
      <w:r w:rsidR="000C3576">
        <w:t xml:space="preserve">capture </w:t>
      </w:r>
      <w:r w:rsidR="00CD6358">
        <w:t xml:space="preserve">perceived relatedness, given that these norms are generated </w:t>
      </w:r>
      <w:r w:rsidR="000C3576">
        <w:t>by having</w:t>
      </w:r>
      <w:r w:rsidR="00CD6358">
        <w:t xml:space="preserve"> participants list one or multiple associates for each item. However, </w:t>
      </w:r>
      <w:r w:rsidR="00D00264">
        <w:t xml:space="preserve">because </w:t>
      </w:r>
      <w:r w:rsidR="00CD6358">
        <w:t xml:space="preserve">these associations </w:t>
      </w:r>
      <w:r w:rsidR="00D00264">
        <w:t xml:space="preserve">specifically </w:t>
      </w:r>
      <w:r w:rsidR="00CD6358">
        <w:t>reflect response probabilities</w:t>
      </w:r>
      <w:r w:rsidR="000C3576">
        <w:t xml:space="preserve">, they capture </w:t>
      </w:r>
      <w:r w:rsidR="000C3576">
        <w:rPr>
          <w:i/>
          <w:iCs/>
        </w:rPr>
        <w:t>common</w:t>
      </w:r>
      <w:r w:rsidR="000C3576">
        <w:t xml:space="preserve"> relations, rather than </w:t>
      </w:r>
      <w:r w:rsidR="00D00264">
        <w:t>all potential</w:t>
      </w:r>
      <w:r w:rsidR="000C3576">
        <w:t xml:space="preserve"> pairings that could still be perceived as related at encoding</w:t>
      </w:r>
      <w:r w:rsidR="00CD6358">
        <w:t xml:space="preserve">. </w:t>
      </w:r>
      <w:r w:rsidR="00D00264">
        <w:t>Thus, i</w:t>
      </w:r>
      <w:r w:rsidR="00CD6358">
        <w:t xml:space="preserve">t is possible </w:t>
      </w:r>
      <w:r w:rsidR="00D00264">
        <w:t>to have pairs in which</w:t>
      </w:r>
      <w:r w:rsidR="00CD6358">
        <w:t xml:space="preserve"> items are perceived as being related yet the target item is not a common response to the cue. </w:t>
      </w:r>
      <w:r w:rsidR="00D00264">
        <w:t>B</w:t>
      </w:r>
      <w:r w:rsidR="00CD6358">
        <w:t xml:space="preserve">ackward associates are a prime example of this phenomena. </w:t>
      </w:r>
      <w:r w:rsidR="00D00264">
        <w:t xml:space="preserve">For example, </w:t>
      </w:r>
      <w:r w:rsidR="00CD6358" w:rsidRPr="00CD6358">
        <w:rPr>
          <w:i/>
          <w:iCs/>
        </w:rPr>
        <w:t>Stork</w:t>
      </w:r>
      <w:r w:rsidR="00CD6358">
        <w:t xml:space="preserve"> is </w:t>
      </w:r>
      <w:r w:rsidR="00CD6358">
        <w:lastRenderedPageBreak/>
        <w:t xml:space="preserve">a common response to the word </w:t>
      </w:r>
      <w:r w:rsidR="00CD6358" w:rsidRPr="00CD6358">
        <w:rPr>
          <w:i/>
          <w:iCs/>
        </w:rPr>
        <w:t>baby</w:t>
      </w:r>
      <w:r w:rsidR="00CD6358">
        <w:t xml:space="preserve">, yet </w:t>
      </w:r>
      <w:r w:rsidR="00CD6358" w:rsidRPr="00CD6358">
        <w:rPr>
          <w:i/>
          <w:iCs/>
        </w:rPr>
        <w:t>baby</w:t>
      </w:r>
      <w:r w:rsidR="00CD6358">
        <w:t xml:space="preserve"> is not a common response to </w:t>
      </w:r>
      <w:r w:rsidR="00CD6358" w:rsidRPr="00CD6358">
        <w:rPr>
          <w:i/>
          <w:iCs/>
        </w:rPr>
        <w:t>Stork</w:t>
      </w:r>
      <w:r w:rsidR="00CD6358">
        <w:t xml:space="preserve">. Thus the pair, </w:t>
      </w:r>
      <w:r w:rsidR="00CD6358" w:rsidRPr="00CD6358">
        <w:rPr>
          <w:i/>
          <w:iCs/>
        </w:rPr>
        <w:t>Stork</w:t>
      </w:r>
      <w:r w:rsidR="00CD6358">
        <w:t>-</w:t>
      </w:r>
      <w:r w:rsidR="00CD6358" w:rsidRPr="00CD6358">
        <w:rPr>
          <w:i/>
          <w:iCs/>
        </w:rPr>
        <w:t>Baby</w:t>
      </w:r>
      <w:r w:rsidR="00CD6358">
        <w:t xml:space="preserve"> reflects an asymmetrical association, as based on free-association norms, </w:t>
      </w:r>
      <w:r w:rsidR="00CD6358">
        <w:rPr>
          <w:i/>
          <w:iCs/>
        </w:rPr>
        <w:t>Baby-Stork</w:t>
      </w:r>
      <w:r w:rsidR="00CD6358">
        <w:t xml:space="preserve"> is not a common pairing. However, because </w:t>
      </w:r>
      <w:r w:rsidR="00D00264">
        <w:t>these words</w:t>
      </w:r>
      <w:r w:rsidR="00CD6358">
        <w:t xml:space="preserve"> are still thematically related, participants often perceive these pairs as being strong associates at encoding, even though the target is not a common response to the cue. Thus, for backward pairs, participants provide JOLs</w:t>
      </w:r>
      <w:r w:rsidR="00D00264">
        <w:t xml:space="preserve"> which</w:t>
      </w:r>
      <w:r w:rsidR="00CD6358">
        <w:t xml:space="preserve"> approximat</w:t>
      </w:r>
      <w:r w:rsidR="00D00264">
        <w:t>e JOLs for</w:t>
      </w:r>
      <w:r w:rsidR="00CD6358">
        <w:t xml:space="preserve"> forward pairs, though recall of backward pairs is generally lower than that of forward pairs.</w:t>
      </w:r>
    </w:p>
    <w:p w14:paraId="437C3609" w14:textId="6EA25DCC" w:rsidR="00735242" w:rsidRDefault="00AE59CC" w:rsidP="00AE59CC">
      <w:pPr>
        <w:spacing w:after="0"/>
      </w:pPr>
      <w:r>
        <w:br/>
      </w:r>
      <w:r w:rsidR="00735242" w:rsidRPr="00735242">
        <w:rPr>
          <w:b/>
          <w:bCs/>
        </w:rPr>
        <w:t>Comment 11:</w:t>
      </w:r>
      <w:r w:rsidR="00735242">
        <w:t xml:space="preserve"> </w:t>
      </w:r>
      <w:r>
        <w:t>What are the “useful relatedness cues at retrieval” (page 6)? Why would “credit” help recall “card” but not vice versa?</w:t>
      </w:r>
    </w:p>
    <w:p w14:paraId="036F8506" w14:textId="4420275F" w:rsidR="00735242" w:rsidRDefault="00735242" w:rsidP="00AE59CC">
      <w:pPr>
        <w:spacing w:after="0"/>
      </w:pPr>
    </w:p>
    <w:p w14:paraId="28C28545" w14:textId="7F2CB2C5" w:rsidR="00735242" w:rsidRDefault="00735242" w:rsidP="00AE59CC">
      <w:pPr>
        <w:spacing w:after="0"/>
      </w:pPr>
      <w:r w:rsidRPr="00735242">
        <w:rPr>
          <w:b/>
          <w:bCs/>
          <w:i/>
          <w:iCs/>
        </w:rPr>
        <w:t>Response:</w:t>
      </w:r>
      <w:r>
        <w:t xml:space="preserve"> </w:t>
      </w:r>
      <w:r w:rsidR="00CD6358">
        <w:t xml:space="preserve">This is because based on free-association norms, </w:t>
      </w:r>
      <w:r w:rsidR="00CD6358">
        <w:rPr>
          <w:i/>
          <w:iCs/>
        </w:rPr>
        <w:t xml:space="preserve">Card </w:t>
      </w:r>
      <w:r w:rsidR="00CD6358">
        <w:t>is a highly probabl</w:t>
      </w:r>
      <w:r w:rsidR="00263F59">
        <w:t>e</w:t>
      </w:r>
      <w:r w:rsidR="00CD6358">
        <w:t xml:space="preserve"> response to </w:t>
      </w:r>
      <w:r w:rsidR="00CD6358" w:rsidRPr="00CD6358">
        <w:rPr>
          <w:i/>
          <w:iCs/>
        </w:rPr>
        <w:t>Credit</w:t>
      </w:r>
      <w:r w:rsidR="00CD6358">
        <w:t xml:space="preserve">. However, the when the pair is reversed, </w:t>
      </w:r>
      <w:r w:rsidR="00CD6358">
        <w:rPr>
          <w:i/>
          <w:iCs/>
        </w:rPr>
        <w:t xml:space="preserve">Credit </w:t>
      </w:r>
      <w:r w:rsidR="00CD6358">
        <w:t xml:space="preserve">is not a common response to </w:t>
      </w:r>
      <w:r w:rsidR="00CD6358" w:rsidRPr="00CD6358">
        <w:rPr>
          <w:i/>
          <w:iCs/>
        </w:rPr>
        <w:t>Card</w:t>
      </w:r>
      <w:r w:rsidR="00CD6358">
        <w:t xml:space="preserve">. Because cued-recall generally taps into associative processes, forward associates are generally recalled with greater ease compared to unrelated and backward associates. </w:t>
      </w:r>
      <w:r w:rsidR="00CD6358" w:rsidRPr="00CD6358">
        <w:t>Please</w:t>
      </w:r>
      <w:r w:rsidR="00CD6358">
        <w:t xml:space="preserve"> see our response to Comment 10.</w:t>
      </w:r>
      <w:r w:rsidR="00AE59CC">
        <w:br/>
      </w:r>
      <w:r w:rsidR="00AE59CC">
        <w:br/>
      </w:r>
      <w:commentRangeStart w:id="1"/>
      <w:r w:rsidRPr="00735242">
        <w:rPr>
          <w:b/>
          <w:bCs/>
        </w:rPr>
        <w:t>Comment 12</w:t>
      </w:r>
      <w:commentRangeEnd w:id="1"/>
      <w:r w:rsidR="00CD6358">
        <w:rPr>
          <w:rStyle w:val="CommentReference"/>
        </w:rPr>
        <w:commentReference w:id="1"/>
      </w:r>
      <w:r w:rsidRPr="00735242">
        <w:rPr>
          <w:b/>
          <w:bCs/>
        </w:rPr>
        <w:t>:</w:t>
      </w:r>
      <w:r>
        <w:t xml:space="preserve"> </w:t>
      </w:r>
      <w:r w:rsidR="00AE59CC">
        <w:t>I’m not sure including generation and production (page 7) are relevant to the levels of processing framework. Deep processing involves thinking about the information in a semantically meaningful way. Generation and production enhance memory but not because of deep processing in my opinion.</w:t>
      </w:r>
    </w:p>
    <w:p w14:paraId="397F8BC9" w14:textId="77777777" w:rsidR="00735242" w:rsidRDefault="00735242" w:rsidP="00AE59CC">
      <w:pPr>
        <w:spacing w:after="0"/>
      </w:pPr>
    </w:p>
    <w:p w14:paraId="5E48CD09" w14:textId="48BA05EE" w:rsidR="00BC029C" w:rsidRPr="00BC029C" w:rsidRDefault="00735242" w:rsidP="00AE59CC">
      <w:pPr>
        <w:spacing w:after="0"/>
        <w:rPr>
          <w:rFonts w:cstheme="minorHAnsi"/>
          <w:b/>
          <w:bCs/>
        </w:rPr>
      </w:pPr>
      <w:r w:rsidRPr="00735242">
        <w:rPr>
          <w:b/>
          <w:bCs/>
          <w:i/>
          <w:iCs/>
        </w:rPr>
        <w:t>Response:</w:t>
      </w:r>
      <w:r>
        <w:t xml:space="preserve"> </w:t>
      </w:r>
      <w:r w:rsidR="00272E6E">
        <w:t xml:space="preserve">This is a fair point. However, we would argue that deep-encoding strategies are those </w:t>
      </w:r>
      <w:r w:rsidR="00263F59">
        <w:t>which</w:t>
      </w:r>
      <w:r w:rsidR="00272E6E">
        <w:t xml:space="preserve"> facilitate </w:t>
      </w:r>
      <w:r w:rsidR="00263F59">
        <w:t>greater</w:t>
      </w:r>
      <w:r w:rsidR="00272E6E">
        <w:t xml:space="preserve"> engagement with study materials at encoding, regardless of whether the tasks are purely semantic in nature.</w:t>
      </w:r>
      <w:r w:rsidR="00AE59CC">
        <w:br/>
      </w:r>
    </w:p>
    <w:sectPr w:rsidR="00BC029C" w:rsidRPr="00BC02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17T16:42:00Z" w:initials="NM">
    <w:p w14:paraId="74D5508A" w14:textId="77777777" w:rsidR="00BC6D82" w:rsidRDefault="00BC6D82" w:rsidP="00AF4338">
      <w:pPr>
        <w:pStyle w:val="CommentText"/>
      </w:pPr>
      <w:r>
        <w:rPr>
          <w:rStyle w:val="CommentReference"/>
        </w:rPr>
        <w:annotationRef/>
      </w:r>
      <w:r>
        <w:t>I've been mulling over this one a bit and I think we're probably better off not bothering with mixed-effects models. We already have all of the resolution stuff in the Appendix and we've already been dinged by a separate reviewer for having too much going on with our analysis. I think maybe simpler/more straightforward is the better way to go here?</w:t>
      </w:r>
    </w:p>
  </w:comment>
  <w:comment w:id="1" w:author="Nick Maxwell" w:date="2023-09-17T16:55:00Z" w:initials="NM">
    <w:p w14:paraId="0594B0E7" w14:textId="77777777" w:rsidR="00CD6358" w:rsidRDefault="00CD6358" w:rsidP="009705CE">
      <w:pPr>
        <w:pStyle w:val="CommentText"/>
      </w:pPr>
      <w:r>
        <w:rPr>
          <w:rStyle w:val="CommentReference"/>
        </w:rPr>
        <w:annotationRef/>
      </w:r>
      <w:r>
        <w:t xml:space="preserve">I guess the question here is whether deep encoding is always semantic in nature? I would argue that deep encoding is any task that facilitates interaction with the material, regardless of whether it is strictly semantic in 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5508A" w15:done="0"/>
  <w15:commentEx w15:paraId="0594B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1AADC" w16cex:dateUtc="2023-09-17T21:42:00Z"/>
  <w16cex:commentExtensible w16cex:durableId="28B1AE11" w16cex:dateUtc="2023-09-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5508A" w16cid:durableId="28B1AADC"/>
  <w16cid:commentId w16cid:paraId="0594B0E7" w16cid:durableId="28B1AE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760E"/>
    <w:multiLevelType w:val="hybridMultilevel"/>
    <w:tmpl w:val="A0068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8245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174BA"/>
    <w:rsid w:val="00021B79"/>
    <w:rsid w:val="000251EA"/>
    <w:rsid w:val="000313DB"/>
    <w:rsid w:val="00041FE9"/>
    <w:rsid w:val="000444A6"/>
    <w:rsid w:val="000451A3"/>
    <w:rsid w:val="00047162"/>
    <w:rsid w:val="00057602"/>
    <w:rsid w:val="00063F4C"/>
    <w:rsid w:val="00076A93"/>
    <w:rsid w:val="0008191D"/>
    <w:rsid w:val="000830E9"/>
    <w:rsid w:val="00091367"/>
    <w:rsid w:val="000A4BF0"/>
    <w:rsid w:val="000A543A"/>
    <w:rsid w:val="000B616F"/>
    <w:rsid w:val="000B72A3"/>
    <w:rsid w:val="000C0143"/>
    <w:rsid w:val="000C3576"/>
    <w:rsid w:val="000E5174"/>
    <w:rsid w:val="000F13CE"/>
    <w:rsid w:val="000F467E"/>
    <w:rsid w:val="00100285"/>
    <w:rsid w:val="0010038F"/>
    <w:rsid w:val="001038BC"/>
    <w:rsid w:val="00113124"/>
    <w:rsid w:val="00114A0B"/>
    <w:rsid w:val="00116D2E"/>
    <w:rsid w:val="00117ACD"/>
    <w:rsid w:val="00144DAF"/>
    <w:rsid w:val="00147A50"/>
    <w:rsid w:val="0015071C"/>
    <w:rsid w:val="001544FA"/>
    <w:rsid w:val="0016531D"/>
    <w:rsid w:val="0017765A"/>
    <w:rsid w:val="00185388"/>
    <w:rsid w:val="001861C0"/>
    <w:rsid w:val="001901FD"/>
    <w:rsid w:val="00191621"/>
    <w:rsid w:val="0019325A"/>
    <w:rsid w:val="001A262F"/>
    <w:rsid w:val="001A340B"/>
    <w:rsid w:val="001A4EB8"/>
    <w:rsid w:val="001B2393"/>
    <w:rsid w:val="001C0256"/>
    <w:rsid w:val="001C4F72"/>
    <w:rsid w:val="001C7EEC"/>
    <w:rsid w:val="001D38D5"/>
    <w:rsid w:val="002070E3"/>
    <w:rsid w:val="002139C3"/>
    <w:rsid w:val="002407C8"/>
    <w:rsid w:val="002411FB"/>
    <w:rsid w:val="00242278"/>
    <w:rsid w:val="00243278"/>
    <w:rsid w:val="00250A79"/>
    <w:rsid w:val="002559E0"/>
    <w:rsid w:val="00263F59"/>
    <w:rsid w:val="0026624E"/>
    <w:rsid w:val="002726E0"/>
    <w:rsid w:val="00272E6E"/>
    <w:rsid w:val="00291C0E"/>
    <w:rsid w:val="00292CBB"/>
    <w:rsid w:val="002A689D"/>
    <w:rsid w:val="002B0BA2"/>
    <w:rsid w:val="002B231B"/>
    <w:rsid w:val="002B5301"/>
    <w:rsid w:val="002C0428"/>
    <w:rsid w:val="002C12B8"/>
    <w:rsid w:val="002C1929"/>
    <w:rsid w:val="002C39D5"/>
    <w:rsid w:val="002C4307"/>
    <w:rsid w:val="002C47A7"/>
    <w:rsid w:val="002C59FF"/>
    <w:rsid w:val="002E4648"/>
    <w:rsid w:val="002E6299"/>
    <w:rsid w:val="002F4367"/>
    <w:rsid w:val="00306164"/>
    <w:rsid w:val="00332222"/>
    <w:rsid w:val="0033727C"/>
    <w:rsid w:val="00340247"/>
    <w:rsid w:val="00341E9E"/>
    <w:rsid w:val="00353F40"/>
    <w:rsid w:val="00355F3A"/>
    <w:rsid w:val="00360864"/>
    <w:rsid w:val="0036243B"/>
    <w:rsid w:val="00381471"/>
    <w:rsid w:val="00386BFE"/>
    <w:rsid w:val="00387950"/>
    <w:rsid w:val="00392CFF"/>
    <w:rsid w:val="00395EC3"/>
    <w:rsid w:val="003A2E56"/>
    <w:rsid w:val="003A4A98"/>
    <w:rsid w:val="003B6A52"/>
    <w:rsid w:val="003B6BBA"/>
    <w:rsid w:val="003C236D"/>
    <w:rsid w:val="003C59CC"/>
    <w:rsid w:val="003D68D4"/>
    <w:rsid w:val="003F1056"/>
    <w:rsid w:val="003F1071"/>
    <w:rsid w:val="003F3FDB"/>
    <w:rsid w:val="0040371D"/>
    <w:rsid w:val="0040572F"/>
    <w:rsid w:val="00405806"/>
    <w:rsid w:val="00413211"/>
    <w:rsid w:val="00414864"/>
    <w:rsid w:val="00417418"/>
    <w:rsid w:val="00430BBF"/>
    <w:rsid w:val="00431CA7"/>
    <w:rsid w:val="00444247"/>
    <w:rsid w:val="00445040"/>
    <w:rsid w:val="004476E5"/>
    <w:rsid w:val="00453C8B"/>
    <w:rsid w:val="00453E57"/>
    <w:rsid w:val="004649C2"/>
    <w:rsid w:val="004771F6"/>
    <w:rsid w:val="0048303C"/>
    <w:rsid w:val="00485416"/>
    <w:rsid w:val="00491AE0"/>
    <w:rsid w:val="004A6BE3"/>
    <w:rsid w:val="004B4329"/>
    <w:rsid w:val="004B75B2"/>
    <w:rsid w:val="004C49DD"/>
    <w:rsid w:val="004C5C9F"/>
    <w:rsid w:val="004D7398"/>
    <w:rsid w:val="004E5D36"/>
    <w:rsid w:val="004F4141"/>
    <w:rsid w:val="004F52A5"/>
    <w:rsid w:val="00505824"/>
    <w:rsid w:val="00505BCB"/>
    <w:rsid w:val="00506C31"/>
    <w:rsid w:val="005124F9"/>
    <w:rsid w:val="00533DFF"/>
    <w:rsid w:val="0053618E"/>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C7CF0"/>
    <w:rsid w:val="005D239C"/>
    <w:rsid w:val="005D2EB5"/>
    <w:rsid w:val="005D3FBE"/>
    <w:rsid w:val="005E3CA7"/>
    <w:rsid w:val="005E4EAC"/>
    <w:rsid w:val="005F297C"/>
    <w:rsid w:val="00605126"/>
    <w:rsid w:val="006115DF"/>
    <w:rsid w:val="00612781"/>
    <w:rsid w:val="00621201"/>
    <w:rsid w:val="00637DA1"/>
    <w:rsid w:val="00654530"/>
    <w:rsid w:val="00660E60"/>
    <w:rsid w:val="0067436B"/>
    <w:rsid w:val="0067776C"/>
    <w:rsid w:val="00680783"/>
    <w:rsid w:val="00681B11"/>
    <w:rsid w:val="0068395F"/>
    <w:rsid w:val="00693FFC"/>
    <w:rsid w:val="00697109"/>
    <w:rsid w:val="006A06D8"/>
    <w:rsid w:val="006A6D59"/>
    <w:rsid w:val="006B4C32"/>
    <w:rsid w:val="006D0418"/>
    <w:rsid w:val="006D0B16"/>
    <w:rsid w:val="006D55BB"/>
    <w:rsid w:val="006E0196"/>
    <w:rsid w:val="006E53ED"/>
    <w:rsid w:val="006E7E9E"/>
    <w:rsid w:val="006F0502"/>
    <w:rsid w:val="007003F1"/>
    <w:rsid w:val="00701A02"/>
    <w:rsid w:val="007228E7"/>
    <w:rsid w:val="00724C5E"/>
    <w:rsid w:val="00731FEC"/>
    <w:rsid w:val="00735242"/>
    <w:rsid w:val="00737A7C"/>
    <w:rsid w:val="00742181"/>
    <w:rsid w:val="00744052"/>
    <w:rsid w:val="00763A5F"/>
    <w:rsid w:val="0076707D"/>
    <w:rsid w:val="00767163"/>
    <w:rsid w:val="00770186"/>
    <w:rsid w:val="0077629D"/>
    <w:rsid w:val="007A338B"/>
    <w:rsid w:val="007B2BD6"/>
    <w:rsid w:val="007B5117"/>
    <w:rsid w:val="007B70B3"/>
    <w:rsid w:val="007F3CFD"/>
    <w:rsid w:val="007F693D"/>
    <w:rsid w:val="00802970"/>
    <w:rsid w:val="0082054A"/>
    <w:rsid w:val="008435BE"/>
    <w:rsid w:val="00844455"/>
    <w:rsid w:val="00847765"/>
    <w:rsid w:val="00855163"/>
    <w:rsid w:val="00857831"/>
    <w:rsid w:val="0086191D"/>
    <w:rsid w:val="008640C4"/>
    <w:rsid w:val="0086512B"/>
    <w:rsid w:val="008722F7"/>
    <w:rsid w:val="0087717A"/>
    <w:rsid w:val="008862C8"/>
    <w:rsid w:val="008869C7"/>
    <w:rsid w:val="008B0188"/>
    <w:rsid w:val="008B5287"/>
    <w:rsid w:val="008B67E0"/>
    <w:rsid w:val="008B70B0"/>
    <w:rsid w:val="008C203E"/>
    <w:rsid w:val="008C475C"/>
    <w:rsid w:val="008D2148"/>
    <w:rsid w:val="008D5C8D"/>
    <w:rsid w:val="008F368C"/>
    <w:rsid w:val="008F3770"/>
    <w:rsid w:val="008F3D1E"/>
    <w:rsid w:val="008F3D38"/>
    <w:rsid w:val="008F4D76"/>
    <w:rsid w:val="009007F0"/>
    <w:rsid w:val="009045B3"/>
    <w:rsid w:val="009103A0"/>
    <w:rsid w:val="0092443C"/>
    <w:rsid w:val="009444D0"/>
    <w:rsid w:val="00953454"/>
    <w:rsid w:val="009539F6"/>
    <w:rsid w:val="0096679B"/>
    <w:rsid w:val="00972C87"/>
    <w:rsid w:val="00972DAB"/>
    <w:rsid w:val="00983A23"/>
    <w:rsid w:val="009A275D"/>
    <w:rsid w:val="009A2E11"/>
    <w:rsid w:val="009A42AA"/>
    <w:rsid w:val="009A59F9"/>
    <w:rsid w:val="009A6410"/>
    <w:rsid w:val="009B4F05"/>
    <w:rsid w:val="009C2305"/>
    <w:rsid w:val="009D43E0"/>
    <w:rsid w:val="00A0510C"/>
    <w:rsid w:val="00A059FF"/>
    <w:rsid w:val="00A06D62"/>
    <w:rsid w:val="00A10816"/>
    <w:rsid w:val="00A15CDC"/>
    <w:rsid w:val="00A1753F"/>
    <w:rsid w:val="00A36E2C"/>
    <w:rsid w:val="00A406A9"/>
    <w:rsid w:val="00A4363F"/>
    <w:rsid w:val="00A54569"/>
    <w:rsid w:val="00A561BF"/>
    <w:rsid w:val="00A64000"/>
    <w:rsid w:val="00A66787"/>
    <w:rsid w:val="00A7293F"/>
    <w:rsid w:val="00A77861"/>
    <w:rsid w:val="00A82718"/>
    <w:rsid w:val="00A85670"/>
    <w:rsid w:val="00A85A63"/>
    <w:rsid w:val="00A90AF9"/>
    <w:rsid w:val="00AC06E3"/>
    <w:rsid w:val="00AC4AF1"/>
    <w:rsid w:val="00AD3AB6"/>
    <w:rsid w:val="00AD64B6"/>
    <w:rsid w:val="00AE4281"/>
    <w:rsid w:val="00AE59CC"/>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B0C4E"/>
    <w:rsid w:val="00BC029C"/>
    <w:rsid w:val="00BC14E7"/>
    <w:rsid w:val="00BC2797"/>
    <w:rsid w:val="00BC3C60"/>
    <w:rsid w:val="00BC6D82"/>
    <w:rsid w:val="00BD3006"/>
    <w:rsid w:val="00BD37F5"/>
    <w:rsid w:val="00BD5514"/>
    <w:rsid w:val="00BE647A"/>
    <w:rsid w:val="00BF0020"/>
    <w:rsid w:val="00BF71A4"/>
    <w:rsid w:val="00C060FA"/>
    <w:rsid w:val="00C35B2F"/>
    <w:rsid w:val="00C41151"/>
    <w:rsid w:val="00C46038"/>
    <w:rsid w:val="00C46CA0"/>
    <w:rsid w:val="00C519E1"/>
    <w:rsid w:val="00C539E4"/>
    <w:rsid w:val="00C6168F"/>
    <w:rsid w:val="00C65AEC"/>
    <w:rsid w:val="00C65F07"/>
    <w:rsid w:val="00C70B9D"/>
    <w:rsid w:val="00C710C3"/>
    <w:rsid w:val="00C82A21"/>
    <w:rsid w:val="00C93DDD"/>
    <w:rsid w:val="00C94C8D"/>
    <w:rsid w:val="00C95A9D"/>
    <w:rsid w:val="00CC211B"/>
    <w:rsid w:val="00CC2488"/>
    <w:rsid w:val="00CC2903"/>
    <w:rsid w:val="00CD1B6D"/>
    <w:rsid w:val="00CD6358"/>
    <w:rsid w:val="00CE132A"/>
    <w:rsid w:val="00CE180C"/>
    <w:rsid w:val="00CE4012"/>
    <w:rsid w:val="00CE76EA"/>
    <w:rsid w:val="00CF124A"/>
    <w:rsid w:val="00D00264"/>
    <w:rsid w:val="00D01E7E"/>
    <w:rsid w:val="00D05120"/>
    <w:rsid w:val="00D06CA1"/>
    <w:rsid w:val="00D102CB"/>
    <w:rsid w:val="00D14847"/>
    <w:rsid w:val="00D22614"/>
    <w:rsid w:val="00D2780A"/>
    <w:rsid w:val="00D30FB0"/>
    <w:rsid w:val="00D43075"/>
    <w:rsid w:val="00D51A77"/>
    <w:rsid w:val="00D54727"/>
    <w:rsid w:val="00D54C8E"/>
    <w:rsid w:val="00D600A0"/>
    <w:rsid w:val="00D70E68"/>
    <w:rsid w:val="00D73750"/>
    <w:rsid w:val="00D8174F"/>
    <w:rsid w:val="00D86BAD"/>
    <w:rsid w:val="00D960B5"/>
    <w:rsid w:val="00DA0FFA"/>
    <w:rsid w:val="00DA114D"/>
    <w:rsid w:val="00DB179E"/>
    <w:rsid w:val="00DB7CD0"/>
    <w:rsid w:val="00DC3BDE"/>
    <w:rsid w:val="00DC79BB"/>
    <w:rsid w:val="00DD1470"/>
    <w:rsid w:val="00DD3166"/>
    <w:rsid w:val="00DD637A"/>
    <w:rsid w:val="00DE032A"/>
    <w:rsid w:val="00DF0DAD"/>
    <w:rsid w:val="00DF2EB4"/>
    <w:rsid w:val="00E0091A"/>
    <w:rsid w:val="00E07C03"/>
    <w:rsid w:val="00E12CFF"/>
    <w:rsid w:val="00E152E3"/>
    <w:rsid w:val="00E21E09"/>
    <w:rsid w:val="00E24EC5"/>
    <w:rsid w:val="00E3074F"/>
    <w:rsid w:val="00E32F23"/>
    <w:rsid w:val="00E3685A"/>
    <w:rsid w:val="00E40404"/>
    <w:rsid w:val="00E5130F"/>
    <w:rsid w:val="00E541F6"/>
    <w:rsid w:val="00E5528A"/>
    <w:rsid w:val="00E555A8"/>
    <w:rsid w:val="00E70CC9"/>
    <w:rsid w:val="00E75CBC"/>
    <w:rsid w:val="00E82A0C"/>
    <w:rsid w:val="00E857C3"/>
    <w:rsid w:val="00E9723A"/>
    <w:rsid w:val="00EA32D5"/>
    <w:rsid w:val="00EA7755"/>
    <w:rsid w:val="00EB2D87"/>
    <w:rsid w:val="00EB6BB1"/>
    <w:rsid w:val="00EB6FB5"/>
    <w:rsid w:val="00EC539B"/>
    <w:rsid w:val="00ED015E"/>
    <w:rsid w:val="00ED25E7"/>
    <w:rsid w:val="00ED5C3D"/>
    <w:rsid w:val="00ED7063"/>
    <w:rsid w:val="00EE2D47"/>
    <w:rsid w:val="00EE36DE"/>
    <w:rsid w:val="00EE779D"/>
    <w:rsid w:val="00EF3D25"/>
    <w:rsid w:val="00EF4183"/>
    <w:rsid w:val="00EF4207"/>
    <w:rsid w:val="00F04BBA"/>
    <w:rsid w:val="00F326F2"/>
    <w:rsid w:val="00F55524"/>
    <w:rsid w:val="00F610F3"/>
    <w:rsid w:val="00F62B99"/>
    <w:rsid w:val="00F64E0D"/>
    <w:rsid w:val="00F73F86"/>
    <w:rsid w:val="00F76378"/>
    <w:rsid w:val="00F76C42"/>
    <w:rsid w:val="00F81D98"/>
    <w:rsid w:val="00F853D7"/>
    <w:rsid w:val="00F87C0A"/>
    <w:rsid w:val="00F96AE7"/>
    <w:rsid w:val="00FA2023"/>
    <w:rsid w:val="00FA54C3"/>
    <w:rsid w:val="00FA6504"/>
    <w:rsid w:val="00FC164F"/>
    <w:rsid w:val="00FD5C29"/>
    <w:rsid w:val="00FE6330"/>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 w:type="paragraph" w:styleId="BalloonText">
    <w:name w:val="Balloon Text"/>
    <w:basedOn w:val="Normal"/>
    <w:link w:val="BalloonTextChar"/>
    <w:uiPriority w:val="99"/>
    <w:semiHidden/>
    <w:unhideWhenUsed/>
    <w:rsid w:val="00C70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21D-FD7D-4F76-A088-27DFE29E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28</cp:revision>
  <dcterms:created xsi:type="dcterms:W3CDTF">2023-06-21T19:39:00Z</dcterms:created>
  <dcterms:modified xsi:type="dcterms:W3CDTF">2023-09-18T13:47:00Z</dcterms:modified>
</cp:coreProperties>
</file>