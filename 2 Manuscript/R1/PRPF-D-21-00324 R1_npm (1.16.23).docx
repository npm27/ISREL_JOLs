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w:t>
      </w:r>
      <w:proofErr w:type="gramStart"/>
      <w:r w:rsidR="007D6BCD">
        <w:rPr>
          <w:rFonts w:cs="Times New Roman"/>
          <w:szCs w:val="24"/>
        </w:rPr>
        <w:t>test</w:t>
      </w:r>
      <w:proofErr w:type="gramEnd"/>
      <w:r w:rsidR="007D6BCD">
        <w:rPr>
          <w:rFonts w:cs="Times New Roman"/>
          <w:szCs w:val="24"/>
        </w:rPr>
        <w: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w:t>
      </w:r>
      <w:del w:id="2" w:author="Nick Maxwell" w:date="2023-01-11T15:32:00Z">
        <w:r w:rsidDel="009D5B79">
          <w:rPr>
            <w:rFonts w:cs="Times New Roman"/>
            <w:szCs w:val="24"/>
          </w:rPr>
          <w:delText>,</w:delText>
        </w:r>
      </w:del>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6866586C"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 xml:space="preserve">across multiple </w:t>
      </w:r>
      <w:proofErr w:type="gramStart"/>
      <w:r w:rsidR="00453236">
        <w:rPr>
          <w:rFonts w:cs="Times New Roman"/>
          <w:color w:val="4472C4" w:themeColor="accent1"/>
          <w:szCs w:val="24"/>
        </w:rPr>
        <w:t>pair</w:t>
      </w:r>
      <w:proofErr w:type="gramEnd"/>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w:t>
      </w:r>
      <w:proofErr w:type="spellStart"/>
      <w:r w:rsidRPr="00B0335D">
        <w:rPr>
          <w:rFonts w:cs="Times New Roman"/>
          <w:color w:val="4472C4" w:themeColor="accent1"/>
          <w:szCs w:val="24"/>
        </w:rPr>
        <w:t>Koriat</w:t>
      </w:r>
      <w:proofErr w:type="spellEnd"/>
      <w:r w:rsidRPr="00B0335D">
        <w:rPr>
          <w:rFonts w:cs="Times New Roman"/>
          <w:color w:val="4472C4" w:themeColor="accent1"/>
          <w:szCs w:val="24"/>
        </w:rPr>
        <w: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cues refer to the inherent properties of the study materials and can include frequency, imageability, and, importantly, word associations</w:t>
      </w:r>
      <w:r w:rsidR="0063206B">
        <w:rPr>
          <w:rFonts w:cs="Times New Roman"/>
          <w:color w:val="4472C4" w:themeColor="accent1"/>
          <w:szCs w:val="24"/>
        </w:rPr>
        <w:t>,</w:t>
      </w:r>
      <w:r w:rsidRPr="00B0335D">
        <w:rPr>
          <w:rFonts w:cs="Times New Roman"/>
          <w:color w:val="4472C4" w:themeColor="accent1"/>
          <w:szCs w:val="24"/>
        </w:rPr>
        <w:t xml:space="preserve"> </w:t>
      </w:r>
      <w:r w:rsidR="0063206B">
        <w:rPr>
          <w:rFonts w:cs="Times New Roman"/>
          <w:color w:val="4472C4" w:themeColor="accent1"/>
          <w:szCs w:val="24"/>
        </w:rPr>
        <w:t>whereas</w:t>
      </w:r>
      <w:r w:rsidRPr="00B0335D">
        <w:rPr>
          <w:rFonts w:cs="Times New Roman"/>
          <w:color w:val="4472C4" w:themeColor="accent1"/>
          <w:szCs w:val="24"/>
        </w:rPr>
        <w:t xml:space="preserve">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w:t>
      </w:r>
      <w:ins w:id="3" w:author="Nick Maxwell" w:date="2023-01-12T10:57:00Z">
        <w:r w:rsidR="00CF36EF">
          <w:rPr>
            <w:rFonts w:cs="Times New Roman"/>
            <w:color w:val="4472C4" w:themeColor="accent1"/>
            <w:szCs w:val="24"/>
          </w:rPr>
          <w:t xml:space="preserve">more easily </w:t>
        </w:r>
      </w:ins>
      <w:r w:rsidRPr="00B0335D">
        <w:rPr>
          <w:rFonts w:cs="Times New Roman"/>
          <w:color w:val="4472C4" w:themeColor="accent1"/>
          <w:szCs w:val="24"/>
        </w:rPr>
        <w:t xml:space="preserve">process the existing relationships between </w:t>
      </w:r>
      <w:del w:id="4" w:author="Nick Maxwell" w:date="2023-01-16T13:49:00Z">
        <w:r w:rsidRPr="00B0335D" w:rsidDel="007C0336">
          <w:rPr>
            <w:rFonts w:cs="Times New Roman"/>
            <w:color w:val="4472C4" w:themeColor="accent1"/>
            <w:szCs w:val="24"/>
          </w:rPr>
          <w:delText xml:space="preserve">the </w:delText>
        </w:r>
      </w:del>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del w:id="5" w:author="Nick Maxwell" w:date="2023-01-12T11:04:00Z">
        <w:r w:rsidR="00B0335D" w:rsidRPr="00B0335D" w:rsidDel="00CF36EF">
          <w:rPr>
            <w:rFonts w:cs="Times New Roman"/>
            <w:color w:val="4472C4" w:themeColor="accent1"/>
            <w:szCs w:val="24"/>
          </w:rPr>
          <w:delText xml:space="preserve">, </w:delText>
        </w:r>
      </w:del>
      <w:ins w:id="6" w:author="Nick Maxwell" w:date="2023-01-12T11:04:00Z">
        <w:r w:rsidR="00CF36EF">
          <w:rPr>
            <w:rFonts w:cs="Times New Roman"/>
            <w:color w:val="4472C4" w:themeColor="accent1"/>
            <w:szCs w:val="24"/>
          </w:rPr>
          <w:t>. Specifically,</w:t>
        </w:r>
      </w:ins>
      <w:ins w:id="7" w:author="Nick Maxwell" w:date="2023-01-12T11:00:00Z">
        <w:r w:rsidR="00CF36EF">
          <w:rPr>
            <w:rFonts w:cs="Times New Roman"/>
            <w:color w:val="4472C4" w:themeColor="accent1"/>
            <w:szCs w:val="24"/>
          </w:rPr>
          <w:t xml:space="preserve"> </w:t>
        </w:r>
      </w:ins>
      <w:ins w:id="8" w:author="Nick Maxwell" w:date="2023-01-12T11:03:00Z">
        <w:r w:rsidR="00CF36EF">
          <w:rPr>
            <w:rFonts w:cs="Times New Roman"/>
            <w:color w:val="4472C4" w:themeColor="accent1"/>
            <w:szCs w:val="24"/>
          </w:rPr>
          <w:t xml:space="preserve">these tasks would allow </w:t>
        </w:r>
      </w:ins>
      <w:ins w:id="9" w:author="Nick Maxwell" w:date="2023-01-12T11:00:00Z">
        <w:r w:rsidR="00CF36EF">
          <w:rPr>
            <w:rFonts w:cs="Times New Roman"/>
            <w:color w:val="4472C4" w:themeColor="accent1"/>
            <w:szCs w:val="24"/>
          </w:rPr>
          <w:t xml:space="preserve">participants to </w:t>
        </w:r>
      </w:ins>
      <w:proofErr w:type="gramStart"/>
      <w:ins w:id="10" w:author="Nick Maxwell" w:date="2023-01-12T11:03:00Z">
        <w:r w:rsidR="00CF36EF">
          <w:rPr>
            <w:rFonts w:cs="Times New Roman"/>
            <w:color w:val="4472C4" w:themeColor="accent1"/>
            <w:szCs w:val="24"/>
          </w:rPr>
          <w:t>more readily assess</w:t>
        </w:r>
      </w:ins>
      <w:ins w:id="11" w:author="Nick Maxwell" w:date="2023-01-12T11:00:00Z">
        <w:r w:rsidR="00CF36EF">
          <w:rPr>
            <w:rFonts w:cs="Times New Roman"/>
            <w:color w:val="4472C4" w:themeColor="accent1"/>
            <w:szCs w:val="24"/>
          </w:rPr>
          <w:t xml:space="preserve"> cue availability</w:t>
        </w:r>
        <w:proofErr w:type="gramEnd"/>
        <w:r w:rsidR="00CF36EF">
          <w:rPr>
            <w:rFonts w:cs="Times New Roman"/>
            <w:color w:val="4472C4" w:themeColor="accent1"/>
            <w:szCs w:val="24"/>
          </w:rPr>
          <w:t xml:space="preserve"> at encoding</w:t>
        </w:r>
      </w:ins>
      <w:ins w:id="12" w:author="Nick Maxwell" w:date="2023-01-12T11:04:00Z">
        <w:r w:rsidR="00CF36EF">
          <w:rPr>
            <w:rFonts w:cs="Times New Roman"/>
            <w:color w:val="4472C4" w:themeColor="accent1"/>
            <w:szCs w:val="24"/>
          </w:rPr>
          <w:t xml:space="preserve">, </w:t>
        </w:r>
      </w:ins>
      <w:ins w:id="13" w:author="Nick Maxwell" w:date="2023-01-12T11:05:00Z">
        <w:r w:rsidR="004355E9">
          <w:rPr>
            <w:rFonts w:cs="Times New Roman"/>
            <w:color w:val="4472C4" w:themeColor="accent1"/>
            <w:szCs w:val="24"/>
          </w:rPr>
          <w:t>potentially modifying</w:t>
        </w:r>
      </w:ins>
      <w:del w:id="14" w:author="Nick Maxwell" w:date="2023-01-12T11:04:00Z">
        <w:r w:rsidR="00B0335D" w:rsidRPr="00B0335D" w:rsidDel="00CF36EF">
          <w:rPr>
            <w:rFonts w:cs="Times New Roman"/>
            <w:color w:val="4472C4" w:themeColor="accent1"/>
            <w:szCs w:val="24"/>
          </w:rPr>
          <w:delText xml:space="preserve">both through </w:delText>
        </w:r>
      </w:del>
      <w:del w:id="15" w:author="Nick Maxwell" w:date="2023-01-12T11:05:00Z">
        <w:r w:rsidR="00B0335D" w:rsidRPr="00B0335D" w:rsidDel="004355E9">
          <w:rPr>
            <w:rFonts w:cs="Times New Roman"/>
            <w:color w:val="4472C4" w:themeColor="accent1"/>
            <w:szCs w:val="24"/>
          </w:rPr>
          <w:delText>modif</w:delText>
        </w:r>
      </w:del>
      <w:ins w:id="16" w:author="Nick Maxwell" w:date="2023-01-12T11:04:00Z">
        <w:r w:rsidR="00CF36EF">
          <w:rPr>
            <w:rFonts w:cs="Times New Roman"/>
            <w:color w:val="4472C4" w:themeColor="accent1"/>
            <w:szCs w:val="24"/>
          </w:rPr>
          <w:t xml:space="preserve"> </w:t>
        </w:r>
      </w:ins>
      <w:del w:id="17" w:author="Nick Maxwell" w:date="2023-01-12T11:04:00Z">
        <w:r w:rsidR="00B0335D" w:rsidRPr="00B0335D" w:rsidDel="00CF36EF">
          <w:rPr>
            <w:rFonts w:cs="Times New Roman"/>
            <w:color w:val="4472C4" w:themeColor="accent1"/>
            <w:szCs w:val="24"/>
          </w:rPr>
          <w:delText xml:space="preserve">ying </w:delText>
        </w:r>
      </w:del>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del w:id="18" w:author="Nick Maxwell" w:date="2023-01-12T11:04:00Z">
        <w:r w:rsidR="00B0335D" w:rsidRPr="00B0335D" w:rsidDel="00CF36EF">
          <w:rPr>
            <w:rFonts w:cs="Times New Roman"/>
            <w:color w:val="4472C4" w:themeColor="accent1"/>
            <w:szCs w:val="24"/>
          </w:rPr>
          <w:delText xml:space="preserve">by improving </w:delText>
        </w:r>
      </w:del>
      <w:ins w:id="19" w:author="Nick Maxwell" w:date="2023-01-12T11:04:00Z">
        <w:r w:rsidR="00CF36EF">
          <w:rPr>
            <w:rFonts w:cs="Times New Roman"/>
            <w:color w:val="4472C4" w:themeColor="accent1"/>
            <w:szCs w:val="24"/>
          </w:rPr>
          <w:t>improv</w:t>
        </w:r>
      </w:ins>
      <w:ins w:id="20" w:author="Nick Maxwell" w:date="2023-01-12T11:05:00Z">
        <w:r w:rsidR="004355E9">
          <w:rPr>
            <w:rFonts w:cs="Times New Roman"/>
            <w:color w:val="4472C4" w:themeColor="accent1"/>
            <w:szCs w:val="24"/>
          </w:rPr>
          <w:t>ing</w:t>
        </w:r>
      </w:ins>
      <w:ins w:id="21" w:author="Nick Maxwell" w:date="2023-01-12T11:04:00Z">
        <w:r w:rsidR="00CF36EF">
          <w:rPr>
            <w:rFonts w:cs="Times New Roman"/>
            <w:color w:val="4472C4" w:themeColor="accent1"/>
            <w:szCs w:val="24"/>
          </w:rPr>
          <w:t xml:space="preserve"> </w:t>
        </w:r>
      </w:ins>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commentRangeStart w:id="22"/>
      <w:r w:rsidR="0063206B">
        <w:rPr>
          <w:rFonts w:cs="Times New Roman"/>
          <w:color w:val="4472C4" w:themeColor="accent1"/>
          <w:szCs w:val="24"/>
        </w:rPr>
        <w:t xml:space="preserve">This possibility </w:t>
      </w:r>
      <w:commentRangeEnd w:id="22"/>
      <w:r w:rsidR="006A0E99">
        <w:rPr>
          <w:rStyle w:val="CommentReference"/>
        </w:rPr>
        <w:commentReference w:id="22"/>
      </w:r>
      <w:r w:rsidR="0063206B">
        <w:rPr>
          <w:rFonts w:cs="Times New Roman"/>
          <w:color w:val="4472C4" w:themeColor="accent1"/>
          <w:szCs w:val="24"/>
        </w:rPr>
        <w:t xml:space="preserve">may be particularly important given </w:t>
      </w:r>
      <w:ins w:id="23" w:author="Nick Maxwell" w:date="2023-01-16T10:33:00Z">
        <w:r w:rsidR="00911A90">
          <w:rPr>
            <w:rFonts w:cs="Times New Roman"/>
            <w:color w:val="4472C4" w:themeColor="accent1"/>
            <w:szCs w:val="24"/>
          </w:rPr>
          <w:t xml:space="preserve">the potential for </w:t>
        </w:r>
      </w:ins>
      <w:r w:rsidR="0063206B">
        <w:rPr>
          <w:rFonts w:cs="Times New Roman"/>
          <w:color w:val="4472C4" w:themeColor="accent1"/>
          <w:szCs w:val="24"/>
        </w:rPr>
        <w:t>intrinsic and extrinsic cues</w:t>
      </w:r>
      <w:ins w:id="24" w:author="Nick Maxwell" w:date="2023-01-16T10:33:00Z">
        <w:r w:rsidR="00911A90">
          <w:rPr>
            <w:rFonts w:cs="Times New Roman"/>
            <w:color w:val="4472C4" w:themeColor="accent1"/>
            <w:szCs w:val="24"/>
          </w:rPr>
          <w:t xml:space="preserve"> to </w:t>
        </w:r>
      </w:ins>
      <w:del w:id="25" w:author="Nick Maxwell" w:date="2023-01-16T10:33:00Z">
        <w:r w:rsidR="0063206B" w:rsidDel="00911A90">
          <w:rPr>
            <w:rFonts w:cs="Times New Roman"/>
            <w:color w:val="4472C4" w:themeColor="accent1"/>
            <w:szCs w:val="24"/>
          </w:rPr>
          <w:delText xml:space="preserve"> may </w:delText>
        </w:r>
      </w:del>
      <w:r w:rsidR="0063206B">
        <w:rPr>
          <w:rFonts w:cs="Times New Roman"/>
          <w:color w:val="4472C4" w:themeColor="accent1"/>
          <w:szCs w:val="24"/>
        </w:rPr>
        <w:t xml:space="preserve">interact. For instance, if the encoding tasks draws attention </w:t>
      </w:r>
      <w:r w:rsidR="0063206B">
        <w:rPr>
          <w:rFonts w:cs="Times New Roman"/>
          <w:color w:val="4472C4" w:themeColor="accent1"/>
          <w:szCs w:val="24"/>
        </w:rPr>
        <w:lastRenderedPageBreak/>
        <w:t>toward or away from intrinsic cues such as 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113E230A"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ins w:id="26" w:author="Nick Maxwell" w:date="2023-01-16T12:01:00Z">
        <w:r w:rsidR="00BD2D04">
          <w:rPr>
            <w:rFonts w:cs="Times New Roman"/>
            <w:szCs w:val="24"/>
          </w:rPr>
          <w:t>; Experiment 3</w:t>
        </w:r>
      </w:ins>
      <w:r w:rsidR="008B4FBA" w:rsidRPr="000335D4">
        <w:rPr>
          <w:rFonts w:cs="Times New Roman"/>
          <w:szCs w:val="24"/>
        </w:rPr>
        <w:t>)</w:t>
      </w:r>
      <w:r w:rsidR="0063206B">
        <w:rPr>
          <w:rFonts w:cs="Times New Roman"/>
          <w:szCs w:val="24"/>
        </w:rPr>
        <w:t xml:space="preserve"> compared the effects of deep and shallow LOP tasks on JOL reactivity</w:t>
      </w:r>
      <w:ins w:id="27" w:author="Nick Maxwell" w:date="2023-01-11T15:44:00Z">
        <w:r w:rsidR="00502D8A">
          <w:rPr>
            <w:rFonts w:cs="Times New Roman"/>
            <w:szCs w:val="24"/>
          </w:rPr>
          <w:t xml:space="preserve">. </w:t>
        </w:r>
      </w:ins>
      <w:del w:id="28" w:author="Nick Maxwell" w:date="2023-01-11T15:43:00Z">
        <w:r w:rsidR="0063206B" w:rsidRPr="00C86E98" w:rsidDel="00502D8A">
          <w:rPr>
            <w:rFonts w:cs="Times New Roman"/>
            <w:color w:val="4472C4" w:themeColor="accent1"/>
            <w:szCs w:val="24"/>
            <w:rPrChange w:id="29" w:author="Nick Maxwell" w:date="2023-01-11T16:08:00Z">
              <w:rPr>
                <w:rFonts w:cs="Times New Roman"/>
                <w:szCs w:val="24"/>
              </w:rPr>
            </w:rPrChange>
          </w:rPr>
          <w:delText>.</w:delText>
        </w:r>
        <w:r w:rsidR="00ED4C6E" w:rsidRPr="00C86E98" w:rsidDel="00502D8A">
          <w:rPr>
            <w:rFonts w:cs="Times New Roman"/>
            <w:color w:val="4472C4" w:themeColor="accent1"/>
            <w:szCs w:val="24"/>
            <w:rPrChange w:id="30" w:author="Nick Maxwell" w:date="2023-01-11T16:08:00Z">
              <w:rPr>
                <w:rFonts w:cs="Times New Roman"/>
                <w:szCs w:val="24"/>
              </w:rPr>
            </w:rPrChange>
          </w:rPr>
          <w:delText xml:space="preserve"> </w:delText>
        </w:r>
      </w:del>
      <w:ins w:id="31" w:author="Nick Maxwell" w:date="2023-01-16T12:01:00Z">
        <w:r w:rsidR="00BD2D04">
          <w:rPr>
            <w:rFonts w:cs="Times New Roman"/>
            <w:color w:val="4472C4" w:themeColor="accent1"/>
            <w:szCs w:val="24"/>
          </w:rPr>
          <w:t>Participants</w:t>
        </w:r>
      </w:ins>
      <w:commentRangeStart w:id="32"/>
      <w:commentRangeStart w:id="33"/>
      <w:commentRangeStart w:id="34"/>
      <w:del w:id="35" w:author="Nick Maxwell" w:date="2023-01-11T15:43:00Z">
        <w:r w:rsidR="0063206B" w:rsidRPr="00C86E98" w:rsidDel="00502D8A">
          <w:rPr>
            <w:rFonts w:cs="Times New Roman"/>
            <w:color w:val="4472C4" w:themeColor="accent1"/>
            <w:szCs w:val="24"/>
            <w:rPrChange w:id="36" w:author="Nick Maxwell" w:date="2023-01-11T16:08:00Z">
              <w:rPr>
                <w:rFonts w:cs="Times New Roman"/>
                <w:szCs w:val="24"/>
              </w:rPr>
            </w:rPrChange>
          </w:rPr>
          <w:delText>They</w:delText>
        </w:r>
      </w:del>
      <w:del w:id="37" w:author="Nick Maxwell" w:date="2023-01-11T15:44:00Z">
        <w:r w:rsidR="0063206B" w:rsidRPr="00C86E98" w:rsidDel="00502D8A">
          <w:rPr>
            <w:rFonts w:cs="Times New Roman"/>
            <w:color w:val="4472C4" w:themeColor="accent1"/>
            <w:szCs w:val="24"/>
            <w:rPrChange w:id="38" w:author="Nick Maxwell" w:date="2023-01-11T16:08:00Z">
              <w:rPr>
                <w:rFonts w:cs="Times New Roman"/>
                <w:szCs w:val="24"/>
              </w:rPr>
            </w:rPrChange>
          </w:rPr>
          <w:delText xml:space="preserve"> </w:delText>
        </w:r>
        <w:r w:rsidR="009A478E" w:rsidRPr="00C86E98" w:rsidDel="00502D8A">
          <w:rPr>
            <w:rFonts w:cs="Times New Roman"/>
            <w:color w:val="4472C4" w:themeColor="accent1"/>
            <w:szCs w:val="24"/>
            <w:rPrChange w:id="39" w:author="Nick Maxwell" w:date="2023-01-11T16:08:00Z">
              <w:rPr>
                <w:rFonts w:cs="Times New Roman"/>
                <w:szCs w:val="24"/>
              </w:rPr>
            </w:rPrChange>
          </w:rPr>
          <w:delText>showed</w:delText>
        </w:r>
        <w:r w:rsidRPr="00C86E98" w:rsidDel="00502D8A">
          <w:rPr>
            <w:rFonts w:cs="Times New Roman"/>
            <w:color w:val="4472C4" w:themeColor="accent1"/>
            <w:szCs w:val="24"/>
            <w:rPrChange w:id="40" w:author="Nick Maxwell" w:date="2023-01-11T16:08:00Z">
              <w:rPr>
                <w:rFonts w:cs="Times New Roman"/>
                <w:szCs w:val="24"/>
              </w:rPr>
            </w:rPrChange>
          </w:rPr>
          <w:delText xml:space="preserve"> </w:delText>
        </w:r>
        <w:r w:rsidR="008B4FBA" w:rsidRPr="00C86E98" w:rsidDel="00502D8A">
          <w:rPr>
            <w:rFonts w:cs="Times New Roman"/>
            <w:color w:val="4472C4" w:themeColor="accent1"/>
            <w:szCs w:val="24"/>
            <w:rPrChange w:id="41" w:author="Nick Maxwell" w:date="2023-01-11T16:08:00Z">
              <w:rPr>
                <w:rFonts w:cs="Times New Roman"/>
                <w:szCs w:val="24"/>
              </w:rPr>
            </w:rPrChange>
          </w:rPr>
          <w:delText xml:space="preserve">that </w:delText>
        </w:r>
      </w:del>
      <w:del w:id="42" w:author="Nick Maxwell" w:date="2023-01-16T12:01:00Z">
        <w:r w:rsidRPr="00C86E98" w:rsidDel="00BD2D04">
          <w:rPr>
            <w:rFonts w:cs="Times New Roman"/>
            <w:color w:val="4472C4" w:themeColor="accent1"/>
            <w:szCs w:val="24"/>
            <w:rPrChange w:id="43" w:author="Nick Maxwell" w:date="2023-01-11T16:08:00Z">
              <w:rPr>
                <w:rFonts w:cs="Times New Roman"/>
                <w:szCs w:val="24"/>
              </w:rPr>
            </w:rPrChange>
          </w:rPr>
          <w:delText>p</w:delText>
        </w:r>
      </w:del>
      <w:ins w:id="44" w:author="Nick Maxwell" w:date="2023-01-11T15:45:00Z">
        <w:r w:rsidR="00502D8A" w:rsidRPr="00C86E98">
          <w:rPr>
            <w:rFonts w:cs="Times New Roman"/>
            <w:color w:val="4472C4" w:themeColor="accent1"/>
            <w:szCs w:val="24"/>
            <w:rPrChange w:id="45" w:author="Nick Maxwell" w:date="2023-01-11T16:08:00Z">
              <w:rPr>
                <w:rFonts w:cs="Times New Roman"/>
                <w:szCs w:val="24"/>
              </w:rPr>
            </w:rPrChange>
          </w:rPr>
          <w:t xml:space="preserve"> studied </w:t>
        </w:r>
      </w:ins>
      <w:ins w:id="46" w:author="Nick Maxwell" w:date="2023-01-11T15:50:00Z">
        <w:r w:rsidR="00502D8A" w:rsidRPr="00C86E98">
          <w:rPr>
            <w:rFonts w:cs="Times New Roman"/>
            <w:color w:val="4472C4" w:themeColor="accent1"/>
            <w:szCs w:val="24"/>
            <w:rPrChange w:id="47" w:author="Nick Maxwell" w:date="2023-01-11T16:08:00Z">
              <w:rPr>
                <w:rFonts w:cs="Times New Roman"/>
                <w:szCs w:val="24"/>
              </w:rPr>
            </w:rPrChange>
          </w:rPr>
          <w:t>indivi</w:t>
        </w:r>
      </w:ins>
      <w:ins w:id="48" w:author="Nick Maxwell" w:date="2023-01-11T15:51:00Z">
        <w:r w:rsidR="00502D8A" w:rsidRPr="00C86E98">
          <w:rPr>
            <w:rFonts w:cs="Times New Roman"/>
            <w:color w:val="4472C4" w:themeColor="accent1"/>
            <w:szCs w:val="24"/>
            <w:rPrChange w:id="49" w:author="Nick Maxwell" w:date="2023-01-11T16:08:00Z">
              <w:rPr>
                <w:rFonts w:cs="Times New Roman"/>
                <w:szCs w:val="24"/>
              </w:rPr>
            </w:rPrChange>
          </w:rPr>
          <w:t>dual words</w:t>
        </w:r>
      </w:ins>
      <w:ins w:id="50" w:author="Nick Maxwell" w:date="2023-01-11T15:45:00Z">
        <w:r w:rsidR="00502D8A" w:rsidRPr="00C86E98">
          <w:rPr>
            <w:rFonts w:cs="Times New Roman"/>
            <w:color w:val="4472C4" w:themeColor="accent1"/>
            <w:szCs w:val="24"/>
            <w:rPrChange w:id="51" w:author="Nick Maxwell" w:date="2023-01-11T16:08:00Z">
              <w:rPr>
                <w:rFonts w:cs="Times New Roman"/>
                <w:szCs w:val="24"/>
              </w:rPr>
            </w:rPrChange>
          </w:rPr>
          <w:t xml:space="preserve"> </w:t>
        </w:r>
      </w:ins>
      <w:del w:id="52" w:author="Nick Maxwell" w:date="2023-01-11T15:46:00Z">
        <w:r w:rsidRPr="00C86E98" w:rsidDel="00502D8A">
          <w:rPr>
            <w:rFonts w:cs="Times New Roman"/>
            <w:color w:val="4472C4" w:themeColor="accent1"/>
            <w:szCs w:val="24"/>
            <w:rPrChange w:id="53" w:author="Nick Maxwell" w:date="2023-01-11T16:08:00Z">
              <w:rPr>
                <w:rFonts w:cs="Times New Roman"/>
                <w:szCs w:val="24"/>
              </w:rPr>
            </w:rPrChange>
          </w:rPr>
          <w:delText xml:space="preserve">roviding </w:delText>
        </w:r>
        <w:r w:rsidR="00B86C39" w:rsidRPr="00C86E98" w:rsidDel="00502D8A">
          <w:rPr>
            <w:rFonts w:cs="Times New Roman"/>
            <w:color w:val="4472C4" w:themeColor="accent1"/>
            <w:szCs w:val="24"/>
            <w:rPrChange w:id="54" w:author="Nick Maxwell" w:date="2023-01-11T16:08:00Z">
              <w:rPr>
                <w:rFonts w:cs="Times New Roman"/>
                <w:szCs w:val="24"/>
              </w:rPr>
            </w:rPrChange>
          </w:rPr>
          <w:delText>JOLs</w:delText>
        </w:r>
        <w:r w:rsidRPr="00C86E98" w:rsidDel="00502D8A">
          <w:rPr>
            <w:rFonts w:cs="Times New Roman"/>
            <w:color w:val="4472C4" w:themeColor="accent1"/>
            <w:szCs w:val="24"/>
            <w:rPrChange w:id="55" w:author="Nick Maxwell" w:date="2023-01-11T16:08:00Z">
              <w:rPr>
                <w:rFonts w:cs="Times New Roman"/>
                <w:szCs w:val="24"/>
              </w:rPr>
            </w:rPrChange>
          </w:rPr>
          <w:delText xml:space="preserve"> alongside a</w:delText>
        </w:r>
      </w:del>
      <w:del w:id="56" w:author="Nick Maxwell" w:date="2023-01-16T12:01:00Z">
        <w:r w:rsidRPr="00C86E98" w:rsidDel="00BD2D04">
          <w:rPr>
            <w:rFonts w:cs="Times New Roman"/>
            <w:color w:val="4472C4" w:themeColor="accent1"/>
            <w:szCs w:val="24"/>
            <w:rPrChange w:id="57" w:author="Nick Maxwell" w:date="2023-01-11T16:08:00Z">
              <w:rPr>
                <w:rFonts w:cs="Times New Roman"/>
                <w:szCs w:val="24"/>
              </w:rPr>
            </w:rPrChange>
          </w:rPr>
          <w:delText xml:space="preserve"> deep</w:delText>
        </w:r>
        <w:r w:rsidR="00F202C5" w:rsidRPr="00C86E98" w:rsidDel="00BD2D04">
          <w:rPr>
            <w:rFonts w:cs="Times New Roman"/>
            <w:color w:val="4472C4" w:themeColor="accent1"/>
            <w:szCs w:val="24"/>
            <w:rPrChange w:id="58" w:author="Nick Maxwell" w:date="2023-01-11T16:08:00Z">
              <w:rPr>
                <w:rFonts w:cs="Times New Roman"/>
                <w:szCs w:val="24"/>
              </w:rPr>
            </w:rPrChange>
          </w:rPr>
          <w:delText xml:space="preserve"> (vs. shallow)</w:delText>
        </w:r>
        <w:r w:rsidRPr="00C86E98" w:rsidDel="00BD2D04">
          <w:rPr>
            <w:rFonts w:cs="Times New Roman"/>
            <w:color w:val="4472C4" w:themeColor="accent1"/>
            <w:szCs w:val="24"/>
            <w:rPrChange w:id="59" w:author="Nick Maxwell" w:date="2023-01-11T16:08:00Z">
              <w:rPr>
                <w:rFonts w:cs="Times New Roman"/>
                <w:szCs w:val="24"/>
              </w:rPr>
            </w:rPrChange>
          </w:rPr>
          <w:delText xml:space="preserve"> encoding task</w:delText>
        </w:r>
      </w:del>
      <w:ins w:id="60" w:author="Nick Maxwell" w:date="2023-01-16T11:57:00Z">
        <w:r w:rsidR="00BD2D04">
          <w:rPr>
            <w:rFonts w:cs="Times New Roman"/>
            <w:color w:val="4472C4" w:themeColor="accent1"/>
            <w:szCs w:val="24"/>
          </w:rPr>
          <w:t xml:space="preserve">using </w:t>
        </w:r>
      </w:ins>
      <w:ins w:id="61" w:author="Nick Maxwell" w:date="2023-01-16T12:02:00Z">
        <w:r w:rsidR="00BD2D04">
          <w:rPr>
            <w:rFonts w:cs="Times New Roman"/>
            <w:color w:val="4472C4" w:themeColor="accent1"/>
            <w:szCs w:val="24"/>
          </w:rPr>
          <w:t xml:space="preserve">either </w:t>
        </w:r>
      </w:ins>
      <w:ins w:id="62" w:author="Nick Maxwell" w:date="2023-01-16T12:06:00Z">
        <w:r w:rsidR="00F367D8">
          <w:rPr>
            <w:rFonts w:cs="Times New Roman"/>
            <w:color w:val="4472C4" w:themeColor="accent1"/>
            <w:szCs w:val="24"/>
          </w:rPr>
          <w:t>s</w:t>
        </w:r>
      </w:ins>
      <w:ins w:id="63" w:author="Nick Maxwell" w:date="2023-01-11T15:59:00Z">
        <w:r w:rsidR="00F037C0" w:rsidRPr="00C86E98">
          <w:rPr>
            <w:rFonts w:cs="Times New Roman"/>
            <w:color w:val="4472C4" w:themeColor="accent1"/>
            <w:szCs w:val="24"/>
            <w:rPrChange w:id="64" w:author="Nick Maxwell" w:date="2023-01-11T16:08:00Z">
              <w:rPr>
                <w:rFonts w:cs="Times New Roman"/>
                <w:szCs w:val="24"/>
              </w:rPr>
            </w:rPrChange>
          </w:rPr>
          <w:t xml:space="preserve">hallow vowel-counting </w:t>
        </w:r>
      </w:ins>
      <w:ins w:id="65" w:author="Nick Maxwell" w:date="2023-01-16T12:02:00Z">
        <w:r w:rsidR="00BD2D04">
          <w:rPr>
            <w:rFonts w:cs="Times New Roman"/>
            <w:color w:val="4472C4" w:themeColor="accent1"/>
            <w:szCs w:val="24"/>
          </w:rPr>
          <w:t xml:space="preserve">or </w:t>
        </w:r>
      </w:ins>
      <w:ins w:id="66" w:author="Nick Maxwell" w:date="2023-01-11T15:59:00Z">
        <w:r w:rsidR="00F037C0" w:rsidRPr="00C86E98">
          <w:rPr>
            <w:rFonts w:cs="Times New Roman"/>
            <w:color w:val="4472C4" w:themeColor="accent1"/>
            <w:szCs w:val="24"/>
            <w:rPrChange w:id="67" w:author="Nick Maxwell" w:date="2023-01-11T16:08:00Z">
              <w:rPr>
                <w:rFonts w:cs="Times New Roman"/>
                <w:szCs w:val="24"/>
              </w:rPr>
            </w:rPrChange>
          </w:rPr>
          <w:t>deep pleasantness rating task</w:t>
        </w:r>
      </w:ins>
      <w:ins w:id="68" w:author="Nick Maxwell" w:date="2023-01-16T12:07:00Z">
        <w:r w:rsidR="00F367D8">
          <w:rPr>
            <w:rFonts w:cs="Times New Roman"/>
            <w:color w:val="4472C4" w:themeColor="accent1"/>
            <w:szCs w:val="24"/>
          </w:rPr>
          <w:t>s</w:t>
        </w:r>
      </w:ins>
      <w:ins w:id="69" w:author="Nick Maxwell" w:date="2023-01-11T15:59:00Z">
        <w:r w:rsidR="00F037C0" w:rsidRPr="00C86E98">
          <w:rPr>
            <w:rFonts w:cs="Times New Roman"/>
            <w:color w:val="4472C4" w:themeColor="accent1"/>
            <w:szCs w:val="24"/>
            <w:rPrChange w:id="70" w:author="Nick Maxwell" w:date="2023-01-11T16:08:00Z">
              <w:rPr>
                <w:rFonts w:cs="Times New Roman"/>
                <w:szCs w:val="24"/>
              </w:rPr>
            </w:rPrChange>
          </w:rPr>
          <w:t xml:space="preserve">. </w:t>
        </w:r>
      </w:ins>
      <w:ins w:id="71" w:author="Nick Maxwell" w:date="2023-01-16T10:36:00Z">
        <w:r w:rsidR="00911A90">
          <w:rPr>
            <w:rFonts w:cs="Times New Roman"/>
            <w:color w:val="4472C4" w:themeColor="accent1"/>
            <w:szCs w:val="24"/>
          </w:rPr>
          <w:t>Additionally</w:t>
        </w:r>
      </w:ins>
      <w:ins w:id="72" w:author="Nick Maxwell" w:date="2023-01-11T16:00:00Z">
        <w:r w:rsidR="00F037C0" w:rsidRPr="00C86E98">
          <w:rPr>
            <w:rFonts w:cs="Times New Roman"/>
            <w:color w:val="4472C4" w:themeColor="accent1"/>
            <w:szCs w:val="24"/>
            <w:rPrChange w:id="73" w:author="Nick Maxwell" w:date="2023-01-11T16:08:00Z">
              <w:rPr>
                <w:rFonts w:cs="Times New Roman"/>
                <w:szCs w:val="24"/>
              </w:rPr>
            </w:rPrChange>
          </w:rPr>
          <w:t xml:space="preserve">, half of their participants </w:t>
        </w:r>
      </w:ins>
      <w:ins w:id="74" w:author="Nick Maxwell" w:date="2023-01-16T12:03:00Z">
        <w:r w:rsidR="00BD2D04">
          <w:rPr>
            <w:rFonts w:cs="Times New Roman"/>
            <w:color w:val="4472C4" w:themeColor="accent1"/>
            <w:szCs w:val="24"/>
          </w:rPr>
          <w:t>made</w:t>
        </w:r>
      </w:ins>
      <w:ins w:id="75" w:author="Nick Maxwell" w:date="2023-01-11T16:00:00Z">
        <w:r w:rsidR="00F037C0" w:rsidRPr="00C86E98">
          <w:rPr>
            <w:rFonts w:cs="Times New Roman"/>
            <w:color w:val="4472C4" w:themeColor="accent1"/>
            <w:szCs w:val="24"/>
            <w:rPrChange w:id="76" w:author="Nick Maxwell" w:date="2023-01-11T16:08:00Z">
              <w:rPr>
                <w:rFonts w:cs="Times New Roman"/>
                <w:szCs w:val="24"/>
              </w:rPr>
            </w:rPrChange>
          </w:rPr>
          <w:t xml:space="preserve"> JOLs after applying their </w:t>
        </w:r>
      </w:ins>
      <w:ins w:id="77" w:author="Nick Maxwell" w:date="2023-01-16T10:36:00Z">
        <w:r w:rsidR="00911A90">
          <w:rPr>
            <w:rFonts w:cs="Times New Roman"/>
            <w:color w:val="4472C4" w:themeColor="accent1"/>
            <w:szCs w:val="24"/>
          </w:rPr>
          <w:t>respective encoding strategies</w:t>
        </w:r>
      </w:ins>
      <w:ins w:id="78" w:author="Nick Maxwell" w:date="2023-01-11T16:00:00Z">
        <w:r w:rsidR="00F037C0" w:rsidRPr="00C86E98">
          <w:rPr>
            <w:rFonts w:cs="Times New Roman"/>
            <w:color w:val="4472C4" w:themeColor="accent1"/>
            <w:szCs w:val="24"/>
            <w:rPrChange w:id="79" w:author="Nick Maxwell" w:date="2023-01-11T16:08:00Z">
              <w:rPr>
                <w:rFonts w:cs="Times New Roman"/>
                <w:szCs w:val="24"/>
              </w:rPr>
            </w:rPrChange>
          </w:rPr>
          <w:t xml:space="preserve">. </w:t>
        </w:r>
      </w:ins>
      <w:del w:id="80" w:author="Nick Maxwell" w:date="2023-01-11T15:52:00Z">
        <w:r w:rsidR="00B86C39" w:rsidRPr="00C86E98" w:rsidDel="00502D8A">
          <w:rPr>
            <w:rFonts w:cs="Times New Roman"/>
            <w:color w:val="4472C4" w:themeColor="accent1"/>
            <w:szCs w:val="24"/>
            <w:rPrChange w:id="81" w:author="Nick Maxwell" w:date="2023-01-11T16:08:00Z">
              <w:rPr>
                <w:rFonts w:cs="Times New Roman"/>
                <w:szCs w:val="24"/>
              </w:rPr>
            </w:rPrChange>
          </w:rPr>
          <w:delText xml:space="preserve"> </w:delText>
        </w:r>
      </w:del>
      <w:ins w:id="82" w:author="Nick Maxwell" w:date="2023-01-16T12:03:00Z">
        <w:r w:rsidR="00BD2D04">
          <w:rPr>
            <w:rFonts w:cs="Times New Roman"/>
            <w:color w:val="4472C4" w:themeColor="accent1"/>
            <w:szCs w:val="24"/>
          </w:rPr>
          <w:t>Overall</w:t>
        </w:r>
      </w:ins>
      <w:ins w:id="83" w:author="Nick Maxwell" w:date="2023-01-11T15:47:00Z">
        <w:r w:rsidR="00502D8A" w:rsidRPr="00C86E98">
          <w:rPr>
            <w:rFonts w:cs="Times New Roman"/>
            <w:color w:val="4472C4" w:themeColor="accent1"/>
            <w:szCs w:val="24"/>
            <w:rPrChange w:id="84" w:author="Nick Maxwell" w:date="2023-01-11T16:08:00Z">
              <w:rPr>
                <w:rFonts w:cs="Times New Roman"/>
                <w:szCs w:val="24"/>
              </w:rPr>
            </w:rPrChange>
          </w:rPr>
          <w:t xml:space="preserve">, </w:t>
        </w:r>
      </w:ins>
      <w:ins w:id="85" w:author="Nick Maxwell" w:date="2023-01-16T12:03:00Z">
        <w:r w:rsidR="00BD2D04">
          <w:rPr>
            <w:rFonts w:cs="Times New Roman"/>
            <w:color w:val="4472C4" w:themeColor="accent1"/>
            <w:szCs w:val="24"/>
          </w:rPr>
          <w:t>the deep pleasantness task</w:t>
        </w:r>
      </w:ins>
      <w:ins w:id="86" w:author="Nick Maxwell" w:date="2023-01-11T15:47:00Z">
        <w:r w:rsidR="00502D8A" w:rsidRPr="00C86E98">
          <w:rPr>
            <w:rFonts w:cs="Times New Roman"/>
            <w:color w:val="4472C4" w:themeColor="accent1"/>
            <w:szCs w:val="24"/>
            <w:rPrChange w:id="87" w:author="Nick Maxwell" w:date="2023-01-11T16:08:00Z">
              <w:rPr>
                <w:rFonts w:cs="Times New Roman"/>
                <w:szCs w:val="24"/>
              </w:rPr>
            </w:rPrChange>
          </w:rPr>
          <w:t xml:space="preserve"> </w:t>
        </w:r>
      </w:ins>
      <w:r w:rsidR="00B86C39" w:rsidRPr="00C86E98">
        <w:rPr>
          <w:rFonts w:cs="Times New Roman"/>
          <w:color w:val="4472C4" w:themeColor="accent1"/>
          <w:szCs w:val="24"/>
          <w:rPrChange w:id="88" w:author="Nick Maxwell" w:date="2023-01-11T16:08:00Z">
            <w:rPr>
              <w:rFonts w:cs="Times New Roman"/>
              <w:szCs w:val="24"/>
            </w:rPr>
          </w:rPrChange>
        </w:rPr>
        <w:t>enhanced correct recognition</w:t>
      </w:r>
      <w:ins w:id="89" w:author="Nick Maxwell" w:date="2023-01-11T16:00:00Z">
        <w:r w:rsidR="00F037C0" w:rsidRPr="00C86E98">
          <w:rPr>
            <w:rFonts w:cs="Times New Roman"/>
            <w:color w:val="4472C4" w:themeColor="accent1"/>
            <w:szCs w:val="24"/>
            <w:rPrChange w:id="90" w:author="Nick Maxwell" w:date="2023-01-11T16:08:00Z">
              <w:rPr>
                <w:rFonts w:cs="Times New Roman"/>
                <w:szCs w:val="24"/>
              </w:rPr>
            </w:rPrChange>
          </w:rPr>
          <w:t xml:space="preserve"> relative to </w:t>
        </w:r>
      </w:ins>
      <w:ins w:id="91" w:author="Nick Maxwell" w:date="2023-01-16T12:03:00Z">
        <w:r w:rsidR="00BD2D04">
          <w:rPr>
            <w:rFonts w:cs="Times New Roman"/>
            <w:color w:val="4472C4" w:themeColor="accent1"/>
            <w:szCs w:val="24"/>
          </w:rPr>
          <w:t>vowel-counting</w:t>
        </w:r>
      </w:ins>
      <w:ins w:id="92" w:author="Nick Maxwell" w:date="2023-01-11T15:45:00Z">
        <w:r w:rsidR="00502D8A" w:rsidRPr="00C86E98">
          <w:rPr>
            <w:rFonts w:cs="Times New Roman"/>
            <w:color w:val="4472C4" w:themeColor="accent1"/>
            <w:szCs w:val="24"/>
            <w:rPrChange w:id="93" w:author="Nick Maxwell" w:date="2023-01-11T16:08:00Z">
              <w:rPr>
                <w:rFonts w:cs="Times New Roman"/>
                <w:szCs w:val="24"/>
              </w:rPr>
            </w:rPrChange>
          </w:rPr>
          <w:t xml:space="preserve">, </w:t>
        </w:r>
      </w:ins>
      <w:del w:id="94" w:author="Nick Maxwell" w:date="2023-01-11T15:45:00Z">
        <w:r w:rsidR="00B86C39" w:rsidRPr="00C86E98" w:rsidDel="00502D8A">
          <w:rPr>
            <w:rFonts w:cs="Times New Roman"/>
            <w:color w:val="4472C4" w:themeColor="accent1"/>
            <w:szCs w:val="24"/>
            <w:rPrChange w:id="95" w:author="Nick Maxwell" w:date="2023-01-11T16:08:00Z">
              <w:rPr>
                <w:rFonts w:cs="Times New Roman"/>
                <w:szCs w:val="24"/>
              </w:rPr>
            </w:rPrChange>
          </w:rPr>
          <w:delText>,</w:delText>
        </w:r>
      </w:del>
      <w:ins w:id="96" w:author="Nick Maxwell" w:date="2023-01-11T15:47:00Z">
        <w:r w:rsidR="00502D8A" w:rsidRPr="00C86E98">
          <w:rPr>
            <w:rFonts w:cs="Times New Roman"/>
            <w:color w:val="4472C4" w:themeColor="accent1"/>
            <w:szCs w:val="24"/>
            <w:rPrChange w:id="97" w:author="Nick Maxwell" w:date="2023-01-11T16:08:00Z">
              <w:rPr>
                <w:rFonts w:cs="Times New Roman"/>
                <w:szCs w:val="24"/>
              </w:rPr>
            </w:rPrChange>
          </w:rPr>
          <w:t xml:space="preserve">but critically, </w:t>
        </w:r>
      </w:ins>
      <w:ins w:id="98" w:author="Nick Maxwell" w:date="2023-01-11T15:40:00Z">
        <w:r w:rsidR="009D5B79" w:rsidRPr="00C86E98">
          <w:rPr>
            <w:rFonts w:cs="Times New Roman"/>
            <w:color w:val="4472C4" w:themeColor="accent1"/>
            <w:szCs w:val="24"/>
            <w:rPrChange w:id="99" w:author="Nick Maxwell" w:date="2023-01-11T16:08:00Z">
              <w:rPr>
                <w:rFonts w:cs="Times New Roman"/>
                <w:szCs w:val="24"/>
              </w:rPr>
            </w:rPrChange>
          </w:rPr>
          <w:t>the magnitude of</w:t>
        </w:r>
      </w:ins>
      <w:ins w:id="100" w:author="Nick Maxwell" w:date="2023-01-11T15:39:00Z">
        <w:r w:rsidR="009D5B79" w:rsidRPr="00C86E98">
          <w:rPr>
            <w:rFonts w:cs="Times New Roman"/>
            <w:color w:val="4472C4" w:themeColor="accent1"/>
            <w:szCs w:val="24"/>
            <w:rPrChange w:id="101" w:author="Nick Maxwell" w:date="2023-01-11T16:08:00Z">
              <w:rPr>
                <w:rFonts w:cs="Times New Roman"/>
                <w:szCs w:val="24"/>
              </w:rPr>
            </w:rPrChange>
          </w:rPr>
          <w:t xml:space="preserve"> JOLs remained unchanged</w:t>
        </w:r>
      </w:ins>
      <w:ins w:id="102" w:author="Nick Maxwell" w:date="2023-01-11T15:56:00Z">
        <w:r w:rsidR="00F037C0" w:rsidRPr="00C86E98">
          <w:rPr>
            <w:rFonts w:cs="Times New Roman"/>
            <w:color w:val="4472C4" w:themeColor="accent1"/>
            <w:szCs w:val="24"/>
            <w:rPrChange w:id="103" w:author="Nick Maxwell" w:date="2023-01-11T16:08:00Z">
              <w:rPr>
                <w:rFonts w:cs="Times New Roman"/>
                <w:szCs w:val="24"/>
              </w:rPr>
            </w:rPrChange>
          </w:rPr>
          <w:t xml:space="preserve"> between </w:t>
        </w:r>
      </w:ins>
      <w:ins w:id="104" w:author="Nick Maxwell" w:date="2023-01-11T16:00:00Z">
        <w:r w:rsidR="00F037C0" w:rsidRPr="00C86E98">
          <w:rPr>
            <w:rFonts w:cs="Times New Roman"/>
            <w:color w:val="4472C4" w:themeColor="accent1"/>
            <w:szCs w:val="24"/>
            <w:rPrChange w:id="105" w:author="Nick Maxwell" w:date="2023-01-11T16:08:00Z">
              <w:rPr>
                <w:rFonts w:cs="Times New Roman"/>
                <w:szCs w:val="24"/>
              </w:rPr>
            </w:rPrChange>
          </w:rPr>
          <w:t xml:space="preserve">participants in the </w:t>
        </w:r>
      </w:ins>
      <w:ins w:id="106" w:author="Nick Maxwell" w:date="2023-01-11T15:56:00Z">
        <w:r w:rsidR="00F037C0" w:rsidRPr="00C86E98">
          <w:rPr>
            <w:rFonts w:cs="Times New Roman"/>
            <w:color w:val="4472C4" w:themeColor="accent1"/>
            <w:szCs w:val="24"/>
            <w:rPrChange w:id="107" w:author="Nick Maxwell" w:date="2023-01-11T16:08:00Z">
              <w:rPr>
                <w:rFonts w:cs="Times New Roman"/>
                <w:szCs w:val="24"/>
              </w:rPr>
            </w:rPrChange>
          </w:rPr>
          <w:t xml:space="preserve">deep and shallow </w:t>
        </w:r>
      </w:ins>
      <w:ins w:id="108" w:author="Nick Maxwell" w:date="2023-01-11T16:01:00Z">
        <w:r w:rsidR="00F037C0" w:rsidRPr="00C86E98">
          <w:rPr>
            <w:rFonts w:cs="Times New Roman"/>
            <w:color w:val="4472C4" w:themeColor="accent1"/>
            <w:szCs w:val="24"/>
            <w:rPrChange w:id="109" w:author="Nick Maxwell" w:date="2023-01-11T16:08:00Z">
              <w:rPr>
                <w:rFonts w:cs="Times New Roman"/>
                <w:szCs w:val="24"/>
              </w:rPr>
            </w:rPrChange>
          </w:rPr>
          <w:t>encoding groups.</w:t>
        </w:r>
        <w:r w:rsidR="00F037C0">
          <w:rPr>
            <w:rFonts w:cs="Times New Roman"/>
            <w:szCs w:val="24"/>
          </w:rPr>
          <w:t xml:space="preserve"> </w:t>
        </w:r>
      </w:ins>
      <w:proofErr w:type="spellStart"/>
      <w:ins w:id="110" w:author="Nick Maxwell" w:date="2023-01-11T15:44:00Z">
        <w:r w:rsidR="00502D8A">
          <w:rPr>
            <w:rFonts w:cs="Times New Roman"/>
            <w:szCs w:val="24"/>
          </w:rPr>
          <w:t>Tekin</w:t>
        </w:r>
        <w:proofErr w:type="spellEnd"/>
        <w:r w:rsidR="00502D8A">
          <w:rPr>
            <w:rFonts w:cs="Times New Roman"/>
            <w:szCs w:val="24"/>
          </w:rPr>
          <w:t xml:space="preserve"> and Roediger’s</w:t>
        </w:r>
      </w:ins>
      <w:ins w:id="111" w:author="Nick Maxwell" w:date="2023-01-11T15:40:00Z">
        <w:r w:rsidR="009D5B79">
          <w:rPr>
            <w:rFonts w:cs="Times New Roman"/>
            <w:szCs w:val="24"/>
          </w:rPr>
          <w:t xml:space="preserve"> findings</w:t>
        </w:r>
      </w:ins>
      <w:r w:rsidR="00B86C39">
        <w:rPr>
          <w:rFonts w:cs="Times New Roman"/>
          <w:szCs w:val="24"/>
        </w:rPr>
        <w:t xml:space="preserve"> suggest</w:t>
      </w:r>
      <w:del w:id="112" w:author="Nick Maxwell" w:date="2023-01-11T15:40:00Z">
        <w:r w:rsidR="00B86C39" w:rsidDel="009D5B79">
          <w:rPr>
            <w:rFonts w:cs="Times New Roman"/>
            <w:szCs w:val="24"/>
          </w:rPr>
          <w:delText>ing</w:delText>
        </w:r>
      </w:del>
      <w:r w:rsidR="00B86C39">
        <w:rPr>
          <w:rFonts w:cs="Times New Roman"/>
          <w:szCs w:val="24"/>
        </w:rPr>
        <w:t xml:space="preserve">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w:t>
      </w:r>
      <w:r w:rsidR="00B86C39">
        <w:rPr>
          <w:rFonts w:cs="Times New Roman"/>
          <w:szCs w:val="24"/>
        </w:rPr>
        <w:lastRenderedPageBreak/>
        <w:t>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xml:space="preserve">. </w:t>
      </w:r>
      <w:commentRangeEnd w:id="32"/>
      <w:r w:rsidR="0063206B">
        <w:rPr>
          <w:rStyle w:val="CommentReference"/>
        </w:rPr>
        <w:commentReference w:id="32"/>
      </w:r>
      <w:commentRangeEnd w:id="33"/>
      <w:r w:rsidR="00F037C0">
        <w:rPr>
          <w:rStyle w:val="CommentReference"/>
        </w:rPr>
        <w:commentReference w:id="33"/>
      </w:r>
      <w:commentRangeEnd w:id="34"/>
      <w:r w:rsidR="00BD2D04">
        <w:rPr>
          <w:rStyle w:val="CommentReference"/>
        </w:rPr>
        <w:commentReference w:id="34"/>
      </w:r>
      <w:r w:rsidR="00B86C39">
        <w:rPr>
          <w:rFonts w:cs="Times New Roman"/>
          <w:szCs w:val="24"/>
        </w:rPr>
        <w:t>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3EE3B667" w:rsidR="0008341A" w:rsidRPr="00D521BE" w:rsidRDefault="00841566" w:rsidP="00DC0733">
      <w:pPr>
        <w:ind w:firstLine="720"/>
        <w:rPr>
          <w:rFonts w:cs="Times New Roman"/>
          <w:color w:val="4472C4" w:themeColor="accent1"/>
          <w:szCs w:val="24"/>
          <w:rPrChange w:id="113" w:author="Nick Maxwell" w:date="2023-01-11T16:09:00Z">
            <w:rPr>
              <w:rFonts w:cs="Times New Roman"/>
              <w:szCs w:val="24"/>
            </w:rPr>
          </w:rPrChange>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D521BE">
        <w:rPr>
          <w:rFonts w:cs="Times New Roman"/>
          <w:color w:val="4472C4" w:themeColor="accent1"/>
          <w:szCs w:val="24"/>
          <w:rPrChange w:id="114" w:author="Nick Maxwell" w:date="2023-01-11T16:09:00Z">
            <w:rPr>
              <w:rFonts w:cs="Times New Roman"/>
              <w:szCs w:val="24"/>
            </w:rPr>
          </w:rPrChange>
        </w:rPr>
        <w:t xml:space="preserve">Conversely, </w:t>
      </w:r>
      <w:r w:rsidR="00DB598B" w:rsidRPr="00D521BE">
        <w:rPr>
          <w:rFonts w:cs="Times New Roman"/>
          <w:color w:val="4472C4" w:themeColor="accent1"/>
          <w:szCs w:val="24"/>
          <w:rPrChange w:id="115" w:author="Nick Maxwell" w:date="2023-01-11T16:09:00Z">
            <w:rPr>
              <w:rFonts w:cs="Times New Roman"/>
              <w:szCs w:val="24"/>
            </w:rPr>
          </w:rPrChange>
        </w:rPr>
        <w:lastRenderedPageBreak/>
        <w:t xml:space="preserve">relational tasks were more successful at improving recall and recognition when studying weakly </w:t>
      </w:r>
      <w:ins w:id="116" w:author="Nick Maxwell" w:date="2023-01-16T13:50:00Z">
        <w:r w:rsidR="007C0336">
          <w:rPr>
            <w:rFonts w:cs="Times New Roman"/>
            <w:color w:val="4472C4" w:themeColor="accent1"/>
            <w:szCs w:val="24"/>
          </w:rPr>
          <w:t>related versus</w:t>
        </w:r>
      </w:ins>
      <w:del w:id="117" w:author="Nick Maxwell" w:date="2023-01-16T13:50:00Z">
        <w:r w:rsidR="00DB598B" w:rsidRPr="00D521BE" w:rsidDel="007C0336">
          <w:rPr>
            <w:rFonts w:cs="Times New Roman"/>
            <w:color w:val="4472C4" w:themeColor="accent1"/>
            <w:szCs w:val="24"/>
            <w:rPrChange w:id="118" w:author="Nick Maxwell" w:date="2023-01-11T16:09:00Z">
              <w:rPr>
                <w:rFonts w:cs="Times New Roman"/>
                <w:szCs w:val="24"/>
              </w:rPr>
            </w:rPrChange>
          </w:rPr>
          <w:delText>than</w:delText>
        </w:r>
      </w:del>
      <w:r w:rsidR="00DB598B" w:rsidRPr="00D521BE">
        <w:rPr>
          <w:rFonts w:cs="Times New Roman"/>
          <w:color w:val="4472C4" w:themeColor="accent1"/>
          <w:szCs w:val="24"/>
          <w:rPrChange w:id="119" w:author="Nick Maxwell" w:date="2023-01-11T16:09:00Z">
            <w:rPr>
              <w:rFonts w:cs="Times New Roman"/>
              <w:szCs w:val="24"/>
            </w:rPr>
          </w:rPrChange>
        </w:rPr>
        <w:t xml:space="preserve"> strongly related items</w:t>
      </w:r>
      <w:ins w:id="120" w:author="Nick Maxwell" w:date="2023-01-16T13:50:00Z">
        <w:r w:rsidR="007C0336">
          <w:rPr>
            <w:rFonts w:cs="Times New Roman"/>
            <w:color w:val="4472C4" w:themeColor="accent1"/>
            <w:szCs w:val="24"/>
          </w:rPr>
          <w:t>,</w:t>
        </w:r>
      </w:ins>
      <w:r w:rsidR="0063206B" w:rsidRPr="00D521BE">
        <w:rPr>
          <w:rFonts w:cs="Times New Roman"/>
          <w:color w:val="4472C4" w:themeColor="accent1"/>
          <w:szCs w:val="24"/>
          <w:rPrChange w:id="121" w:author="Nick Maxwell" w:date="2023-01-11T16:09:00Z">
            <w:rPr>
              <w:rFonts w:cs="Times New Roman"/>
              <w:szCs w:val="24"/>
            </w:rPr>
          </w:rPrChange>
        </w:rPr>
        <w:t xml:space="preserve"> revealing that tasks </w:t>
      </w:r>
      <w:del w:id="122" w:author="Nick Maxwell" w:date="2023-01-16T13:50:00Z">
        <w:r w:rsidR="0063206B" w:rsidRPr="00D521BE" w:rsidDel="007C0336">
          <w:rPr>
            <w:rFonts w:cs="Times New Roman"/>
            <w:color w:val="4472C4" w:themeColor="accent1"/>
            <w:szCs w:val="24"/>
            <w:rPrChange w:id="123" w:author="Nick Maxwell" w:date="2023-01-11T16:09:00Z">
              <w:rPr>
                <w:rFonts w:cs="Times New Roman"/>
                <w:szCs w:val="24"/>
              </w:rPr>
            </w:rPrChange>
          </w:rPr>
          <w:delText xml:space="preserve">that </w:delText>
        </w:r>
      </w:del>
      <w:ins w:id="124" w:author="Nick Maxwell" w:date="2023-01-16T13:50:00Z">
        <w:r w:rsidR="007C0336">
          <w:rPr>
            <w:rFonts w:cs="Times New Roman"/>
            <w:color w:val="4472C4" w:themeColor="accent1"/>
            <w:szCs w:val="24"/>
          </w:rPr>
          <w:t>which</w:t>
        </w:r>
        <w:r w:rsidR="007C0336" w:rsidRPr="00D521BE">
          <w:rPr>
            <w:rFonts w:cs="Times New Roman"/>
            <w:color w:val="4472C4" w:themeColor="accent1"/>
            <w:szCs w:val="24"/>
            <w:rPrChange w:id="125" w:author="Nick Maxwell" w:date="2023-01-11T16:09:00Z">
              <w:rPr>
                <w:rFonts w:cs="Times New Roman"/>
                <w:szCs w:val="24"/>
              </w:rPr>
            </w:rPrChange>
          </w:rPr>
          <w:t xml:space="preserve"> </w:t>
        </w:r>
      </w:ins>
      <w:r w:rsidR="0063206B" w:rsidRPr="00D521BE">
        <w:rPr>
          <w:rFonts w:cs="Times New Roman"/>
          <w:color w:val="4472C4" w:themeColor="accent1"/>
          <w:szCs w:val="24"/>
          <w:rPrChange w:id="126" w:author="Nick Maxwell" w:date="2023-01-11T16:09:00Z">
            <w:rPr>
              <w:rFonts w:cs="Times New Roman"/>
              <w:szCs w:val="24"/>
            </w:rPr>
          </w:rPrChange>
        </w:rPr>
        <w:t xml:space="preserve">affect processing of extrinsic mnemonic cues can interact with the intrinsic mnemonic cues of the study </w:t>
      </w:r>
      <w:commentRangeStart w:id="127"/>
      <w:commentRangeStart w:id="128"/>
      <w:r w:rsidR="0063206B" w:rsidRPr="00D521BE">
        <w:rPr>
          <w:rFonts w:cs="Times New Roman"/>
          <w:color w:val="4472C4" w:themeColor="accent1"/>
          <w:szCs w:val="24"/>
          <w:rPrChange w:id="129" w:author="Nick Maxwell" w:date="2023-01-11T16:09:00Z">
            <w:rPr>
              <w:rFonts w:cs="Times New Roman"/>
              <w:szCs w:val="24"/>
            </w:rPr>
          </w:rPrChange>
        </w:rPr>
        <w:t>materials</w:t>
      </w:r>
      <w:commentRangeEnd w:id="127"/>
      <w:r w:rsidR="0063206B" w:rsidRPr="00D521BE">
        <w:rPr>
          <w:rStyle w:val="CommentReference"/>
          <w:color w:val="4472C4" w:themeColor="accent1"/>
          <w:rPrChange w:id="130" w:author="Nick Maxwell" w:date="2023-01-11T16:09:00Z">
            <w:rPr>
              <w:rStyle w:val="CommentReference"/>
            </w:rPr>
          </w:rPrChange>
        </w:rPr>
        <w:commentReference w:id="127"/>
      </w:r>
      <w:commentRangeEnd w:id="128"/>
      <w:r w:rsidR="006A0E99" w:rsidRPr="00D521BE">
        <w:rPr>
          <w:rStyle w:val="CommentReference"/>
          <w:color w:val="4472C4" w:themeColor="accent1"/>
          <w:rPrChange w:id="131" w:author="Nick Maxwell" w:date="2023-01-11T16:09:00Z">
            <w:rPr>
              <w:rStyle w:val="CommentReference"/>
            </w:rPr>
          </w:rPrChange>
        </w:rPr>
        <w:commentReference w:id="128"/>
      </w:r>
      <w:r w:rsidR="006A0E99" w:rsidRPr="00D521BE">
        <w:rPr>
          <w:rFonts w:cs="Times New Roman"/>
          <w:color w:val="4472C4" w:themeColor="accent1"/>
          <w:szCs w:val="24"/>
          <w:rPrChange w:id="132" w:author="Nick Maxwell" w:date="2023-01-11T16:09:00Z">
            <w:rPr>
              <w:rFonts w:cs="Times New Roman"/>
              <w:szCs w:val="24"/>
            </w:rPr>
          </w:rPrChange>
        </w:rPr>
        <w:t xml:space="preserve"> (e.g., Mulligan, 2011)</w:t>
      </w:r>
      <w:r w:rsidR="00DB598B" w:rsidRPr="00D521BE">
        <w:rPr>
          <w:rFonts w:cs="Times New Roman"/>
          <w:color w:val="4472C4" w:themeColor="accent1"/>
          <w:szCs w:val="24"/>
          <w:rPrChange w:id="133" w:author="Nick Maxwell" w:date="2023-01-11T16:09:00Z">
            <w:rPr>
              <w:rFonts w:cs="Times New Roman"/>
              <w:szCs w:val="24"/>
            </w:rPr>
          </w:rPrChange>
        </w:rPr>
        <w:t>.</w:t>
      </w:r>
      <w:r w:rsidR="009A336A" w:rsidRPr="00D521BE">
        <w:rPr>
          <w:rFonts w:cs="Times New Roman"/>
          <w:color w:val="4472C4" w:themeColor="accent1"/>
          <w:szCs w:val="24"/>
          <w:rPrChange w:id="134" w:author="Nick Maxwell" w:date="2023-01-11T16:09:00Z">
            <w:rPr>
              <w:rFonts w:cs="Times New Roman"/>
              <w:szCs w:val="24"/>
            </w:rPr>
          </w:rPrChange>
        </w:rPr>
        <w:t xml:space="preserve"> </w:t>
      </w:r>
      <w:r w:rsidR="000546E0" w:rsidRPr="00D521BE">
        <w:rPr>
          <w:rFonts w:cs="Times New Roman"/>
          <w:color w:val="4472C4" w:themeColor="accent1"/>
          <w:szCs w:val="24"/>
          <w:rPrChange w:id="135" w:author="Nick Maxwell" w:date="2023-01-11T16:09:00Z">
            <w:rPr>
              <w:rFonts w:cs="Times New Roman"/>
              <w:szCs w:val="24"/>
            </w:rPr>
          </w:rPrChange>
        </w:rPr>
        <w:t>Collectively then, despite that item</w:t>
      </w:r>
      <w:r w:rsidR="0022266F" w:rsidRPr="00D521BE">
        <w:rPr>
          <w:rFonts w:cs="Times New Roman"/>
          <w:color w:val="4472C4" w:themeColor="accent1"/>
          <w:szCs w:val="24"/>
          <w:rPrChange w:id="136" w:author="Nick Maxwell" w:date="2023-01-11T16:09:00Z">
            <w:rPr>
              <w:rFonts w:cs="Times New Roman"/>
              <w:szCs w:val="24"/>
            </w:rPr>
          </w:rPrChange>
        </w:rPr>
        <w:t xml:space="preserve">-specific and relational processing tasks are generally classified as “deep” tasks </w:t>
      </w:r>
      <w:r w:rsidR="00F202C5" w:rsidRPr="00D521BE">
        <w:rPr>
          <w:rFonts w:cs="Times New Roman"/>
          <w:color w:val="4472C4" w:themeColor="accent1"/>
          <w:szCs w:val="24"/>
          <w:rPrChange w:id="137" w:author="Nick Maxwell" w:date="2023-01-11T16:09:00Z">
            <w:rPr>
              <w:rFonts w:cs="Times New Roman"/>
              <w:szCs w:val="24"/>
            </w:rPr>
          </w:rPrChange>
        </w:rPr>
        <w:t>based on</w:t>
      </w:r>
      <w:r w:rsidR="001F721A" w:rsidRPr="00D521BE">
        <w:rPr>
          <w:rFonts w:cs="Times New Roman"/>
          <w:color w:val="4472C4" w:themeColor="accent1"/>
          <w:szCs w:val="24"/>
          <w:rPrChange w:id="138" w:author="Nick Maxwell" w:date="2023-01-11T16:09:00Z">
            <w:rPr>
              <w:rFonts w:cs="Times New Roman"/>
              <w:szCs w:val="24"/>
            </w:rPr>
          </w:rPrChange>
        </w:rPr>
        <w:t xml:space="preserve"> </w:t>
      </w:r>
      <w:r w:rsidR="0022266F" w:rsidRPr="00D521BE">
        <w:rPr>
          <w:rFonts w:cs="Times New Roman"/>
          <w:color w:val="4472C4" w:themeColor="accent1"/>
          <w:szCs w:val="24"/>
          <w:rPrChange w:id="139" w:author="Nick Maxwell" w:date="2023-01-11T16:09:00Z">
            <w:rPr>
              <w:rFonts w:cs="Times New Roman"/>
              <w:szCs w:val="24"/>
            </w:rPr>
          </w:rPrChange>
        </w:rPr>
        <w:t xml:space="preserve">the </w:t>
      </w:r>
      <w:r w:rsidR="000546E0" w:rsidRPr="00D521BE">
        <w:rPr>
          <w:rFonts w:cs="Times New Roman"/>
          <w:color w:val="4472C4" w:themeColor="accent1"/>
          <w:szCs w:val="24"/>
          <w:rPrChange w:id="140" w:author="Nick Maxwell" w:date="2023-01-11T16:09:00Z">
            <w:rPr>
              <w:rFonts w:cs="Times New Roman"/>
              <w:szCs w:val="24"/>
            </w:rPr>
          </w:rPrChange>
        </w:rPr>
        <w:t>LOP</w:t>
      </w:r>
      <w:r w:rsidR="0022266F" w:rsidRPr="00D521BE">
        <w:rPr>
          <w:rFonts w:cs="Times New Roman"/>
          <w:color w:val="4472C4" w:themeColor="accent1"/>
          <w:szCs w:val="24"/>
          <w:rPrChange w:id="141" w:author="Nick Maxwell" w:date="2023-01-11T16:09:00Z">
            <w:rPr>
              <w:rFonts w:cs="Times New Roman"/>
              <w:szCs w:val="24"/>
            </w:rPr>
          </w:rPrChange>
        </w:rPr>
        <w:t xml:space="preserve"> framework, their relative memory benefits are affected by the association between study materials</w:t>
      </w:r>
      <w:r w:rsidR="000546E0" w:rsidRPr="00D521BE">
        <w:rPr>
          <w:rFonts w:cs="Times New Roman"/>
          <w:color w:val="4472C4" w:themeColor="accent1"/>
          <w:szCs w:val="24"/>
          <w:rPrChange w:id="142" w:author="Nick Maxwell" w:date="2023-01-11T16:09:00Z">
            <w:rPr>
              <w:rFonts w:cs="Times New Roman"/>
              <w:szCs w:val="24"/>
            </w:rPr>
          </w:rPrChange>
        </w:rPr>
        <w:t xml:space="preserve"> (see Huff &amp; Bodner, 2014, for discussion)</w:t>
      </w:r>
      <w:r w:rsidR="0022266F" w:rsidRPr="00D521BE">
        <w:rPr>
          <w:rFonts w:cs="Times New Roman"/>
          <w:color w:val="4472C4" w:themeColor="accent1"/>
          <w:szCs w:val="24"/>
          <w:rPrChange w:id="143" w:author="Nick Maxwell" w:date="2023-01-11T16:09:00Z">
            <w:rPr>
              <w:rFonts w:cs="Times New Roman"/>
              <w:szCs w:val="24"/>
            </w:rPr>
          </w:rPrChange>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133C088C"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 xml:space="preserve">g mean JOL ratings </w:t>
      </w:r>
      <w:r w:rsidR="008369A9">
        <w:rPr>
          <w:rFonts w:cs="Times New Roman"/>
          <w:szCs w:val="24"/>
        </w:rPr>
        <w:lastRenderedPageBreak/>
        <w:t>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44" w:name="_Hlk82691299"/>
      <w:r w:rsidR="00155F83">
        <w:rPr>
          <w:rFonts w:cs="Times New Roman"/>
          <w:szCs w:val="24"/>
        </w:rPr>
        <w:t xml:space="preserve">assess whether metacognitive illusions like the illusion of competence uniformly affect recall at all JOL levels or whether </w:t>
      </w:r>
      <w:del w:id="145" w:author="Nick Maxwell" w:date="2023-01-16T15:05:00Z">
        <w:r w:rsidR="00155F83" w:rsidDel="00293B23">
          <w:rPr>
            <w:rFonts w:cs="Times New Roman"/>
            <w:szCs w:val="24"/>
          </w:rPr>
          <w:delText>the illusion is stronger</w:delText>
        </w:r>
      </w:del>
      <w:ins w:id="146" w:author="Nick Maxwell" w:date="2023-01-16T15:05:00Z">
        <w:r w:rsidR="00293B23">
          <w:rPr>
            <w:rFonts w:cs="Times New Roman"/>
            <w:szCs w:val="24"/>
          </w:rPr>
          <w:t>c</w:t>
        </w:r>
      </w:ins>
      <w:ins w:id="147" w:author="Nick Maxwell" w:date="2023-01-16T15:06:00Z">
        <w:r w:rsidR="00293B23">
          <w:rPr>
            <w:rFonts w:cs="Times New Roman"/>
            <w:szCs w:val="24"/>
          </w:rPr>
          <w:t>alibration is greater</w:t>
        </w:r>
      </w:ins>
      <w:r w:rsidR="00155F83">
        <w:rPr>
          <w:rFonts w:cs="Times New Roman"/>
          <w:szCs w:val="24"/>
        </w:rPr>
        <w:t xml:space="preserve"> for high JOL ratings vs low ratings</w:t>
      </w:r>
      <w:bookmarkEnd w:id="144"/>
      <w:r w:rsidR="00155F83">
        <w:rPr>
          <w:rFonts w:cs="Times New Roman"/>
          <w:szCs w:val="24"/>
        </w:rPr>
        <w:t xml:space="preserve"> (e.g.,</w:t>
      </w:r>
      <w:r w:rsidR="006A0E99">
        <w:rPr>
          <w:rFonts w:cs="Times New Roman"/>
          <w:szCs w:val="24"/>
        </w:rPr>
        <w:t xml:space="preserve"> </w:t>
      </w:r>
      <w:proofErr w:type="spellStart"/>
      <w:r w:rsidR="006A0E99" w:rsidRPr="00331005">
        <w:rPr>
          <w:rFonts w:cs="Times New Roman"/>
          <w:color w:val="4472C4" w:themeColor="accent1"/>
          <w:szCs w:val="24"/>
          <w:rPrChange w:id="148" w:author="Nick Maxwell" w:date="2023-01-16T10:45:00Z">
            <w:rPr>
              <w:rFonts w:cs="Times New Roman"/>
              <w:szCs w:val="24"/>
            </w:rPr>
          </w:rPrChange>
        </w:rPr>
        <w:t>Dunlosky</w:t>
      </w:r>
      <w:proofErr w:type="spellEnd"/>
      <w:r w:rsidR="006A0E99" w:rsidRPr="00331005">
        <w:rPr>
          <w:rFonts w:cs="Times New Roman"/>
          <w:color w:val="4472C4" w:themeColor="accent1"/>
          <w:szCs w:val="24"/>
          <w:rPrChange w:id="149" w:author="Nick Maxwell" w:date="2023-01-16T10:45:00Z">
            <w:rPr>
              <w:rFonts w:cs="Times New Roman"/>
              <w:szCs w:val="24"/>
            </w:rPr>
          </w:rPrChange>
        </w:rPr>
        <w:t xml:space="preserve"> &amp; Nelson, 1992</w:t>
      </w:r>
      <w:r w:rsidR="006A0E99">
        <w:rPr>
          <w:rFonts w:cs="Times New Roman"/>
          <w:szCs w:val="24"/>
        </w:rPr>
        <w:t>;</w:t>
      </w:r>
      <w:r w:rsidR="00155F83">
        <w:rPr>
          <w:rFonts w:cs="Times New Roman"/>
          <w:szCs w:val="24"/>
        </w:rPr>
        <w:t xml:space="preserve"> </w:t>
      </w:r>
      <w:commentRangeStart w:id="150"/>
      <w:commentRangeStart w:id="151"/>
      <w:r w:rsidR="00155F83">
        <w:rPr>
          <w:rFonts w:cs="Times New Roman"/>
          <w:szCs w:val="24"/>
        </w:rPr>
        <w:t>Maxwell &amp; Huff, 2021</w:t>
      </w:r>
      <w:commentRangeEnd w:id="150"/>
      <w:r w:rsidR="005409EE">
        <w:rPr>
          <w:rStyle w:val="CommentReference"/>
        </w:rPr>
        <w:commentReference w:id="150"/>
      </w:r>
      <w:commentRangeEnd w:id="151"/>
      <w:r w:rsidR="006A0E99">
        <w:rPr>
          <w:rStyle w:val="CommentReference"/>
        </w:rPr>
        <w:commentReference w:id="151"/>
      </w:r>
      <w:r w:rsidR="006A0E99">
        <w:rPr>
          <w:rFonts w:cs="Times New Roman"/>
          <w:szCs w:val="24"/>
        </w:rPr>
        <w:t xml:space="preserve">; </w:t>
      </w:r>
      <w:r w:rsidR="006A0E99" w:rsidRPr="00331005">
        <w:rPr>
          <w:rFonts w:cs="Times New Roman"/>
          <w:color w:val="4472C4" w:themeColor="accent1"/>
          <w:szCs w:val="24"/>
          <w:rPrChange w:id="152" w:author="Nick Maxwell" w:date="2023-01-16T10:45:00Z">
            <w:rPr>
              <w:rFonts w:cs="Times New Roman"/>
              <w:szCs w:val="24"/>
            </w:rPr>
          </w:rPrChange>
        </w:rPr>
        <w:t xml:space="preserve">Nelson &amp; </w:t>
      </w:r>
      <w:proofErr w:type="spellStart"/>
      <w:r w:rsidR="006A0E99" w:rsidRPr="00331005">
        <w:rPr>
          <w:rFonts w:cs="Times New Roman"/>
          <w:color w:val="4472C4" w:themeColor="accent1"/>
          <w:szCs w:val="24"/>
          <w:rPrChange w:id="153" w:author="Nick Maxwell" w:date="2023-01-16T10:45:00Z">
            <w:rPr>
              <w:rFonts w:cs="Times New Roman"/>
              <w:szCs w:val="24"/>
            </w:rPr>
          </w:rPrChange>
        </w:rPr>
        <w:t>Dunlosky</w:t>
      </w:r>
      <w:proofErr w:type="spellEnd"/>
      <w:r w:rsidR="006A0E99" w:rsidRPr="00331005">
        <w:rPr>
          <w:rFonts w:cs="Times New Roman"/>
          <w:color w:val="4472C4" w:themeColor="accent1"/>
          <w:szCs w:val="24"/>
          <w:rPrChange w:id="154" w:author="Nick Maxwell" w:date="2023-01-16T10:45:00Z">
            <w:rPr>
              <w:rFonts w:cs="Times New Roman"/>
              <w:szCs w:val="24"/>
            </w:rPr>
          </w:rPrChange>
        </w:rPr>
        <w:t>,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65853F6A" w:rsidR="00C43049" w:rsidRDefault="003C124A" w:rsidP="00935CDF">
      <w:pPr>
        <w:ind w:firstLine="720"/>
        <w:rPr>
          <w:rFonts w:cs="Times New Roman"/>
          <w:szCs w:val="24"/>
        </w:rPr>
      </w:pPr>
      <w:r>
        <w:rPr>
          <w:rFonts w:cs="Times New Roman"/>
          <w:szCs w:val="24"/>
        </w:rPr>
        <w:lastRenderedPageBreak/>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commentRangeStart w:id="155"/>
      <w:commentRangeStart w:id="156"/>
      <w:r w:rsidR="00F34931">
        <w:rPr>
          <w:rFonts w:cs="Times New Roman"/>
          <w:szCs w:val="24"/>
        </w:rPr>
        <w:t>resolution</w:t>
      </w:r>
      <w:commentRangeEnd w:id="155"/>
      <w:r w:rsidR="00550DC0">
        <w:rPr>
          <w:rStyle w:val="CommentReference"/>
        </w:rPr>
        <w:commentReference w:id="155"/>
      </w:r>
      <w:commentRangeEnd w:id="156"/>
      <w:r w:rsidR="00B74E3D">
        <w:rPr>
          <w:rStyle w:val="CommentReference"/>
        </w:rPr>
        <w:commentReference w:id="156"/>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may also affect encoding</w:t>
      </w:r>
      <w:r w:rsidR="008A5EA1" w:rsidRPr="008A5EA1">
        <w:rPr>
          <w:rFonts w:cs="Times New Roman"/>
          <w:color w:val="4472C4" w:themeColor="accent1"/>
          <w:szCs w:val="24"/>
        </w:rPr>
        <w:t xml:space="preserve">, they may </w:t>
      </w:r>
      <w:ins w:id="157" w:author="Nick Maxwell" w:date="2023-01-12T16:12:00Z">
        <w:r w:rsidR="00A72F7E">
          <w:rPr>
            <w:rFonts w:cs="Times New Roman"/>
            <w:color w:val="4472C4" w:themeColor="accent1"/>
            <w:szCs w:val="24"/>
          </w:rPr>
          <w:t>similarly</w:t>
        </w:r>
      </w:ins>
      <w:del w:id="158" w:author="Nick Maxwell" w:date="2023-01-12T16:12:00Z">
        <w:r w:rsidR="008A5EA1" w:rsidRPr="008A5EA1" w:rsidDel="00A72F7E">
          <w:rPr>
            <w:rFonts w:cs="Times New Roman"/>
            <w:color w:val="4472C4" w:themeColor="accent1"/>
            <w:szCs w:val="24"/>
          </w:rPr>
          <w:delText>also</w:delText>
        </w:r>
      </w:del>
      <w:r w:rsidR="008A5EA1" w:rsidRPr="008A5EA1">
        <w:rPr>
          <w:rFonts w:cs="Times New Roman"/>
          <w:color w:val="4472C4" w:themeColor="accent1"/>
          <w:szCs w:val="24"/>
        </w:rPr>
        <w:t xml:space="preserve">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xml:space="preserve">, we sought to replicate the illusion of competence pattern for backward, symmetrical, and unrelated pairs for participants completing a silent reading intentional encoding </w:t>
      </w:r>
      <w:r w:rsidR="00014B6E" w:rsidRPr="00321A5C">
        <w:rPr>
          <w:rFonts w:cs="Times New Roman"/>
          <w:szCs w:val="24"/>
        </w:rPr>
        <w:lastRenderedPageBreak/>
        <w:t>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lastRenderedPageBreak/>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 xml:space="preserve">tudy blocks </w:t>
      </w:r>
      <w:r w:rsidRPr="00DD55E4">
        <w:rPr>
          <w:rFonts w:eastAsia="Arial" w:cs="Times New Roman"/>
          <w:szCs w:val="24"/>
        </w:rPr>
        <w:lastRenderedPageBreak/>
        <w:t>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159"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159"/>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w:t>
      </w:r>
      <w:r w:rsidR="007D16D8">
        <w:lastRenderedPageBreak/>
        <w:t xml:space="preserve">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7FEBD4D7"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w:t>
      </w:r>
      <w:del w:id="160" w:author="Nick Maxwell" w:date="2023-01-16T13:51:00Z">
        <w:r w:rsidR="00550DC0" w:rsidDel="007C0336">
          <w:rPr>
            <w:color w:val="4472C4" w:themeColor="accent1"/>
          </w:rPr>
          <w:delText>prior to</w:delText>
        </w:r>
      </w:del>
      <w:ins w:id="161" w:author="Nick Maxwell" w:date="2023-01-16T13:51:00Z">
        <w:r w:rsidR="007C0336">
          <w:rPr>
            <w:color w:val="4472C4" w:themeColor="accent1"/>
          </w:rPr>
          <w:t>before</w:t>
        </w:r>
      </w:ins>
      <w:r w:rsidR="00550DC0">
        <w:rPr>
          <w:color w:val="4472C4" w:themeColor="accent1"/>
        </w:rPr>
        <w:t xml:space="preserve">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proofErr w:type="gramStart"/>
      <w:r w:rsidR="00F32AEB">
        <w:t>presented</w:t>
      </w:r>
      <w:proofErr w:type="gramEnd"/>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lastRenderedPageBreak/>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162"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63" w:name="_Hlk11862896"/>
      <w:r w:rsidR="003E7264" w:rsidRPr="003E7264">
        <w:rPr>
          <w:rFonts w:eastAsia="Arial" w:cs="Times New Roman"/>
          <w:szCs w:val="24"/>
        </w:rPr>
        <w:t>(Measure: JOL vs. Recall) ×</w:t>
      </w:r>
      <w:r w:rsidR="003E7264">
        <w:rPr>
          <w:rFonts w:eastAsia="Arial" w:cs="Times New Roman"/>
          <w:szCs w:val="24"/>
        </w:rPr>
        <w:t xml:space="preserve"> </w:t>
      </w:r>
      <w:bookmarkStart w:id="164"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w:t>
      </w:r>
      <w:r w:rsidR="003E7264" w:rsidRPr="003E7264">
        <w:rPr>
          <w:rFonts w:eastAsia="Arial" w:cs="Times New Roman"/>
          <w:szCs w:val="24"/>
        </w:rPr>
        <w:lastRenderedPageBreak/>
        <w:t xml:space="preserve">Backward vs. Symmetrical vs. Unrelated) </w:t>
      </w:r>
      <w:bookmarkEnd w:id="163"/>
      <w:r w:rsidR="009749B6">
        <w:rPr>
          <w:rFonts w:eastAsia="Arial" w:cs="Times New Roman"/>
          <w:szCs w:val="24"/>
        </w:rPr>
        <w:t>mixed</w:t>
      </w:r>
      <w:r w:rsidR="003E7264" w:rsidRPr="003E7264">
        <w:rPr>
          <w:rFonts w:eastAsia="Arial" w:cs="Times New Roman"/>
          <w:szCs w:val="24"/>
        </w:rPr>
        <w:t xml:space="preserve"> ANOVA </w:t>
      </w:r>
      <w:bookmarkEnd w:id="164"/>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162"/>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65" w:name="_Hlk11070471"/>
      <w:r w:rsidR="00EF566A">
        <w:rPr>
          <w:rFonts w:eastAsia="Arial" w:cs="Times New Roman"/>
          <w:szCs w:val="24"/>
        </w:rPr>
        <w:t>62.66</w:t>
      </w:r>
      <w:r w:rsidR="003E7264" w:rsidRPr="003E7264">
        <w:rPr>
          <w:rFonts w:eastAsia="Arial" w:cs="Times New Roman"/>
          <w:szCs w:val="24"/>
        </w:rPr>
        <w:t xml:space="preserve"> </w:t>
      </w:r>
      <w:bookmarkEnd w:id="165"/>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66"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66"/>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167" w:name="_Hlk9617943"/>
      <w:r w:rsidR="003E7264" w:rsidRPr="00A06E42">
        <w:rPr>
          <w:rFonts w:ascii="Cambria Math" w:eastAsia="Arial" w:hAnsi="Cambria Math" w:cs="Times New Roman"/>
          <w:szCs w:val="24"/>
        </w:rPr>
        <w:t>≥</w:t>
      </w:r>
      <w:bookmarkEnd w:id="167"/>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68" w:name="_Hlk9618293"/>
      <w:r w:rsidR="003E7264" w:rsidRPr="003E7264">
        <w:rPr>
          <w:rFonts w:eastAsia="Arial" w:cs="Times New Roman"/>
          <w:szCs w:val="24"/>
        </w:rPr>
        <w:t>≥</w:t>
      </w:r>
      <w:bookmarkEnd w:id="168"/>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26F5A84C" w:rsidR="00D753B2" w:rsidRDefault="008A5056" w:rsidP="0069567C">
      <w:pPr>
        <w:spacing w:after="160"/>
        <w:ind w:firstLine="720"/>
        <w:contextualSpacing/>
        <w:rPr>
          <w:rFonts w:eastAsia="Arial" w:cs="Times New Roman"/>
          <w:color w:val="4472C4" w:themeColor="accent1"/>
          <w:szCs w:val="24"/>
        </w:rPr>
      </w:pPr>
      <w:r w:rsidRPr="0069567C">
        <w:rPr>
          <w:rFonts w:eastAsia="Arial" w:cs="Times New Roman"/>
          <w:szCs w:val="24"/>
        </w:rPr>
        <w:t>A</w:t>
      </w:r>
      <w:r>
        <w:rPr>
          <w:rFonts w:eastAsia="Arial" w:cs="Times New Roman"/>
          <w:szCs w:val="24"/>
        </w:rPr>
        <w:t xml:space="preserve">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69"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69"/>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ins w:id="170" w:author="Nick Maxwell" w:date="2023-01-13T09:32:00Z">
        <w:r w:rsidR="0069567C">
          <w:rPr>
            <w:rFonts w:eastAsia="Arial" w:cs="Times New Roman"/>
            <w:color w:val="4472C4" w:themeColor="accent1"/>
            <w:szCs w:val="24"/>
          </w:rPr>
          <w:t xml:space="preserve">. </w:t>
        </w:r>
      </w:ins>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71"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71"/>
      <w:r w:rsidR="0072127D">
        <w:rPr>
          <w:rFonts w:eastAsia="Arial" w:cs="Times New Roman"/>
          <w:szCs w:val="24"/>
        </w:rPr>
        <w:t>,</w:t>
      </w:r>
      <w:r w:rsidR="008A5056">
        <w:rPr>
          <w:rFonts w:eastAsia="Arial" w:cs="Times New Roman"/>
          <w:szCs w:val="24"/>
        </w:rPr>
        <w:t xml:space="preserve"> in which </w:t>
      </w:r>
      <w:bookmarkStart w:id="17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72"/>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lastRenderedPageBreak/>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73"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7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7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73"/>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7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7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w:t>
      </w:r>
      <w:r w:rsidR="00F36A3D">
        <w:rPr>
          <w:rFonts w:eastAsia="Arial" w:cs="Times New Roman"/>
          <w:szCs w:val="24"/>
        </w:rPr>
        <w:lastRenderedPageBreak/>
        <w:t xml:space="preserve">.35,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76B6A688"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del w:id="176" w:author="Nick Maxwell" w:date="2023-01-13T10:32:00Z">
        <w:r w:rsidR="007370EB" w:rsidRPr="004721B2" w:rsidDel="000112A1">
          <w:rPr>
            <w:rFonts w:eastAsia="Arial" w:cs="Times New Roman"/>
            <w:color w:val="4472C4" w:themeColor="accent1"/>
            <w:szCs w:val="24"/>
            <w:rPrChange w:id="177" w:author="Nick Maxwell" w:date="2023-01-13T10:42:00Z">
              <w:rPr>
                <w:rFonts w:eastAsia="Arial" w:cs="Times New Roman"/>
                <w:szCs w:val="24"/>
              </w:rPr>
            </w:rPrChange>
          </w:rPr>
          <w:delText>Indeed</w:delText>
        </w:r>
      </w:del>
      <w:ins w:id="178" w:author="Nick Maxwell" w:date="2023-01-13T10:32:00Z">
        <w:r w:rsidR="000112A1" w:rsidRPr="004721B2">
          <w:rPr>
            <w:rFonts w:eastAsia="Arial" w:cs="Times New Roman"/>
            <w:color w:val="4472C4" w:themeColor="accent1"/>
            <w:szCs w:val="24"/>
            <w:rPrChange w:id="179" w:author="Nick Maxwell" w:date="2023-01-13T10:42:00Z">
              <w:rPr>
                <w:rFonts w:eastAsia="Arial" w:cs="Times New Roman"/>
                <w:szCs w:val="24"/>
              </w:rPr>
            </w:rPrChange>
          </w:rPr>
          <w:t>To test this</w:t>
        </w:r>
      </w:ins>
      <w:r w:rsidR="007370EB" w:rsidRPr="004721B2">
        <w:rPr>
          <w:rFonts w:eastAsia="Arial" w:cs="Times New Roman"/>
          <w:color w:val="4472C4" w:themeColor="accent1"/>
          <w:szCs w:val="24"/>
          <w:rPrChange w:id="180" w:author="Nick Maxwell" w:date="2023-01-13T10:42:00Z">
            <w:rPr>
              <w:rFonts w:eastAsia="Arial" w:cs="Times New Roman"/>
              <w:szCs w:val="24"/>
            </w:rPr>
          </w:rPrChange>
        </w:rPr>
        <w:t>,</w:t>
      </w:r>
      <w:ins w:id="181" w:author="Nick Maxwell" w:date="2023-01-13T10:29:00Z">
        <w:r w:rsidR="000112A1" w:rsidRPr="004721B2">
          <w:rPr>
            <w:rFonts w:eastAsia="Arial" w:cs="Times New Roman"/>
            <w:color w:val="4472C4" w:themeColor="accent1"/>
            <w:szCs w:val="24"/>
            <w:rPrChange w:id="182" w:author="Nick Maxwell" w:date="2023-01-13T10:42:00Z">
              <w:rPr>
                <w:rFonts w:eastAsia="Arial" w:cs="Times New Roman"/>
                <w:szCs w:val="24"/>
              </w:rPr>
            </w:rPrChange>
          </w:rPr>
          <w:t xml:space="preserve"> </w:t>
        </w:r>
      </w:ins>
      <w:ins w:id="183" w:author="Nick Maxwell" w:date="2023-01-13T10:32:00Z">
        <w:r w:rsidR="000112A1" w:rsidRPr="004721B2">
          <w:rPr>
            <w:rFonts w:eastAsia="Arial" w:cs="Times New Roman"/>
            <w:color w:val="4472C4" w:themeColor="accent1"/>
            <w:szCs w:val="24"/>
            <w:rPrChange w:id="184" w:author="Nick Maxwell" w:date="2023-01-13T10:42:00Z">
              <w:rPr>
                <w:rFonts w:eastAsia="Arial" w:cs="Times New Roman"/>
                <w:szCs w:val="24"/>
              </w:rPr>
            </w:rPrChange>
          </w:rPr>
          <w:t>we conducted a pair of</w:t>
        </w:r>
      </w:ins>
      <w:ins w:id="185" w:author="Nick Maxwell" w:date="2023-01-13T10:29:00Z">
        <w:r w:rsidR="000112A1" w:rsidRPr="004721B2">
          <w:rPr>
            <w:rFonts w:eastAsia="Arial" w:cs="Times New Roman"/>
            <w:color w:val="4472C4" w:themeColor="accent1"/>
            <w:szCs w:val="24"/>
            <w:rPrChange w:id="186" w:author="Nick Maxwell" w:date="2023-01-13T10:42:00Z">
              <w:rPr>
                <w:rFonts w:eastAsia="Arial" w:cs="Times New Roman"/>
                <w:szCs w:val="24"/>
              </w:rPr>
            </w:rPrChange>
          </w:rPr>
          <w:t xml:space="preserve"> Encoding Gr</w:t>
        </w:r>
      </w:ins>
      <w:ins w:id="187" w:author="Nick Maxwell" w:date="2023-01-13T10:30:00Z">
        <w:r w:rsidR="000112A1" w:rsidRPr="004721B2">
          <w:rPr>
            <w:rFonts w:eastAsia="Arial" w:cs="Times New Roman"/>
            <w:color w:val="4472C4" w:themeColor="accent1"/>
            <w:szCs w:val="24"/>
            <w:rPrChange w:id="188" w:author="Nick Maxwell" w:date="2023-01-13T10:42:00Z">
              <w:rPr>
                <w:rFonts w:eastAsia="Arial" w:cs="Times New Roman"/>
                <w:szCs w:val="24"/>
              </w:rPr>
            </w:rPrChange>
          </w:rPr>
          <w:t xml:space="preserve">oup </w:t>
        </w:r>
      </w:ins>
      <w:ins w:id="189" w:author="Nick Maxwell" w:date="2023-01-13T10:32:00Z">
        <w:r w:rsidR="000112A1" w:rsidRPr="004721B2">
          <w:rPr>
            <w:rFonts w:eastAsia="Arial" w:cs="Times New Roman"/>
            <w:color w:val="4472C4" w:themeColor="accent1"/>
            <w:szCs w:val="24"/>
            <w:rPrChange w:id="190" w:author="Nick Maxwell" w:date="2023-01-13T10:42:00Z">
              <w:rPr>
                <w:rFonts w:eastAsia="Arial" w:cs="Times New Roman"/>
                <w:szCs w:val="24"/>
              </w:rPr>
            </w:rPrChange>
          </w:rPr>
          <w:t>×</w:t>
        </w:r>
      </w:ins>
      <w:ins w:id="191" w:author="Nick Maxwell" w:date="2023-01-13T10:30:00Z">
        <w:r w:rsidR="000112A1" w:rsidRPr="004721B2">
          <w:rPr>
            <w:rFonts w:eastAsia="Arial" w:cs="Times New Roman"/>
            <w:color w:val="4472C4" w:themeColor="accent1"/>
            <w:szCs w:val="24"/>
            <w:rPrChange w:id="192" w:author="Nick Maxwell" w:date="2023-01-13T10:42:00Z">
              <w:rPr>
                <w:rFonts w:eastAsia="Arial" w:cs="Times New Roman"/>
                <w:szCs w:val="24"/>
              </w:rPr>
            </w:rPrChange>
          </w:rPr>
          <w:t xml:space="preserve"> Pair Type ANOVAs </w:t>
        </w:r>
      </w:ins>
      <w:ins w:id="193" w:author="Nick Maxwell" w:date="2023-01-13T10:31:00Z">
        <w:r w:rsidR="000112A1" w:rsidRPr="004721B2">
          <w:rPr>
            <w:rFonts w:eastAsia="Arial" w:cs="Times New Roman"/>
            <w:color w:val="4472C4" w:themeColor="accent1"/>
            <w:szCs w:val="24"/>
            <w:rPrChange w:id="194" w:author="Nick Maxwell" w:date="2023-01-13T10:42:00Z">
              <w:rPr>
                <w:rFonts w:eastAsia="Arial" w:cs="Times New Roman"/>
                <w:szCs w:val="24"/>
              </w:rPr>
            </w:rPrChange>
          </w:rPr>
          <w:t xml:space="preserve">on </w:t>
        </w:r>
      </w:ins>
      <w:ins w:id="195" w:author="Nick Maxwell" w:date="2023-01-13T10:36:00Z">
        <w:r w:rsidR="004721B2" w:rsidRPr="004721B2">
          <w:rPr>
            <w:rFonts w:eastAsia="Arial" w:cs="Times New Roman"/>
            <w:color w:val="4472C4" w:themeColor="accent1"/>
            <w:szCs w:val="24"/>
            <w:rPrChange w:id="196" w:author="Nick Maxwell" w:date="2023-01-13T10:42:00Z">
              <w:rPr>
                <w:rFonts w:eastAsia="Arial" w:cs="Times New Roman"/>
                <w:szCs w:val="24"/>
              </w:rPr>
            </w:rPrChange>
          </w:rPr>
          <w:t>r</w:t>
        </w:r>
      </w:ins>
      <w:ins w:id="197" w:author="Nick Maxwell" w:date="2023-01-13T10:31:00Z">
        <w:r w:rsidR="000112A1" w:rsidRPr="004721B2">
          <w:rPr>
            <w:rFonts w:eastAsia="Arial" w:cs="Times New Roman"/>
            <w:color w:val="4472C4" w:themeColor="accent1"/>
            <w:szCs w:val="24"/>
            <w:rPrChange w:id="198" w:author="Nick Maxwell" w:date="2023-01-13T10:42:00Z">
              <w:rPr>
                <w:rFonts w:eastAsia="Arial" w:cs="Times New Roman"/>
                <w:szCs w:val="24"/>
              </w:rPr>
            </w:rPrChange>
          </w:rPr>
          <w:t>ecall and JOLs</w:t>
        </w:r>
      </w:ins>
      <w:ins w:id="199" w:author="Nick Maxwell" w:date="2023-01-13T10:32:00Z">
        <w:r w:rsidR="000112A1" w:rsidRPr="004721B2">
          <w:rPr>
            <w:rFonts w:eastAsia="Arial" w:cs="Times New Roman"/>
            <w:color w:val="4472C4" w:themeColor="accent1"/>
            <w:szCs w:val="24"/>
            <w:rPrChange w:id="200" w:author="Nick Maxwell" w:date="2023-01-13T10:42:00Z">
              <w:rPr>
                <w:rFonts w:eastAsia="Arial" w:cs="Times New Roman"/>
                <w:szCs w:val="24"/>
              </w:rPr>
            </w:rPrChange>
          </w:rPr>
          <w:t xml:space="preserve">, respectively. Overall, </w:t>
        </w:r>
      </w:ins>
      <w:ins w:id="201" w:author="Nick Maxwell" w:date="2023-01-13T10:36:00Z">
        <w:r w:rsidR="004721B2" w:rsidRPr="004721B2">
          <w:rPr>
            <w:rFonts w:eastAsia="Arial" w:cs="Times New Roman"/>
            <w:color w:val="4472C4" w:themeColor="accent1"/>
            <w:szCs w:val="24"/>
            <w:rPrChange w:id="202" w:author="Nick Maxwell" w:date="2023-01-13T10:42:00Z">
              <w:rPr>
                <w:rFonts w:eastAsia="Arial" w:cs="Times New Roman"/>
                <w:szCs w:val="24"/>
              </w:rPr>
            </w:rPrChange>
          </w:rPr>
          <w:t>a significant effect of encoding group emerged for recall</w:t>
        </w:r>
      </w:ins>
      <w:ins w:id="203" w:author="Nick Maxwell" w:date="2023-01-13T10:37:00Z">
        <w:r w:rsidR="004721B2" w:rsidRPr="004721B2">
          <w:rPr>
            <w:rFonts w:eastAsia="Arial" w:cs="Times New Roman"/>
            <w:color w:val="4472C4" w:themeColor="accent1"/>
            <w:szCs w:val="24"/>
            <w:rPrChange w:id="204" w:author="Nick Maxwell" w:date="2023-01-13T10:42:00Z">
              <w:rPr>
                <w:rFonts w:eastAsia="Arial" w:cs="Times New Roman"/>
                <w:szCs w:val="24"/>
              </w:rPr>
            </w:rPrChange>
          </w:rPr>
          <w:t xml:space="preserve">, </w:t>
        </w:r>
        <w:r w:rsidR="004721B2" w:rsidRPr="004721B2">
          <w:rPr>
            <w:rFonts w:eastAsia="Arial" w:cs="Times New Roman"/>
            <w:i/>
            <w:iCs/>
            <w:color w:val="4472C4" w:themeColor="accent1"/>
            <w:szCs w:val="24"/>
            <w:rPrChange w:id="205" w:author="Nick Maxwell" w:date="2023-01-13T10:42:00Z">
              <w:rPr>
                <w:rFonts w:eastAsia="Arial" w:cs="Times New Roman"/>
                <w:i/>
                <w:iCs/>
                <w:szCs w:val="24"/>
              </w:rPr>
            </w:rPrChange>
          </w:rPr>
          <w:t>F</w:t>
        </w:r>
        <w:r w:rsidR="004721B2" w:rsidRPr="004721B2">
          <w:rPr>
            <w:rFonts w:eastAsia="Arial" w:cs="Times New Roman"/>
            <w:color w:val="4472C4" w:themeColor="accent1"/>
            <w:szCs w:val="24"/>
            <w:rPrChange w:id="206" w:author="Nick Maxwell" w:date="2023-01-13T10:42:00Z">
              <w:rPr>
                <w:rFonts w:eastAsia="Arial" w:cs="Times New Roman"/>
                <w:szCs w:val="24"/>
              </w:rPr>
            </w:rPrChange>
          </w:rPr>
          <w:t>(</w:t>
        </w:r>
      </w:ins>
      <w:ins w:id="207" w:author="Nick Maxwell" w:date="2023-01-13T10:40:00Z">
        <w:r w:rsidR="004721B2" w:rsidRPr="004721B2">
          <w:rPr>
            <w:rFonts w:eastAsia="Arial" w:cs="Times New Roman"/>
            <w:color w:val="4472C4" w:themeColor="accent1"/>
            <w:szCs w:val="24"/>
            <w:rPrChange w:id="208" w:author="Nick Maxwell" w:date="2023-01-13T10:42:00Z">
              <w:rPr>
                <w:rFonts w:eastAsia="Arial" w:cs="Times New Roman"/>
                <w:szCs w:val="24"/>
              </w:rPr>
            </w:rPrChange>
          </w:rPr>
          <w:t>2</w:t>
        </w:r>
      </w:ins>
      <w:ins w:id="209" w:author="Nick Maxwell" w:date="2023-01-13T10:37:00Z">
        <w:r w:rsidR="004721B2" w:rsidRPr="004721B2">
          <w:rPr>
            <w:rFonts w:eastAsia="Arial" w:cs="Times New Roman"/>
            <w:color w:val="4472C4" w:themeColor="accent1"/>
            <w:szCs w:val="24"/>
            <w:rPrChange w:id="210" w:author="Nick Maxwell" w:date="2023-01-13T10:42:00Z">
              <w:rPr>
                <w:rFonts w:eastAsia="Arial" w:cs="Times New Roman"/>
                <w:szCs w:val="24"/>
              </w:rPr>
            </w:rPrChange>
          </w:rPr>
          <w:t xml:space="preserve">, </w:t>
        </w:r>
      </w:ins>
      <w:ins w:id="211" w:author="Nick Maxwell" w:date="2023-01-13T10:40:00Z">
        <w:r w:rsidR="004721B2" w:rsidRPr="004721B2">
          <w:rPr>
            <w:rFonts w:eastAsia="Arial" w:cs="Times New Roman"/>
            <w:color w:val="4472C4" w:themeColor="accent1"/>
            <w:szCs w:val="24"/>
            <w:rPrChange w:id="212" w:author="Nick Maxwell" w:date="2023-01-13T10:42:00Z">
              <w:rPr>
                <w:rFonts w:eastAsia="Arial" w:cs="Times New Roman"/>
                <w:szCs w:val="24"/>
              </w:rPr>
            </w:rPrChange>
          </w:rPr>
          <w:t>85</w:t>
        </w:r>
      </w:ins>
      <w:ins w:id="213" w:author="Nick Maxwell" w:date="2023-01-13T10:37:00Z">
        <w:r w:rsidR="004721B2" w:rsidRPr="004721B2">
          <w:rPr>
            <w:rFonts w:eastAsia="Arial" w:cs="Times New Roman"/>
            <w:color w:val="4472C4" w:themeColor="accent1"/>
            <w:szCs w:val="24"/>
            <w:rPrChange w:id="214" w:author="Nick Maxwell" w:date="2023-01-13T10:42:00Z">
              <w:rPr>
                <w:rFonts w:eastAsia="Arial" w:cs="Times New Roman"/>
                <w:szCs w:val="24"/>
              </w:rPr>
            </w:rPrChange>
          </w:rPr>
          <w:t xml:space="preserve">) = </w:t>
        </w:r>
      </w:ins>
      <w:ins w:id="215" w:author="Nick Maxwell" w:date="2023-01-13T10:40:00Z">
        <w:r w:rsidR="004721B2" w:rsidRPr="004721B2">
          <w:rPr>
            <w:rFonts w:eastAsia="Arial" w:cs="Times New Roman"/>
            <w:color w:val="4472C4" w:themeColor="accent1"/>
            <w:szCs w:val="24"/>
            <w:rPrChange w:id="216" w:author="Nick Maxwell" w:date="2023-01-13T10:42:00Z">
              <w:rPr>
                <w:rFonts w:eastAsia="Arial" w:cs="Times New Roman"/>
                <w:szCs w:val="24"/>
              </w:rPr>
            </w:rPrChange>
          </w:rPr>
          <w:t>6.49</w:t>
        </w:r>
      </w:ins>
      <w:ins w:id="217" w:author="Nick Maxwell" w:date="2023-01-13T10:37:00Z">
        <w:r w:rsidR="004721B2" w:rsidRPr="004721B2">
          <w:rPr>
            <w:rFonts w:eastAsia="Arial" w:cs="Times New Roman"/>
            <w:color w:val="4472C4" w:themeColor="accent1"/>
            <w:szCs w:val="24"/>
            <w:rPrChange w:id="218" w:author="Nick Maxwell" w:date="2023-01-13T10:42:00Z">
              <w:rPr>
                <w:rFonts w:eastAsia="Arial" w:cs="Times New Roman"/>
                <w:szCs w:val="24"/>
              </w:rPr>
            </w:rPrChange>
          </w:rPr>
          <w:t xml:space="preserve">, </w:t>
        </w:r>
        <w:r w:rsidR="004721B2" w:rsidRPr="004721B2">
          <w:rPr>
            <w:rFonts w:eastAsia="Arial" w:cs="Times New Roman"/>
            <w:i/>
            <w:iCs/>
            <w:color w:val="4472C4" w:themeColor="accent1"/>
            <w:szCs w:val="24"/>
            <w:rPrChange w:id="219" w:author="Nick Maxwell" w:date="2023-01-13T10:42:00Z">
              <w:rPr>
                <w:rFonts w:eastAsia="Arial" w:cs="Times New Roman"/>
                <w:i/>
                <w:iCs/>
                <w:szCs w:val="24"/>
              </w:rPr>
            </w:rPrChange>
          </w:rPr>
          <w:t>MSE</w:t>
        </w:r>
        <w:r w:rsidR="004721B2" w:rsidRPr="004721B2">
          <w:rPr>
            <w:rFonts w:eastAsia="Arial" w:cs="Times New Roman"/>
            <w:color w:val="4472C4" w:themeColor="accent1"/>
            <w:szCs w:val="24"/>
            <w:rPrChange w:id="220" w:author="Nick Maxwell" w:date="2023-01-13T10:42:00Z">
              <w:rPr>
                <w:rFonts w:eastAsia="Arial" w:cs="Times New Roman"/>
                <w:szCs w:val="24"/>
              </w:rPr>
            </w:rPrChange>
          </w:rPr>
          <w:t xml:space="preserve"> = </w:t>
        </w:r>
      </w:ins>
      <w:ins w:id="221" w:author="Nick Maxwell" w:date="2023-01-13T10:41:00Z">
        <w:r w:rsidR="004721B2" w:rsidRPr="004721B2">
          <w:rPr>
            <w:rFonts w:eastAsia="Arial" w:cs="Times New Roman"/>
            <w:color w:val="4472C4" w:themeColor="accent1"/>
            <w:szCs w:val="24"/>
            <w:rPrChange w:id="222" w:author="Nick Maxwell" w:date="2023-01-13T10:42:00Z">
              <w:rPr>
                <w:rFonts w:eastAsia="Arial" w:cs="Times New Roman"/>
                <w:szCs w:val="24"/>
              </w:rPr>
            </w:rPrChange>
          </w:rPr>
          <w:t>919.3</w:t>
        </w:r>
      </w:ins>
      <w:ins w:id="223" w:author="Nick Maxwell" w:date="2023-01-13T10:42:00Z">
        <w:r w:rsidR="004721B2" w:rsidRPr="004721B2">
          <w:rPr>
            <w:rFonts w:eastAsia="Arial" w:cs="Times New Roman"/>
            <w:color w:val="4472C4" w:themeColor="accent1"/>
            <w:szCs w:val="24"/>
            <w:rPrChange w:id="224" w:author="Nick Maxwell" w:date="2023-01-13T10:42:00Z">
              <w:rPr>
                <w:rFonts w:eastAsia="Arial" w:cs="Times New Roman"/>
                <w:szCs w:val="24"/>
              </w:rPr>
            </w:rPrChange>
          </w:rPr>
          <w:t>4</w:t>
        </w:r>
      </w:ins>
      <w:ins w:id="225" w:author="Nick Maxwell" w:date="2023-01-13T10:37:00Z">
        <w:r w:rsidR="004721B2" w:rsidRPr="004721B2">
          <w:rPr>
            <w:rFonts w:eastAsia="Arial" w:cs="Times New Roman"/>
            <w:color w:val="4472C4" w:themeColor="accent1"/>
            <w:szCs w:val="24"/>
            <w:rPrChange w:id="226" w:author="Nick Maxwell" w:date="2023-01-13T10:42:00Z">
              <w:rPr>
                <w:rFonts w:eastAsia="Arial" w:cs="Times New Roman"/>
                <w:szCs w:val="24"/>
              </w:rPr>
            </w:rPrChange>
          </w:rPr>
          <w:t xml:space="preserve">, </w:t>
        </w:r>
        <w:r w:rsidR="004721B2" w:rsidRPr="004721B2">
          <w:rPr>
            <w:rFonts w:eastAsia="Arial" w:cs="Times New Roman"/>
            <w:i/>
            <w:iCs/>
            <w:color w:val="4472C4" w:themeColor="accent1"/>
            <w:szCs w:val="24"/>
            <w:rPrChange w:id="227" w:author="Nick Maxwell" w:date="2023-01-13T10:42:00Z">
              <w:rPr>
                <w:rFonts w:eastAsia="Arial" w:cs="Times New Roman"/>
                <w:i/>
                <w:iCs/>
                <w:szCs w:val="24"/>
              </w:rPr>
            </w:rPrChange>
          </w:rPr>
          <w:t>η</w:t>
        </w:r>
        <w:r w:rsidR="004721B2" w:rsidRPr="004721B2">
          <w:rPr>
            <w:rFonts w:eastAsia="Arial" w:cs="Times New Roman"/>
            <w:color w:val="4472C4" w:themeColor="accent1"/>
            <w:szCs w:val="24"/>
            <w:vertAlign w:val="subscript"/>
            <w:rPrChange w:id="228" w:author="Nick Maxwell" w:date="2023-01-13T10:42:00Z">
              <w:rPr>
                <w:rFonts w:eastAsia="Arial" w:cs="Times New Roman"/>
                <w:szCs w:val="24"/>
                <w:vertAlign w:val="subscript"/>
              </w:rPr>
            </w:rPrChange>
          </w:rPr>
          <w:t>p</w:t>
        </w:r>
        <w:r w:rsidR="004721B2" w:rsidRPr="004721B2">
          <w:rPr>
            <w:rFonts w:eastAsia="Arial" w:cs="Times New Roman"/>
            <w:color w:val="4472C4" w:themeColor="accent1"/>
            <w:szCs w:val="24"/>
            <w:vertAlign w:val="superscript"/>
            <w:rPrChange w:id="229" w:author="Nick Maxwell" w:date="2023-01-13T10:42:00Z">
              <w:rPr>
                <w:rFonts w:eastAsia="Arial" w:cs="Times New Roman"/>
                <w:szCs w:val="24"/>
                <w:vertAlign w:val="superscript"/>
              </w:rPr>
            </w:rPrChange>
          </w:rPr>
          <w:t>2</w:t>
        </w:r>
        <w:r w:rsidR="004721B2" w:rsidRPr="004721B2">
          <w:rPr>
            <w:rFonts w:eastAsia="Arial" w:cs="Times New Roman"/>
            <w:color w:val="4472C4" w:themeColor="accent1"/>
            <w:szCs w:val="24"/>
            <w:rPrChange w:id="230" w:author="Nick Maxwell" w:date="2023-01-13T10:42:00Z">
              <w:rPr>
                <w:rFonts w:eastAsia="Arial" w:cs="Times New Roman"/>
                <w:szCs w:val="24"/>
              </w:rPr>
            </w:rPrChange>
          </w:rPr>
          <w:t xml:space="preserve"> = .</w:t>
        </w:r>
      </w:ins>
      <w:ins w:id="231" w:author="Nick Maxwell" w:date="2023-01-13T10:42:00Z">
        <w:r w:rsidR="004721B2" w:rsidRPr="004721B2">
          <w:rPr>
            <w:rFonts w:eastAsia="Arial" w:cs="Times New Roman"/>
            <w:color w:val="4472C4" w:themeColor="accent1"/>
            <w:szCs w:val="24"/>
            <w:rPrChange w:id="232" w:author="Nick Maxwell" w:date="2023-01-13T10:42:00Z">
              <w:rPr>
                <w:rFonts w:eastAsia="Arial" w:cs="Times New Roman"/>
                <w:szCs w:val="24"/>
              </w:rPr>
            </w:rPrChange>
          </w:rPr>
          <w:t>13</w:t>
        </w:r>
      </w:ins>
      <w:ins w:id="233" w:author="Nick Maxwell" w:date="2023-01-13T10:37:00Z">
        <w:r w:rsidR="004721B2">
          <w:rPr>
            <w:rFonts w:eastAsia="Arial" w:cs="Times New Roman"/>
            <w:szCs w:val="24"/>
          </w:rPr>
          <w:t xml:space="preserve">, with </w:t>
        </w:r>
      </w:ins>
      <w:del w:id="234" w:author="Nick Maxwell" w:date="2023-01-13T10:29:00Z">
        <w:r w:rsidR="007370EB" w:rsidDel="000112A1">
          <w:rPr>
            <w:rFonts w:eastAsia="Arial" w:cs="Times New Roman"/>
            <w:szCs w:val="24"/>
          </w:rPr>
          <w:delText xml:space="preserve"> </w:delText>
        </w:r>
      </w:del>
      <w:r w:rsidR="007F41B5">
        <w:rPr>
          <w:rFonts w:eastAsia="Arial" w:cs="Times New Roman"/>
          <w:szCs w:val="24"/>
        </w:rPr>
        <w:t>r</w:t>
      </w:r>
      <w:r w:rsidR="007F41B5" w:rsidRPr="007F41B5">
        <w:rPr>
          <w:rFonts w:eastAsia="Arial" w:cs="Times New Roman"/>
          <w:szCs w:val="24"/>
        </w:rPr>
        <w:t xml:space="preserve">ecall rates </w:t>
      </w:r>
      <w:del w:id="235" w:author="Nick Maxwell" w:date="2023-01-13T10:37:00Z">
        <w:r w:rsidR="007F41B5" w:rsidRPr="007F41B5" w:rsidDel="004721B2">
          <w:rPr>
            <w:rFonts w:eastAsia="Arial" w:cs="Times New Roman"/>
            <w:szCs w:val="24"/>
          </w:rPr>
          <w:delText>were greater</w:delText>
        </w:r>
      </w:del>
      <w:ins w:id="236" w:author="Nick Maxwell" w:date="2023-01-13T10:37:00Z">
        <w:r w:rsidR="004721B2">
          <w:rPr>
            <w:rFonts w:eastAsia="Arial" w:cs="Times New Roman"/>
            <w:szCs w:val="24"/>
          </w:rPr>
          <w:t>greatest</w:t>
        </w:r>
      </w:ins>
      <w:r w:rsidR="007F41B5" w:rsidRPr="007F41B5">
        <w:rPr>
          <w:rFonts w:eastAsia="Arial" w:cs="Times New Roman"/>
          <w:szCs w:val="24"/>
        </w:rPr>
        <w:t xml:space="preserve">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23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23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23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23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23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23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w:t>
      </w:r>
      <w:r w:rsidR="007138B2" w:rsidRPr="007138B2">
        <w:rPr>
          <w:rFonts w:eastAsia="Arial" w:cs="Times New Roman"/>
          <w:szCs w:val="24"/>
        </w:rPr>
        <w:lastRenderedPageBreak/>
        <w:t xml:space="preserve">=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240" w:name="_Hlk53317233"/>
      <w:r w:rsidR="003F1BF3">
        <w:rPr>
          <w:rFonts w:eastAsia="Arial" w:cs="Times New Roman"/>
          <w:szCs w:val="24"/>
        </w:rPr>
        <w:t xml:space="preserve"> </w:t>
      </w:r>
      <w:bookmarkStart w:id="24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42"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40"/>
    <w:bookmarkEnd w:id="241"/>
    <w:bookmarkEnd w:id="24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proofErr w:type="gramStart"/>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proofErr w:type="gramEnd"/>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43"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43"/>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6D234C36"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commentRangeStart w:id="244"/>
      <w:commentRangeStart w:id="245"/>
      <w:del w:id="246" w:author="Nick Maxwell" w:date="2023-01-11T16:20:00Z">
        <w:r w:rsidR="000E49AE" w:rsidDel="00941ED7">
          <w:rPr>
            <w:rFonts w:eastAsia="Arial" w:cs="Times New Roman"/>
            <w:color w:val="2E74B5" w:themeColor="accent5" w:themeShade="BF"/>
            <w:szCs w:val="24"/>
          </w:rPr>
          <w:delText>C</w:delText>
        </w:r>
        <w:r w:rsidR="00F70308" w:rsidDel="00941ED7">
          <w:rPr>
            <w:rFonts w:eastAsia="Arial" w:cs="Times New Roman"/>
            <w:color w:val="2E74B5" w:themeColor="accent5" w:themeShade="BF"/>
            <w:szCs w:val="24"/>
          </w:rPr>
          <w:delText xml:space="preserve">alibration plots </w:delText>
        </w:r>
      </w:del>
      <w:ins w:id="247" w:author="Nick Maxwell" w:date="2023-01-11T16:20:00Z">
        <w:r w:rsidR="00941ED7">
          <w:rPr>
            <w:rFonts w:eastAsia="Arial" w:cs="Times New Roman"/>
            <w:color w:val="2E74B5" w:themeColor="accent5" w:themeShade="BF"/>
            <w:szCs w:val="24"/>
          </w:rPr>
          <w:t>These patterns were confirmed via c</w:t>
        </w:r>
      </w:ins>
      <w:ins w:id="248" w:author="Nick Maxwell" w:date="2023-01-11T16:21:00Z">
        <w:r w:rsidR="00941ED7">
          <w:rPr>
            <w:rFonts w:eastAsia="Arial" w:cs="Times New Roman"/>
            <w:color w:val="2E74B5" w:themeColor="accent5" w:themeShade="BF"/>
            <w:szCs w:val="24"/>
          </w:rPr>
          <w:t xml:space="preserve">alibration plots, which provided qualitative information regarding </w:t>
        </w:r>
      </w:ins>
      <w:ins w:id="249" w:author="Nick Maxwell" w:date="2023-01-11T16:22:00Z">
        <w:r w:rsidR="00941ED7">
          <w:rPr>
            <w:rFonts w:eastAsia="Arial" w:cs="Times New Roman"/>
            <w:color w:val="2E74B5" w:themeColor="accent5" w:themeShade="BF"/>
            <w:szCs w:val="24"/>
          </w:rPr>
          <w:t xml:space="preserve">the JOL bin in which overestimations emerge. </w:t>
        </w:r>
      </w:ins>
      <w:ins w:id="250" w:author="Nick Maxwell" w:date="2023-01-11T16:23:00Z">
        <w:r w:rsidR="00501C87">
          <w:rPr>
            <w:rFonts w:eastAsia="Arial" w:cs="Times New Roman"/>
            <w:color w:val="2E74B5" w:themeColor="accent5" w:themeShade="BF"/>
            <w:szCs w:val="24"/>
          </w:rPr>
          <w:t>For backward pairs, item-specific encoding increased this bin relative to relational encoding and the read-only control group</w:t>
        </w:r>
      </w:ins>
      <w:ins w:id="251" w:author="Nick Maxwell" w:date="2023-01-11T16:24:00Z">
        <w:r w:rsidR="00501C87">
          <w:rPr>
            <w:rFonts w:eastAsia="Arial" w:cs="Times New Roman"/>
            <w:color w:val="2E74B5" w:themeColor="accent5" w:themeShade="BF"/>
            <w:szCs w:val="24"/>
          </w:rPr>
          <w:t xml:space="preserve">, while </w:t>
        </w:r>
      </w:ins>
      <w:ins w:id="252" w:author="Nick Maxwell" w:date="2023-01-11T16:23:00Z">
        <w:r w:rsidR="00501C87">
          <w:rPr>
            <w:rFonts w:eastAsia="Arial" w:cs="Times New Roman"/>
            <w:color w:val="2E74B5" w:themeColor="accent5" w:themeShade="BF"/>
            <w:szCs w:val="24"/>
          </w:rPr>
          <w:t>unrelated pairs</w:t>
        </w:r>
      </w:ins>
      <w:ins w:id="253" w:author="Nick Maxwell" w:date="2023-01-11T16:24:00Z">
        <w:r w:rsidR="00501C87">
          <w:rPr>
            <w:rFonts w:eastAsia="Arial" w:cs="Times New Roman"/>
            <w:color w:val="2E74B5" w:themeColor="accent5" w:themeShade="BF"/>
            <w:szCs w:val="24"/>
          </w:rPr>
          <w:t xml:space="preserve"> showed a similar increase when relational encoding was utilized. </w:t>
        </w:r>
      </w:ins>
      <w:del w:id="254" w:author="Nick Maxwell" w:date="2023-01-11T16:15:00Z">
        <w:r w:rsidR="00F70308" w:rsidDel="00941ED7">
          <w:rPr>
            <w:rFonts w:eastAsia="Arial" w:cs="Times New Roman"/>
            <w:color w:val="2E74B5" w:themeColor="accent5" w:themeShade="BF"/>
            <w:szCs w:val="24"/>
          </w:rPr>
          <w:delText xml:space="preserve">revealed </w:delText>
        </w:r>
        <w:r w:rsidR="006E08A9" w:rsidDel="00941ED7">
          <w:rPr>
            <w:rFonts w:eastAsia="Arial" w:cs="Times New Roman"/>
            <w:color w:val="2E74B5" w:themeColor="accent5" w:themeShade="BF"/>
            <w:szCs w:val="24"/>
          </w:rPr>
          <w:delText>that</w:delText>
        </w:r>
      </w:del>
      <w:del w:id="255" w:author="Nick Maxwell" w:date="2023-01-11T16:22:00Z">
        <w:r w:rsidR="006E08A9" w:rsidDel="00941ED7">
          <w:rPr>
            <w:rFonts w:eastAsia="Arial" w:cs="Times New Roman"/>
            <w:color w:val="2E74B5" w:themeColor="accent5" w:themeShade="BF"/>
            <w:szCs w:val="24"/>
          </w:rPr>
          <w:delText xml:space="preserve"> </w:delText>
        </w:r>
      </w:del>
      <w:del w:id="256" w:author="Nick Maxwell" w:date="2023-01-11T16:17:00Z">
        <w:r w:rsidR="005C6133" w:rsidDel="00941ED7">
          <w:rPr>
            <w:rFonts w:eastAsia="Arial" w:cs="Times New Roman"/>
            <w:color w:val="2E74B5" w:themeColor="accent5" w:themeShade="BF"/>
            <w:szCs w:val="24"/>
          </w:rPr>
          <w:delText>i</w:delText>
        </w:r>
      </w:del>
      <w:del w:id="257" w:author="Nick Maxwell" w:date="2023-01-11T16:22:00Z">
        <w:r w:rsidR="005C6133" w:rsidDel="00941ED7">
          <w:rPr>
            <w:rFonts w:eastAsia="Arial" w:cs="Times New Roman"/>
            <w:color w:val="2E74B5" w:themeColor="accent5" w:themeShade="BF"/>
            <w:szCs w:val="24"/>
          </w:rPr>
          <w:delText xml:space="preserve">tem-specific encoding was most effective </w:delText>
        </w:r>
        <w:r w:rsidR="006E08A9" w:rsidDel="00941ED7">
          <w:rPr>
            <w:rFonts w:eastAsia="Arial" w:cs="Times New Roman"/>
            <w:color w:val="2E74B5" w:themeColor="accent5" w:themeShade="BF"/>
            <w:szCs w:val="24"/>
          </w:rPr>
          <w:delText xml:space="preserve">at </w:delText>
        </w:r>
        <w:r w:rsidR="005C6133" w:rsidDel="00941ED7">
          <w:rPr>
            <w:rFonts w:eastAsia="Arial" w:cs="Times New Roman"/>
            <w:color w:val="2E74B5" w:themeColor="accent5" w:themeShade="BF"/>
            <w:szCs w:val="24"/>
          </w:rPr>
          <w:delText xml:space="preserve">reducing the illusion of competence on backward pairs, while relational encoding was most effective at reducing the illusion on unrelated pairs. </w:delText>
        </w:r>
        <w:commentRangeEnd w:id="244"/>
        <w:r w:rsidR="003C39CB" w:rsidDel="00941ED7">
          <w:rPr>
            <w:rStyle w:val="CommentReference"/>
          </w:rPr>
          <w:commentReference w:id="244"/>
        </w:r>
      </w:del>
      <w:commentRangeEnd w:id="245"/>
      <w:r w:rsidR="00260CCB">
        <w:rPr>
          <w:rStyle w:val="CommentReference"/>
        </w:rPr>
        <w:commentReference w:id="245"/>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0CD900B"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428A9358"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3C39CB">
        <w:rPr>
          <w:rFonts w:eastAsia="Arial" w:cs="Times New Roman"/>
          <w:color w:val="0070C0"/>
          <w:szCs w:val="24"/>
        </w:rPr>
        <w:t xml:space="preserve">A </w:t>
      </w:r>
      <w:r w:rsidR="0051427A">
        <w:rPr>
          <w:rFonts w:eastAsia="Arial" w:cs="Times New Roman"/>
          <w:color w:val="0070C0"/>
          <w:szCs w:val="24"/>
        </w:rPr>
        <w:t>significant effect of measure was not detected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03A3DD8C"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258"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58"/>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59"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59"/>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641FFEB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ins w:id="260" w:author="Nick Maxwell" w:date="2023-01-12T16:17:00Z">
        <w:r w:rsidR="00A72F7E">
          <w:rPr>
            <w:rFonts w:eastAsia="Arial" w:cs="Times New Roman"/>
            <w:color w:val="4472C4" w:themeColor="accent1"/>
            <w:szCs w:val="24"/>
          </w:rPr>
          <w:t xml:space="preserve"> </w:t>
        </w:r>
      </w:ins>
      <w:r w:rsidR="00BE111E" w:rsidRPr="00C01135">
        <w:rPr>
          <w:rFonts w:eastAsia="Arial" w:cs="Times New Roman"/>
          <w:color w:val="4472C4" w:themeColor="accent1"/>
          <w:szCs w:val="24"/>
        </w:rPr>
        <w:t xml:space="preserve">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0350D61A"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w:t>
      </w:r>
      <w:ins w:id="261" w:author="Nick Maxwell" w:date="2023-01-12T20:58:00Z">
        <w:r w:rsidR="00277408" w:rsidRPr="00277408">
          <w:rPr>
            <w:rFonts w:eastAsia="Arial" w:cs="Times New Roman"/>
            <w:color w:val="4472C4" w:themeColor="accent1"/>
            <w:szCs w:val="24"/>
          </w:rPr>
          <w:t>×</w:t>
        </w:r>
      </w:ins>
      <w:del w:id="262" w:author="Nick Maxwell" w:date="2023-01-12T20:58:00Z">
        <w:r w:rsidR="00EA26D9" w:rsidDel="00277408">
          <w:rPr>
            <w:rFonts w:eastAsia="Arial" w:cs="Times New Roman"/>
            <w:color w:val="4472C4" w:themeColor="accent1"/>
            <w:szCs w:val="24"/>
          </w:rPr>
          <w:delText>x</w:delText>
        </w:r>
      </w:del>
      <w:r w:rsidR="00EA26D9">
        <w:rPr>
          <w:rFonts w:eastAsia="Arial" w:cs="Times New Roman"/>
          <w:color w:val="4472C4" w:themeColor="accent1"/>
          <w:szCs w:val="24"/>
        </w:rPr>
        <w:t xml:space="preserve">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0CF0A1CE"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bookmarkStart w:id="263" w:name="_Hlk124434964"/>
      <w:r w:rsidR="00222374" w:rsidRPr="00EE09EE">
        <w:rPr>
          <w:rFonts w:eastAsia="Arial" w:cs="Times New Roman"/>
          <w:color w:val="4472C4" w:themeColor="accent1"/>
          <w:szCs w:val="24"/>
        </w:rPr>
        <w:t>3 (Encoding Group: Item-Specific vs. Relational vs Read) × 4 (Pair Type: Forward vs. Backward vs. Symmetrical vs. Unrelated) mixed ANOVA</w:t>
      </w:r>
      <w:bookmarkEnd w:id="263"/>
      <w:r w:rsidR="00222374" w:rsidRPr="00EE09EE">
        <w:rPr>
          <w:rFonts w:eastAsia="Arial" w:cs="Times New Roman"/>
          <w:color w:val="4472C4" w:themeColor="accent1"/>
          <w:szCs w:val="24"/>
        </w:rPr>
        <w:t xml:space="preserve">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proofErr w:type="gramStart"/>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proofErr w:type="gramEnd"/>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 xml:space="preserve">Additionally, this analysis </w:t>
      </w:r>
      <w:r w:rsidR="00EA64A8">
        <w:rPr>
          <w:rFonts w:eastAsia="Arial" w:cs="Times New Roman"/>
          <w:color w:val="4472C4" w:themeColor="accent1"/>
          <w:szCs w:val="24"/>
        </w:rPr>
        <w:lastRenderedPageBreak/>
        <w:t>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proofErr w:type="gramStart"/>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proofErr w:type="gramEnd"/>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Change w:id="264" w:author="Nick Maxwell" w:date="2023-01-11T16:13:00Z">
            <w:rPr>
              <w:rFonts w:eastAsia="Arial" w:cs="Times New Roman"/>
              <w:b/>
              <w:bCs/>
              <w:color w:val="0070C0"/>
              <w:szCs w:val="24"/>
            </w:rPr>
          </w:rPrChange>
        </w:rPr>
      </w:pPr>
      <w:commentRangeStart w:id="265"/>
      <w:r w:rsidRPr="00941ED7">
        <w:rPr>
          <w:rFonts w:eastAsia="Arial" w:cs="Times New Roman"/>
          <w:b/>
          <w:bCs/>
          <w:color w:val="2E74B5" w:themeColor="accent5" w:themeShade="BF"/>
          <w:szCs w:val="24"/>
          <w:rPrChange w:id="266" w:author="Nick Maxwell" w:date="2023-01-11T16:13:00Z">
            <w:rPr>
              <w:rFonts w:eastAsia="Arial" w:cs="Times New Roman"/>
              <w:b/>
              <w:bCs/>
              <w:color w:val="0070C0"/>
              <w:szCs w:val="24"/>
            </w:rPr>
          </w:rPrChange>
        </w:rPr>
        <w:t>Cross-Experimental Analysis</w:t>
      </w:r>
      <w:commentRangeEnd w:id="265"/>
      <w:r w:rsidRPr="00941ED7">
        <w:rPr>
          <w:rStyle w:val="CommentReference"/>
          <w:color w:val="2E74B5" w:themeColor="accent5" w:themeShade="BF"/>
          <w:rPrChange w:id="267" w:author="Nick Maxwell" w:date="2023-01-11T16:13:00Z">
            <w:rPr>
              <w:rStyle w:val="CommentReference"/>
            </w:rPr>
          </w:rPrChange>
        </w:rPr>
        <w:commentReference w:id="265"/>
      </w:r>
    </w:p>
    <w:p w14:paraId="4029A66F" w14:textId="60AD7813"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68"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269" w:author="Nick Maxwell" w:date="2023-01-11T16:13:00Z">
            <w:rPr>
              <w:rFonts w:eastAsia="Arial" w:cs="Times New Roman"/>
              <w:color w:val="0070C0"/>
              <w:szCs w:val="24"/>
            </w:rPr>
          </w:rPrChange>
        </w:rPr>
        <w:tab/>
        <w:t xml:space="preserve">Because participants in the item-specific and relational encoding in Experiment 2 were required to verbalize their encoding processes, it is possible that this task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t>
      </w:r>
      <w:ins w:id="270" w:author="Nick Maxwell" w:date="2023-01-12T16:32:00Z">
        <w:r w:rsidR="00E35A45">
          <w:rPr>
            <w:rFonts w:eastAsia="Arial" w:cs="Times New Roman"/>
            <w:color w:val="2E74B5" w:themeColor="accent5" w:themeShade="BF"/>
            <w:szCs w:val="24"/>
          </w:rPr>
          <w:t xml:space="preserve">was the </w:t>
        </w:r>
      </w:ins>
      <w:r w:rsidRPr="00941ED7">
        <w:rPr>
          <w:rFonts w:eastAsia="Arial" w:cs="Times New Roman"/>
          <w:color w:val="2E74B5" w:themeColor="accent5" w:themeShade="BF"/>
          <w:szCs w:val="24"/>
          <w:rPrChange w:id="271" w:author="Nick Maxwell" w:date="2023-01-11T16:13:00Z">
            <w:rPr>
              <w:rFonts w:eastAsia="Arial" w:cs="Times New Roman"/>
              <w:color w:val="0070C0"/>
              <w:szCs w:val="24"/>
            </w:rPr>
          </w:rPrChange>
        </w:rPr>
        <w:t xml:space="preserve">Experiment × Measure × Direction interaction, </w:t>
      </w:r>
      <w:bookmarkStart w:id="272" w:name="_Hlk124433605"/>
      <w:proofErr w:type="gramStart"/>
      <w:r w:rsidRPr="00941ED7">
        <w:rPr>
          <w:rFonts w:eastAsia="Arial" w:cs="Times New Roman"/>
          <w:i/>
          <w:iCs/>
          <w:color w:val="2E74B5" w:themeColor="accent5" w:themeShade="BF"/>
          <w:szCs w:val="24"/>
          <w:rPrChange w:id="273" w:author="Nick Maxwell" w:date="2023-01-11T16:13:00Z">
            <w:rPr>
              <w:rFonts w:eastAsia="Arial" w:cs="Times New Roman"/>
              <w:i/>
              <w:iCs/>
              <w:color w:val="4472C4" w:themeColor="accent1"/>
              <w:szCs w:val="24"/>
            </w:rPr>
          </w:rPrChange>
        </w:rPr>
        <w:t>F</w:t>
      </w:r>
      <w:r w:rsidRPr="00941ED7">
        <w:rPr>
          <w:rFonts w:eastAsia="Arial" w:cs="Times New Roman"/>
          <w:color w:val="2E74B5" w:themeColor="accent5" w:themeShade="BF"/>
          <w:szCs w:val="24"/>
          <w:rPrChange w:id="274" w:author="Nick Maxwell" w:date="2023-01-11T16:13:00Z">
            <w:rPr>
              <w:rFonts w:eastAsia="Arial" w:cs="Times New Roman"/>
              <w:color w:val="4472C4" w:themeColor="accent1"/>
              <w:szCs w:val="24"/>
            </w:rPr>
          </w:rPrChange>
        </w:rPr>
        <w:t>(</w:t>
      </w:r>
      <w:proofErr w:type="gramEnd"/>
      <w:r w:rsidRPr="00941ED7">
        <w:rPr>
          <w:rFonts w:eastAsia="Arial" w:cs="Times New Roman"/>
          <w:color w:val="2E74B5" w:themeColor="accent5" w:themeShade="BF"/>
          <w:szCs w:val="24"/>
          <w:rPrChange w:id="275" w:author="Nick Maxwell" w:date="2023-01-11T16:13:00Z">
            <w:rPr>
              <w:rFonts w:eastAsia="Arial" w:cs="Times New Roman"/>
              <w:color w:val="4472C4" w:themeColor="accent1"/>
              <w:szCs w:val="24"/>
            </w:rPr>
          </w:rPrChange>
        </w:rPr>
        <w:t xml:space="preserve">3, 552) = 3.94, </w:t>
      </w:r>
      <w:r w:rsidRPr="00941ED7">
        <w:rPr>
          <w:rFonts w:eastAsia="Arial" w:cs="Times New Roman"/>
          <w:i/>
          <w:iCs/>
          <w:color w:val="2E74B5" w:themeColor="accent5" w:themeShade="BF"/>
          <w:szCs w:val="24"/>
          <w:rPrChange w:id="276" w:author="Nick Maxwell" w:date="2023-01-11T16:13:00Z">
            <w:rPr>
              <w:rFonts w:eastAsia="Arial" w:cs="Times New Roman"/>
              <w:i/>
              <w:iCs/>
              <w:color w:val="4472C4" w:themeColor="accent1"/>
              <w:szCs w:val="24"/>
            </w:rPr>
          </w:rPrChange>
        </w:rPr>
        <w:t>MSE</w:t>
      </w:r>
      <w:r w:rsidRPr="00941ED7">
        <w:rPr>
          <w:rFonts w:eastAsia="Arial" w:cs="Times New Roman"/>
          <w:color w:val="2E74B5" w:themeColor="accent5" w:themeShade="BF"/>
          <w:szCs w:val="24"/>
          <w:rPrChange w:id="277" w:author="Nick Maxwell" w:date="2023-01-11T16:13:00Z">
            <w:rPr>
              <w:rFonts w:eastAsia="Arial" w:cs="Times New Roman"/>
              <w:color w:val="4472C4" w:themeColor="accent1"/>
              <w:szCs w:val="24"/>
            </w:rPr>
          </w:rPrChange>
        </w:rPr>
        <w:t xml:space="preserve"> = 128.35, </w:t>
      </w:r>
      <w:r w:rsidRPr="00941ED7">
        <w:rPr>
          <w:rFonts w:eastAsia="Arial" w:cs="Times New Roman"/>
          <w:i/>
          <w:iCs/>
          <w:color w:val="2E74B5" w:themeColor="accent5" w:themeShade="BF"/>
          <w:szCs w:val="24"/>
          <w:rPrChange w:id="278" w:author="Nick Maxwell" w:date="2023-01-11T16:13:00Z">
            <w:rPr>
              <w:rFonts w:eastAsia="Arial" w:cs="Times New Roman"/>
              <w:i/>
              <w:iCs/>
              <w:color w:val="4472C4" w:themeColor="accent1"/>
              <w:szCs w:val="24"/>
            </w:rPr>
          </w:rPrChange>
        </w:rPr>
        <w:t>η</w:t>
      </w:r>
      <w:r w:rsidRPr="00941ED7">
        <w:rPr>
          <w:rFonts w:eastAsia="Arial" w:cs="Times New Roman"/>
          <w:color w:val="2E74B5" w:themeColor="accent5" w:themeShade="BF"/>
          <w:szCs w:val="24"/>
          <w:vertAlign w:val="subscript"/>
          <w:rPrChange w:id="279" w:author="Nick Maxwell" w:date="2023-01-11T16:13:00Z">
            <w:rPr>
              <w:rFonts w:eastAsia="Arial" w:cs="Times New Roman"/>
              <w:color w:val="4472C4" w:themeColor="accent1"/>
              <w:szCs w:val="24"/>
              <w:vertAlign w:val="subscript"/>
            </w:rPr>
          </w:rPrChange>
        </w:rPr>
        <w:t>p</w:t>
      </w:r>
      <w:r w:rsidRPr="00941ED7">
        <w:rPr>
          <w:rFonts w:eastAsia="Arial" w:cs="Times New Roman"/>
          <w:color w:val="2E74B5" w:themeColor="accent5" w:themeShade="BF"/>
          <w:szCs w:val="24"/>
          <w:vertAlign w:val="superscript"/>
          <w:rPrChange w:id="280" w:author="Nick Maxwell" w:date="2023-01-11T16:13:00Z">
            <w:rPr>
              <w:rFonts w:eastAsia="Arial" w:cs="Times New Roman"/>
              <w:color w:val="4472C4" w:themeColor="accent1"/>
              <w:szCs w:val="24"/>
              <w:vertAlign w:val="superscript"/>
            </w:rPr>
          </w:rPrChange>
        </w:rPr>
        <w:t>2</w:t>
      </w:r>
      <w:r w:rsidRPr="00941ED7">
        <w:rPr>
          <w:rFonts w:eastAsia="Arial" w:cs="Times New Roman"/>
          <w:color w:val="2E74B5" w:themeColor="accent5" w:themeShade="BF"/>
          <w:szCs w:val="24"/>
          <w:rPrChange w:id="281" w:author="Nick Maxwell" w:date="2023-01-11T16:13:00Z">
            <w:rPr>
              <w:rFonts w:eastAsia="Arial" w:cs="Times New Roman"/>
              <w:color w:val="4472C4" w:themeColor="accent1"/>
              <w:szCs w:val="24"/>
            </w:rPr>
          </w:rPrChange>
        </w:rPr>
        <w:t xml:space="preserve"> = .02</w:t>
      </w:r>
      <w:r w:rsidRPr="00941ED7">
        <w:rPr>
          <w:rFonts w:eastAsia="Arial" w:cs="Times New Roman"/>
          <w:color w:val="2E74B5" w:themeColor="accent5" w:themeShade="BF"/>
          <w:szCs w:val="24"/>
          <w:rPrChange w:id="282" w:author="Nick Maxwell" w:date="2023-01-11T16:13:00Z">
            <w:rPr>
              <w:rFonts w:eastAsia="Arial" w:cs="Times New Roman"/>
              <w:color w:val="0070C0"/>
              <w:szCs w:val="24"/>
            </w:rPr>
          </w:rPrChange>
        </w:rPr>
        <w:t>.</w:t>
      </w:r>
      <w:bookmarkEnd w:id="272"/>
      <w:r w:rsidRPr="00941ED7">
        <w:rPr>
          <w:rFonts w:eastAsia="Arial" w:cs="Times New Roman"/>
          <w:color w:val="2E74B5" w:themeColor="accent5" w:themeShade="BF"/>
          <w:szCs w:val="24"/>
          <w:rPrChange w:id="283" w:author="Nick Maxwell" w:date="2023-01-11T16:13:00Z">
            <w:rPr>
              <w:rFonts w:eastAsia="Arial" w:cs="Times New Roman"/>
              <w:color w:val="0070C0"/>
              <w:szCs w:val="24"/>
            </w:rPr>
          </w:rPrChange>
        </w:rPr>
        <w:t xml:space="preserve"> All other interactions with Experiment, including the four-way interaction, were non-significant, </w:t>
      </w:r>
      <w:r w:rsidRPr="00941ED7">
        <w:rPr>
          <w:rFonts w:eastAsia="Arial" w:cs="Times New Roman"/>
          <w:i/>
          <w:iCs/>
          <w:color w:val="2E74B5" w:themeColor="accent5" w:themeShade="BF"/>
          <w:szCs w:val="24"/>
          <w:rPrChange w:id="284" w:author="Nick Maxwell" w:date="2023-01-11T16:13:00Z">
            <w:rPr>
              <w:rFonts w:eastAsia="Arial" w:cs="Times New Roman"/>
              <w:i/>
              <w:iCs/>
              <w:color w:val="0070C0"/>
              <w:szCs w:val="24"/>
            </w:rPr>
          </w:rPrChange>
        </w:rPr>
        <w:t>F</w:t>
      </w:r>
      <w:r w:rsidRPr="00941ED7">
        <w:rPr>
          <w:rFonts w:eastAsia="Arial" w:cs="Times New Roman"/>
          <w:color w:val="2E74B5" w:themeColor="accent5" w:themeShade="BF"/>
          <w:szCs w:val="24"/>
          <w:rPrChange w:id="285" w:author="Nick Maxwell" w:date="2023-01-11T16:13:00Z">
            <w:rPr>
              <w:rFonts w:eastAsia="Arial" w:cs="Times New Roman"/>
              <w:color w:val="0070C0"/>
              <w:szCs w:val="24"/>
            </w:rPr>
          </w:rPrChange>
        </w:rPr>
        <w:t xml:space="preserve">s ≤ 2.02 </w:t>
      </w:r>
      <w:proofErr w:type="spellStart"/>
      <w:r w:rsidRPr="00941ED7">
        <w:rPr>
          <w:rFonts w:eastAsia="Arial" w:cs="Times New Roman"/>
          <w:i/>
          <w:iCs/>
          <w:color w:val="2E74B5" w:themeColor="accent5" w:themeShade="BF"/>
          <w:szCs w:val="24"/>
          <w:rPrChange w:id="286"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87"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288" w:author="Nick Maxwell" w:date="2023-01-11T16:13:00Z">
            <w:rPr>
              <w:rFonts w:eastAsia="Arial" w:cs="Times New Roman"/>
              <w:color w:val="0070C0"/>
              <w:szCs w:val="24"/>
            </w:rPr>
          </w:rPrChange>
        </w:rPr>
        <w:t xml:space="preserve"> ≥ .06, </w:t>
      </w:r>
      <w:proofErr w:type="spellStart"/>
      <w:r w:rsidRPr="00941ED7">
        <w:rPr>
          <w:rFonts w:eastAsia="Arial" w:cs="Times New Roman"/>
          <w:i/>
          <w:iCs/>
          <w:color w:val="2E74B5" w:themeColor="accent5" w:themeShade="BF"/>
          <w:szCs w:val="24"/>
          <w:rPrChange w:id="289"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90"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91"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292" w:author="Nick Maxwell" w:date="2023-01-11T16:13:00Z">
            <w:rPr>
              <w:rFonts w:eastAsia="Arial" w:cs="Times New Roman"/>
              <w:color w:val="0070C0"/>
              <w:szCs w:val="24"/>
            </w:rPr>
          </w:rPrChange>
        </w:rPr>
        <w:t xml:space="preserve"> ≥ .64.</w:t>
      </w:r>
    </w:p>
    <w:p w14:paraId="18E2BD81"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93"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294" w:author="Nick Maxwell" w:date="2023-01-11T16:13:00Z">
            <w:rPr>
              <w:rFonts w:eastAsia="Arial" w:cs="Times New Roman"/>
              <w:color w:val="0070C0"/>
              <w:szCs w:val="24"/>
            </w:rPr>
          </w:rPrChange>
        </w:rPr>
        <w:tab/>
        <w:t xml:space="preserve">Overall, collapsed across encoding groups, mean JOL ratings did not differ between Experiments 1 and 2 for forward pairs (70.23 vs. 66.58, respectively), </w:t>
      </w:r>
      <w:proofErr w:type="gramStart"/>
      <w:r w:rsidRPr="00941ED7">
        <w:rPr>
          <w:rFonts w:eastAsia="Arial" w:cs="Times New Roman"/>
          <w:i/>
          <w:iCs/>
          <w:color w:val="2E74B5" w:themeColor="accent5" w:themeShade="BF"/>
          <w:szCs w:val="24"/>
          <w:rPrChange w:id="29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96"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97" w:author="Nick Maxwell" w:date="2023-01-11T16:13:00Z">
            <w:rPr>
              <w:rFonts w:eastAsia="Arial" w:cs="Times New Roman"/>
              <w:color w:val="0070C0"/>
              <w:szCs w:val="24"/>
            </w:rPr>
          </w:rPrChange>
        </w:rPr>
        <w:t xml:space="preserve">188) = 1.67, </w:t>
      </w:r>
      <w:r w:rsidRPr="00941ED7">
        <w:rPr>
          <w:rFonts w:eastAsia="Arial" w:cs="Times New Roman"/>
          <w:i/>
          <w:iCs/>
          <w:color w:val="2E74B5" w:themeColor="accent5" w:themeShade="BF"/>
          <w:szCs w:val="24"/>
          <w:rPrChange w:id="298"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99" w:author="Nick Maxwell" w:date="2023-01-11T16:13:00Z">
            <w:rPr>
              <w:rFonts w:eastAsia="Arial" w:cs="Times New Roman"/>
              <w:color w:val="0070C0"/>
              <w:szCs w:val="24"/>
            </w:rPr>
          </w:rPrChange>
        </w:rPr>
        <w:t xml:space="preserve"> = 2.23, </w:t>
      </w:r>
      <w:r w:rsidRPr="00941ED7">
        <w:rPr>
          <w:rFonts w:eastAsia="Arial" w:cs="Times New Roman"/>
          <w:i/>
          <w:iCs/>
          <w:color w:val="2E74B5" w:themeColor="accent5" w:themeShade="BF"/>
          <w:szCs w:val="24"/>
          <w:rPrChange w:id="300"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01" w:author="Nick Maxwell" w:date="2023-01-11T16:13:00Z">
            <w:rPr>
              <w:rFonts w:eastAsia="Arial" w:cs="Times New Roman"/>
              <w:color w:val="0070C0"/>
              <w:szCs w:val="24"/>
            </w:rPr>
          </w:rPrChange>
        </w:rPr>
        <w:t xml:space="preserve"> = .10, </w:t>
      </w:r>
      <w:r w:rsidRPr="00941ED7">
        <w:rPr>
          <w:rFonts w:eastAsia="Arial" w:cs="Times New Roman"/>
          <w:i/>
          <w:iCs/>
          <w:color w:val="2E74B5" w:themeColor="accent5" w:themeShade="BF"/>
          <w:szCs w:val="24"/>
          <w:rPrChange w:id="302"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03"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04" w:author="Nick Maxwell" w:date="2023-01-11T16:13:00Z">
            <w:rPr>
              <w:rFonts w:eastAsia="Arial" w:cs="Times New Roman"/>
              <w:color w:val="0070C0"/>
              <w:szCs w:val="24"/>
            </w:rPr>
          </w:rPrChange>
        </w:rPr>
        <w:t xml:space="preserve"> = .77, or backward pairs (69.26 vs. 66.55), </w:t>
      </w:r>
      <w:r w:rsidRPr="00941ED7">
        <w:rPr>
          <w:rFonts w:eastAsia="Arial" w:cs="Times New Roman"/>
          <w:i/>
          <w:iCs/>
          <w:color w:val="2E74B5" w:themeColor="accent5" w:themeShade="BF"/>
          <w:szCs w:val="24"/>
          <w:rPrChange w:id="30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06" w:author="Nick Maxwell" w:date="2023-01-11T16:13:00Z">
            <w:rPr>
              <w:rFonts w:eastAsia="Arial" w:cs="Times New Roman"/>
              <w:color w:val="0070C0"/>
              <w:szCs w:val="24"/>
            </w:rPr>
          </w:rPrChange>
        </w:rPr>
        <w:t xml:space="preserve">(188) = 1.19, </w:t>
      </w:r>
      <w:r w:rsidRPr="00941ED7">
        <w:rPr>
          <w:rFonts w:eastAsia="Arial" w:cs="Times New Roman"/>
          <w:i/>
          <w:iCs/>
          <w:color w:val="2E74B5" w:themeColor="accent5" w:themeShade="BF"/>
          <w:szCs w:val="24"/>
          <w:rPrChange w:id="30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08" w:author="Nick Maxwell" w:date="2023-01-11T16:13:00Z">
            <w:rPr>
              <w:rFonts w:eastAsia="Arial" w:cs="Times New Roman"/>
              <w:color w:val="0070C0"/>
              <w:szCs w:val="24"/>
            </w:rPr>
          </w:rPrChange>
        </w:rPr>
        <w:t xml:space="preserve"> = 2.29, </w:t>
      </w:r>
      <w:r w:rsidRPr="00941ED7">
        <w:rPr>
          <w:rFonts w:eastAsia="Arial" w:cs="Times New Roman"/>
          <w:i/>
          <w:iCs/>
          <w:color w:val="2E74B5" w:themeColor="accent5" w:themeShade="BF"/>
          <w:szCs w:val="24"/>
          <w:rPrChange w:id="30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10" w:author="Nick Maxwell" w:date="2023-01-11T16:13:00Z">
            <w:rPr>
              <w:rFonts w:eastAsia="Arial" w:cs="Times New Roman"/>
              <w:color w:val="0070C0"/>
              <w:szCs w:val="24"/>
            </w:rPr>
          </w:rPrChange>
        </w:rPr>
        <w:t xml:space="preserve"> = .24 </w:t>
      </w:r>
      <w:r w:rsidRPr="00941ED7">
        <w:rPr>
          <w:rFonts w:eastAsia="Arial" w:cs="Times New Roman"/>
          <w:i/>
          <w:iCs/>
          <w:color w:val="2E74B5" w:themeColor="accent5" w:themeShade="BF"/>
          <w:szCs w:val="24"/>
          <w:rPrChange w:id="31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1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13" w:author="Nick Maxwell" w:date="2023-01-11T16:13:00Z">
            <w:rPr>
              <w:rFonts w:eastAsia="Arial" w:cs="Times New Roman"/>
              <w:color w:val="0070C0"/>
              <w:szCs w:val="24"/>
            </w:rPr>
          </w:rPrChange>
        </w:rPr>
        <w:t xml:space="preserve"> = .87. For symmetrical pairs, JOLs in Experiment 1 were marginally greater than Experiment 2 (75.35 vs. 71.22), </w:t>
      </w:r>
      <w:proofErr w:type="gramStart"/>
      <w:r w:rsidRPr="00941ED7">
        <w:rPr>
          <w:rFonts w:eastAsia="Arial" w:cs="Times New Roman"/>
          <w:i/>
          <w:iCs/>
          <w:color w:val="2E74B5" w:themeColor="accent5" w:themeShade="BF"/>
          <w:szCs w:val="24"/>
          <w:rPrChange w:id="31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15"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316"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31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18" w:author="Nick Maxwell" w:date="2023-01-11T16:13:00Z">
            <w:rPr>
              <w:rFonts w:eastAsia="Arial" w:cs="Times New Roman"/>
              <w:color w:val="0070C0"/>
              <w:szCs w:val="24"/>
            </w:rPr>
          </w:rPrChange>
        </w:rPr>
        <w:t xml:space="preserve"> = 2.32, </w:t>
      </w:r>
      <w:r w:rsidRPr="00941ED7">
        <w:rPr>
          <w:rFonts w:eastAsia="Arial" w:cs="Times New Roman"/>
          <w:i/>
          <w:iCs/>
          <w:color w:val="2E74B5" w:themeColor="accent5" w:themeShade="BF"/>
          <w:szCs w:val="24"/>
          <w:rPrChange w:id="31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20"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32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2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23" w:author="Nick Maxwell" w:date="2023-01-11T16:13:00Z">
            <w:rPr>
              <w:rFonts w:eastAsia="Arial" w:cs="Times New Roman"/>
              <w:color w:val="0070C0"/>
              <w:szCs w:val="24"/>
            </w:rPr>
          </w:rPrChange>
        </w:rPr>
        <w:t xml:space="preserve"> = .73, while JOLs for unelated pairs were marginally lower in Experiment 1 relative to Experiment 2 (33.69 vs. 39.01), </w:t>
      </w:r>
      <w:r w:rsidRPr="00941ED7">
        <w:rPr>
          <w:rFonts w:eastAsia="Arial" w:cs="Times New Roman"/>
          <w:i/>
          <w:iCs/>
          <w:color w:val="2E74B5" w:themeColor="accent5" w:themeShade="BF"/>
          <w:szCs w:val="24"/>
          <w:rPrChange w:id="32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25"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326" w:author="Nick Maxwell" w:date="2023-01-11T16:13:00Z">
            <w:rPr>
              <w:rFonts w:eastAsia="Arial" w:cs="Times New Roman"/>
              <w:i/>
              <w:iCs/>
              <w:color w:val="0070C0"/>
              <w:szCs w:val="24"/>
            </w:rPr>
          </w:rPrChange>
        </w:rPr>
        <w:lastRenderedPageBreak/>
        <w:t>SEM</w:t>
      </w:r>
      <w:r w:rsidRPr="00941ED7">
        <w:rPr>
          <w:rFonts w:eastAsia="Arial" w:cs="Times New Roman"/>
          <w:color w:val="2E74B5" w:themeColor="accent5" w:themeShade="BF"/>
          <w:szCs w:val="24"/>
          <w:rPrChange w:id="327" w:author="Nick Maxwell" w:date="2023-01-11T16:13:00Z">
            <w:rPr>
              <w:rFonts w:eastAsia="Arial" w:cs="Times New Roman"/>
              <w:color w:val="0070C0"/>
              <w:szCs w:val="24"/>
            </w:rPr>
          </w:rPrChange>
        </w:rPr>
        <w:t xml:space="preserve"> = 2.94, </w:t>
      </w:r>
      <w:r w:rsidRPr="00941ED7">
        <w:rPr>
          <w:rFonts w:eastAsia="Arial" w:cs="Times New Roman"/>
          <w:i/>
          <w:iCs/>
          <w:color w:val="2E74B5" w:themeColor="accent5" w:themeShade="BF"/>
          <w:szCs w:val="24"/>
          <w:rPrChange w:id="328"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29"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330"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31"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32" w:author="Nick Maxwell" w:date="2023-01-11T16:13:00Z">
            <w:rPr>
              <w:rFonts w:eastAsia="Arial" w:cs="Times New Roman"/>
              <w:color w:val="0070C0"/>
              <w:szCs w:val="24"/>
            </w:rPr>
          </w:rPrChange>
        </w:rPr>
        <w:t xml:space="preserve"> = .72. Thus, across pair types, having participants engage in the think-aloud procedure in Experiment 2 did not affect their JOLs.</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ins w:id="333" w:author="Nick Maxwell" w:date="2023-01-12T10:39:00Z"/>
          <w:rFonts w:eastAsia="Arial" w:cs="Times New Roman"/>
          <w:color w:val="2E74B5" w:themeColor="accent5" w:themeShade="BF"/>
          <w:szCs w:val="24"/>
        </w:rPr>
      </w:pPr>
      <w:r w:rsidRPr="00941ED7">
        <w:rPr>
          <w:rFonts w:eastAsia="Arial" w:cs="Times New Roman"/>
          <w:color w:val="2E74B5" w:themeColor="accent5" w:themeShade="BF"/>
          <w:szCs w:val="24"/>
          <w:rPrChange w:id="334" w:author="Nick Maxwell" w:date="2023-01-11T16:13:00Z">
            <w:rPr>
              <w:rFonts w:eastAsia="Arial" w:cs="Times New Roman"/>
              <w:color w:val="0070C0"/>
              <w:szCs w:val="24"/>
            </w:rPr>
          </w:rPrChange>
        </w:rPr>
        <w:tab/>
        <w:t xml:space="preserve">Regarding recall, no differences emerged between experiments for forward pairs (73.92 vs. 73.72), </w:t>
      </w:r>
      <w:r w:rsidRPr="00941ED7">
        <w:rPr>
          <w:rFonts w:eastAsia="Arial" w:cs="Times New Roman"/>
          <w:i/>
          <w:iCs/>
          <w:color w:val="2E74B5" w:themeColor="accent5" w:themeShade="BF"/>
          <w:szCs w:val="24"/>
          <w:rPrChange w:id="33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36" w:author="Nick Maxwell" w:date="2023-01-11T16:13:00Z">
            <w:rPr>
              <w:rFonts w:eastAsia="Arial" w:cs="Times New Roman"/>
              <w:color w:val="0070C0"/>
              <w:szCs w:val="24"/>
            </w:rPr>
          </w:rPrChange>
        </w:rPr>
        <w:t xml:space="preserve"> &lt; 1, </w:t>
      </w:r>
      <w:r w:rsidRPr="00941ED7">
        <w:rPr>
          <w:rFonts w:eastAsia="Arial" w:cs="Times New Roman"/>
          <w:i/>
          <w:iCs/>
          <w:color w:val="2E74B5" w:themeColor="accent5" w:themeShade="BF"/>
          <w:szCs w:val="24"/>
          <w:rPrChange w:id="33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38" w:author="Nick Maxwell" w:date="2023-01-11T16:13:00Z">
            <w:rPr>
              <w:rFonts w:eastAsia="Arial" w:cs="Times New Roman"/>
              <w:color w:val="0070C0"/>
              <w:szCs w:val="24"/>
            </w:rPr>
          </w:rPrChange>
        </w:rPr>
        <w:t xml:space="preserve"> = 2.87, </w:t>
      </w:r>
      <w:r w:rsidRPr="00941ED7">
        <w:rPr>
          <w:rFonts w:eastAsia="Arial" w:cs="Times New Roman"/>
          <w:i/>
          <w:iCs/>
          <w:color w:val="2E74B5" w:themeColor="accent5" w:themeShade="BF"/>
          <w:szCs w:val="24"/>
          <w:rPrChange w:id="33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40" w:author="Nick Maxwell" w:date="2023-01-11T16:13:00Z">
            <w:rPr>
              <w:rFonts w:eastAsia="Arial" w:cs="Times New Roman"/>
              <w:color w:val="0070C0"/>
              <w:szCs w:val="24"/>
            </w:rPr>
          </w:rPrChange>
        </w:rPr>
        <w:t xml:space="preserve"> = .92 </w:t>
      </w:r>
      <w:r w:rsidRPr="00941ED7">
        <w:rPr>
          <w:rFonts w:eastAsia="Arial" w:cs="Times New Roman"/>
          <w:i/>
          <w:iCs/>
          <w:color w:val="2E74B5" w:themeColor="accent5" w:themeShade="BF"/>
          <w:szCs w:val="24"/>
          <w:rPrChange w:id="34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4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43" w:author="Nick Maxwell" w:date="2023-01-11T16:13:00Z">
            <w:rPr>
              <w:rFonts w:eastAsia="Arial" w:cs="Times New Roman"/>
              <w:color w:val="0070C0"/>
              <w:szCs w:val="24"/>
            </w:rPr>
          </w:rPrChange>
        </w:rPr>
        <w:t xml:space="preserve"> = .93, or symmetrical pairs (72.70 vs. 75.99), </w:t>
      </w:r>
      <w:proofErr w:type="gramStart"/>
      <w:r w:rsidRPr="00941ED7">
        <w:rPr>
          <w:rFonts w:eastAsia="Arial" w:cs="Times New Roman"/>
          <w:i/>
          <w:iCs/>
          <w:color w:val="2E74B5" w:themeColor="accent5" w:themeShade="BF"/>
          <w:szCs w:val="24"/>
          <w:rPrChange w:id="34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45"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346" w:author="Nick Maxwell" w:date="2023-01-11T16:13:00Z">
            <w:rPr>
              <w:rFonts w:eastAsia="Arial" w:cs="Times New Roman"/>
              <w:color w:val="0070C0"/>
              <w:szCs w:val="24"/>
            </w:rPr>
          </w:rPrChange>
        </w:rPr>
        <w:t xml:space="preserve">188) = 1.22, </w:t>
      </w:r>
      <w:r w:rsidRPr="00941ED7">
        <w:rPr>
          <w:rFonts w:eastAsia="Arial" w:cs="Times New Roman"/>
          <w:i/>
          <w:iCs/>
          <w:color w:val="2E74B5" w:themeColor="accent5" w:themeShade="BF"/>
          <w:szCs w:val="24"/>
          <w:rPrChange w:id="34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48" w:author="Nick Maxwell" w:date="2023-01-11T16:13:00Z">
            <w:rPr>
              <w:rFonts w:eastAsia="Arial" w:cs="Times New Roman"/>
              <w:color w:val="0070C0"/>
              <w:szCs w:val="24"/>
            </w:rPr>
          </w:rPrChange>
        </w:rPr>
        <w:t xml:space="preserve"> = 2.64, </w:t>
      </w:r>
      <w:r w:rsidRPr="00941ED7">
        <w:rPr>
          <w:rFonts w:eastAsia="Arial" w:cs="Times New Roman"/>
          <w:i/>
          <w:iCs/>
          <w:color w:val="2E74B5" w:themeColor="accent5" w:themeShade="BF"/>
          <w:szCs w:val="24"/>
          <w:rPrChange w:id="34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50" w:author="Nick Maxwell" w:date="2023-01-11T16:13:00Z">
            <w:rPr>
              <w:rFonts w:eastAsia="Arial" w:cs="Times New Roman"/>
              <w:color w:val="0070C0"/>
              <w:szCs w:val="24"/>
            </w:rPr>
          </w:rPrChange>
        </w:rPr>
        <w:t xml:space="preserve"> = .22 </w:t>
      </w:r>
      <w:r w:rsidRPr="00941ED7">
        <w:rPr>
          <w:rFonts w:eastAsia="Arial" w:cs="Times New Roman"/>
          <w:i/>
          <w:iCs/>
          <w:color w:val="2E74B5" w:themeColor="accent5" w:themeShade="BF"/>
          <w:szCs w:val="24"/>
          <w:rPrChange w:id="35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5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53" w:author="Nick Maxwell" w:date="2023-01-11T16:13:00Z">
            <w:rPr>
              <w:rFonts w:eastAsia="Arial" w:cs="Times New Roman"/>
              <w:color w:val="0070C0"/>
              <w:szCs w:val="24"/>
            </w:rPr>
          </w:rPrChange>
        </w:rPr>
        <w:t xml:space="preserve"> = .87. However, for backward pairs, recall was greater in Experiment 2 than Experiment 1 for backward pairs</w:t>
      </w:r>
      <w:ins w:id="354" w:author="Nick Maxwell" w:date="2023-01-11T16:13:00Z">
        <w:r w:rsidR="00AA6A9C" w:rsidRPr="00941ED7">
          <w:rPr>
            <w:rFonts w:eastAsia="Arial" w:cs="Times New Roman"/>
            <w:color w:val="2E74B5" w:themeColor="accent5" w:themeShade="BF"/>
            <w:szCs w:val="24"/>
            <w:rPrChange w:id="355" w:author="Nick Maxwell" w:date="2023-01-11T16:13:00Z">
              <w:rPr>
                <w:rFonts w:eastAsia="Arial" w:cs="Times New Roman"/>
                <w:color w:val="0070C0"/>
                <w:szCs w:val="24"/>
              </w:rPr>
            </w:rPrChange>
          </w:rPr>
          <w:t xml:space="preserve"> </w:t>
        </w:r>
      </w:ins>
      <w:r w:rsidRPr="00941ED7">
        <w:rPr>
          <w:rFonts w:eastAsia="Arial" w:cs="Times New Roman"/>
          <w:color w:val="2E74B5" w:themeColor="accent5" w:themeShade="BF"/>
          <w:szCs w:val="24"/>
          <w:rPrChange w:id="356" w:author="Nick Maxwell" w:date="2023-01-11T16:13:00Z">
            <w:rPr>
              <w:rFonts w:eastAsia="Arial" w:cs="Times New Roman"/>
              <w:color w:val="0070C0"/>
              <w:szCs w:val="24"/>
            </w:rPr>
          </w:rPrChange>
        </w:rPr>
        <w:t xml:space="preserve">(49.27 vs. 59.16), </w:t>
      </w:r>
      <w:proofErr w:type="gramStart"/>
      <w:r w:rsidRPr="00941ED7">
        <w:rPr>
          <w:rFonts w:eastAsia="Arial" w:cs="Times New Roman"/>
          <w:i/>
          <w:iCs/>
          <w:color w:val="2E74B5" w:themeColor="accent5" w:themeShade="BF"/>
          <w:szCs w:val="24"/>
          <w:rPrChange w:id="35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58"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359" w:author="Nick Maxwell" w:date="2023-01-11T16:13:00Z">
            <w:rPr>
              <w:rFonts w:eastAsia="Arial" w:cs="Times New Roman"/>
              <w:color w:val="0070C0"/>
              <w:szCs w:val="24"/>
            </w:rPr>
          </w:rPrChange>
        </w:rPr>
        <w:t xml:space="preserve">188) = 3.01, </w:t>
      </w:r>
      <w:r w:rsidRPr="00941ED7">
        <w:rPr>
          <w:rFonts w:eastAsia="Arial" w:cs="Times New Roman"/>
          <w:i/>
          <w:iCs/>
          <w:color w:val="2E74B5" w:themeColor="accent5" w:themeShade="BF"/>
          <w:szCs w:val="24"/>
          <w:rPrChange w:id="36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61" w:author="Nick Maxwell" w:date="2023-01-11T16:13:00Z">
            <w:rPr>
              <w:rFonts w:eastAsia="Arial" w:cs="Times New Roman"/>
              <w:color w:val="0070C0"/>
              <w:szCs w:val="24"/>
            </w:rPr>
          </w:rPrChange>
        </w:rPr>
        <w:t xml:space="preserve"> = 3.33, </w:t>
      </w:r>
      <w:r w:rsidRPr="00941ED7">
        <w:rPr>
          <w:rFonts w:eastAsia="Arial" w:cs="Times New Roman"/>
          <w:i/>
          <w:iCs/>
          <w:color w:val="2E74B5" w:themeColor="accent5" w:themeShade="BF"/>
          <w:szCs w:val="24"/>
          <w:rPrChange w:id="362"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363" w:author="Nick Maxwell" w:date="2023-01-11T16:13:00Z">
            <w:rPr>
              <w:rFonts w:eastAsia="Arial" w:cs="Times New Roman"/>
              <w:color w:val="0070C0"/>
              <w:szCs w:val="24"/>
            </w:rPr>
          </w:rPrChange>
        </w:rPr>
        <w:t xml:space="preserve"> = 0.44, and unrelated pairs (20.91 vs. 28.64), </w:t>
      </w:r>
      <w:r w:rsidRPr="00941ED7">
        <w:rPr>
          <w:rFonts w:eastAsia="Arial" w:cs="Times New Roman"/>
          <w:i/>
          <w:iCs/>
          <w:color w:val="2E74B5" w:themeColor="accent5" w:themeShade="BF"/>
          <w:szCs w:val="24"/>
          <w:rPrChange w:id="36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65" w:author="Nick Maxwell" w:date="2023-01-11T16:13:00Z">
            <w:rPr>
              <w:rFonts w:eastAsia="Arial" w:cs="Times New Roman"/>
              <w:color w:val="0070C0"/>
              <w:szCs w:val="24"/>
            </w:rPr>
          </w:rPrChange>
        </w:rPr>
        <w:t xml:space="preserve">(188) = 2.27, </w:t>
      </w:r>
      <w:r w:rsidRPr="00941ED7">
        <w:rPr>
          <w:rFonts w:eastAsia="Arial" w:cs="Times New Roman"/>
          <w:i/>
          <w:iCs/>
          <w:color w:val="2E74B5" w:themeColor="accent5" w:themeShade="BF"/>
          <w:szCs w:val="24"/>
          <w:rPrChange w:id="366"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67" w:author="Nick Maxwell" w:date="2023-01-11T16:13:00Z">
            <w:rPr>
              <w:rFonts w:eastAsia="Arial" w:cs="Times New Roman"/>
              <w:color w:val="0070C0"/>
              <w:szCs w:val="24"/>
            </w:rPr>
          </w:rPrChange>
        </w:rPr>
        <w:t xml:space="preserve"> = 3.41, </w:t>
      </w:r>
      <w:r w:rsidRPr="00941ED7">
        <w:rPr>
          <w:rFonts w:eastAsia="Arial" w:cs="Times New Roman"/>
          <w:i/>
          <w:iCs/>
          <w:color w:val="2E74B5" w:themeColor="accent5" w:themeShade="BF"/>
          <w:szCs w:val="24"/>
          <w:rPrChange w:id="368"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369" w:author="Nick Maxwell" w:date="2023-01-11T16:13:00Z">
            <w:rPr>
              <w:rFonts w:eastAsia="Arial" w:cs="Times New Roman"/>
              <w:color w:val="0070C0"/>
              <w:szCs w:val="24"/>
            </w:rPr>
          </w:rPrChange>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w:t>
      </w:r>
      <w:commentRangeStart w:id="370"/>
      <w:commentRangeStart w:id="371"/>
      <w:r w:rsidRPr="00941ED7">
        <w:rPr>
          <w:rFonts w:eastAsia="Arial" w:cs="Times New Roman"/>
          <w:color w:val="2E74B5" w:themeColor="accent5" w:themeShade="BF"/>
          <w:szCs w:val="24"/>
          <w:rPrChange w:id="372" w:author="Nick Maxwell" w:date="2023-01-11T16:13:00Z">
            <w:rPr>
              <w:rFonts w:eastAsia="Arial" w:cs="Times New Roman"/>
              <w:color w:val="0070C0"/>
              <w:szCs w:val="24"/>
            </w:rPr>
          </w:rPrChange>
        </w:rPr>
        <w:t>silently</w:t>
      </w:r>
      <w:commentRangeEnd w:id="370"/>
      <w:r w:rsidRPr="00941ED7">
        <w:rPr>
          <w:rStyle w:val="CommentReference"/>
          <w:color w:val="2E74B5" w:themeColor="accent5" w:themeShade="BF"/>
          <w:rPrChange w:id="373" w:author="Nick Maxwell" w:date="2023-01-11T16:13:00Z">
            <w:rPr>
              <w:rStyle w:val="CommentReference"/>
            </w:rPr>
          </w:rPrChange>
        </w:rPr>
        <w:commentReference w:id="370"/>
      </w:r>
      <w:commentRangeEnd w:id="371"/>
      <w:r w:rsidR="00F372DE">
        <w:rPr>
          <w:rStyle w:val="CommentReference"/>
        </w:rPr>
        <w:commentReference w:id="371"/>
      </w:r>
      <w:r w:rsidRPr="00941ED7">
        <w:rPr>
          <w:rFonts w:eastAsia="Arial" w:cs="Times New Roman"/>
          <w:color w:val="2E74B5" w:themeColor="accent5" w:themeShade="BF"/>
          <w:szCs w:val="24"/>
          <w:rPrChange w:id="374" w:author="Nick Maxwell" w:date="2023-01-11T16:13:00Z">
            <w:rPr>
              <w:rFonts w:eastAsia="Arial" w:cs="Times New Roman"/>
              <w:color w:val="0070C0"/>
              <w:szCs w:val="24"/>
            </w:rPr>
          </w:rPrChange>
        </w:rPr>
        <w:t>.</w:t>
      </w:r>
    </w:p>
    <w:p w14:paraId="17E0A782" w14:textId="631A75D5" w:rsidR="006A31D6" w:rsidRPr="00E35A45"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Change w:id="375" w:author="Nick Maxwell" w:date="2023-01-12T16:25:00Z">
            <w:rPr>
              <w:rFonts w:eastAsia="Arial" w:cs="Times New Roman"/>
              <w:color w:val="0070C0"/>
              <w:szCs w:val="24"/>
            </w:rPr>
          </w:rPrChange>
        </w:rPr>
      </w:pPr>
      <w:ins w:id="376" w:author="Nick Maxwell" w:date="2023-01-12T10:39:00Z">
        <w:r>
          <w:rPr>
            <w:rFonts w:eastAsia="Arial" w:cs="Times New Roman"/>
            <w:color w:val="2E74B5" w:themeColor="accent5" w:themeShade="BF"/>
            <w:szCs w:val="24"/>
          </w:rPr>
          <w:tab/>
        </w:r>
      </w:ins>
      <w:ins w:id="377" w:author="Nick Maxwell" w:date="2023-01-12T16:19:00Z">
        <w:r w:rsidR="00A72F7E">
          <w:rPr>
            <w:rFonts w:eastAsia="Arial" w:cs="Times New Roman"/>
            <w:color w:val="2E74B5" w:themeColor="accent5" w:themeShade="BF"/>
            <w:szCs w:val="24"/>
          </w:rPr>
          <w:t xml:space="preserve">Additionally, we examined </w:t>
        </w:r>
      </w:ins>
      <w:ins w:id="378" w:author="Nick Maxwell" w:date="2023-01-12T16:20:00Z">
        <w:r w:rsidR="00A72F7E">
          <w:rPr>
            <w:rFonts w:eastAsia="Arial" w:cs="Times New Roman"/>
            <w:color w:val="2E74B5" w:themeColor="accent5" w:themeShade="BF"/>
            <w:szCs w:val="24"/>
          </w:rPr>
          <w:t>experiment differences in calibration plots and resolu</w:t>
        </w:r>
      </w:ins>
      <w:ins w:id="379" w:author="Nick Maxwell" w:date="2023-01-12T16:21:00Z">
        <w:r w:rsidR="00A72F7E">
          <w:rPr>
            <w:rFonts w:eastAsia="Arial" w:cs="Times New Roman"/>
            <w:color w:val="2E74B5" w:themeColor="accent5" w:themeShade="BF"/>
            <w:szCs w:val="24"/>
          </w:rPr>
          <w:t xml:space="preserve">tion. First, cross-experimental differences in calibration plots were assessed via a </w:t>
        </w:r>
      </w:ins>
      <w:ins w:id="380" w:author="Nick Maxwell" w:date="2023-01-12T16:22:00Z">
        <w:r w:rsidR="00A72F7E">
          <w:rPr>
            <w:rFonts w:eastAsia="Arial" w:cs="Times New Roman"/>
            <w:color w:val="2E74B5" w:themeColor="accent5" w:themeShade="BF"/>
            <w:szCs w:val="24"/>
          </w:rPr>
          <w:t>2</w:t>
        </w:r>
      </w:ins>
      <w:ins w:id="381" w:author="Nick Maxwell" w:date="2023-01-12T16:23:00Z">
        <w:r w:rsidR="00E35A45">
          <w:rPr>
            <w:rFonts w:eastAsia="Arial" w:cs="Times New Roman"/>
            <w:color w:val="2E74B5" w:themeColor="accent5" w:themeShade="BF"/>
            <w:szCs w:val="24"/>
          </w:rPr>
          <w:t xml:space="preserve"> </w:t>
        </w:r>
      </w:ins>
      <w:ins w:id="382" w:author="Nick Maxwell" w:date="2023-01-12T16:22:00Z">
        <w:r w:rsidR="00A72F7E">
          <w:rPr>
            <w:rFonts w:eastAsia="Arial" w:cs="Times New Roman"/>
            <w:color w:val="2E74B5" w:themeColor="accent5" w:themeShade="BF"/>
            <w:szCs w:val="24"/>
          </w:rPr>
          <w:t>(Experiment)</w:t>
        </w:r>
        <w:r w:rsidR="00A72F7E" w:rsidRPr="00A72F7E">
          <w:t xml:space="preserve"> </w:t>
        </w:r>
        <w:r w:rsidR="00A72F7E" w:rsidRPr="00A72F7E">
          <w:rPr>
            <w:rFonts w:eastAsia="Arial" w:cs="Times New Roman"/>
            <w:color w:val="2E74B5" w:themeColor="accent5" w:themeShade="BF"/>
            <w:szCs w:val="24"/>
          </w:rPr>
          <w:t>×</w:t>
        </w:r>
        <w:r w:rsidR="00A72F7E">
          <w:rPr>
            <w:rFonts w:eastAsia="Arial" w:cs="Times New Roman"/>
            <w:color w:val="2E74B5" w:themeColor="accent5" w:themeShade="BF"/>
            <w:szCs w:val="24"/>
          </w:rPr>
          <w:t xml:space="preserve"> </w:t>
        </w:r>
        <w:r w:rsidR="00A72F7E" w:rsidRPr="008541DE">
          <w:rPr>
            <w:rFonts w:eastAsia="Arial" w:cs="Times New Roman"/>
            <w:color w:val="4472C4" w:themeColor="accent1"/>
            <w:szCs w:val="24"/>
          </w:rPr>
          <w:t>3 (Encoding Group: Item-Specific vs. Relational vs</w:t>
        </w:r>
        <w:r w:rsidR="00A72F7E">
          <w:rPr>
            <w:rFonts w:eastAsia="Arial" w:cs="Times New Roman"/>
            <w:color w:val="4472C4" w:themeColor="accent1"/>
            <w:szCs w:val="24"/>
          </w:rPr>
          <w:t>.</w:t>
        </w:r>
        <w:r w:rsidR="00A72F7E" w:rsidRPr="008541DE">
          <w:rPr>
            <w:rFonts w:eastAsia="Arial" w:cs="Times New Roman"/>
            <w:color w:val="4472C4" w:themeColor="accent1"/>
            <w:szCs w:val="24"/>
          </w:rPr>
          <w:t xml:space="preserve"> Read) × 4 (Pair Type: Forward vs. Backward vs. Symmetrical vs. Unrelated) × 11 (JOL Increment) mixed ANOVA</w:t>
        </w:r>
      </w:ins>
      <w:ins w:id="383" w:author="Nick Maxwell" w:date="2023-01-12T16:23:00Z">
        <w:r w:rsidR="00E35A45">
          <w:rPr>
            <w:rFonts w:eastAsia="Arial" w:cs="Times New Roman"/>
            <w:color w:val="4472C4" w:themeColor="accent1"/>
            <w:szCs w:val="24"/>
          </w:rPr>
          <w:t xml:space="preserve">. </w:t>
        </w:r>
      </w:ins>
      <w:ins w:id="384" w:author="Nick Maxwell" w:date="2023-01-12T16:24:00Z">
        <w:r w:rsidR="00E35A45">
          <w:rPr>
            <w:rFonts w:eastAsia="Arial" w:cs="Times New Roman"/>
            <w:color w:val="4472C4" w:themeColor="accent1"/>
            <w:szCs w:val="24"/>
          </w:rPr>
          <w:t xml:space="preserve">Overall, </w:t>
        </w:r>
      </w:ins>
      <w:ins w:id="385" w:author="Nick Maxwell" w:date="2023-01-12T16:43:00Z">
        <w:r w:rsidR="007125F0">
          <w:rPr>
            <w:rFonts w:eastAsia="Arial" w:cs="Times New Roman"/>
            <w:color w:val="4472C4" w:themeColor="accent1"/>
            <w:szCs w:val="24"/>
          </w:rPr>
          <w:t xml:space="preserve">this analysis yielded </w:t>
        </w:r>
      </w:ins>
      <w:ins w:id="386" w:author="Nick Maxwell" w:date="2023-01-12T16:42:00Z">
        <w:r w:rsidR="007125F0">
          <w:rPr>
            <w:rFonts w:eastAsia="Arial" w:cs="Times New Roman"/>
            <w:color w:val="4472C4" w:themeColor="accent1"/>
            <w:szCs w:val="24"/>
          </w:rPr>
          <w:t xml:space="preserve">a significant </w:t>
        </w:r>
      </w:ins>
      <w:ins w:id="387" w:author="Nick Maxwell" w:date="2023-01-12T16:24:00Z">
        <w:r w:rsidR="00E35A45">
          <w:rPr>
            <w:rFonts w:eastAsia="Arial" w:cs="Times New Roman"/>
            <w:color w:val="4472C4" w:themeColor="accent1"/>
            <w:szCs w:val="24"/>
          </w:rPr>
          <w:t xml:space="preserve">Experiment </w:t>
        </w:r>
      </w:ins>
      <w:ins w:id="388" w:author="Nick Maxwell" w:date="2023-01-12T16:43:00Z">
        <w:r w:rsidR="007125F0" w:rsidRPr="007125F0">
          <w:rPr>
            <w:rFonts w:eastAsia="Arial" w:cs="Times New Roman"/>
            <w:color w:val="4472C4" w:themeColor="accent1"/>
            <w:szCs w:val="24"/>
          </w:rPr>
          <w:t>×</w:t>
        </w:r>
        <w:r w:rsidR="007125F0">
          <w:rPr>
            <w:rFonts w:eastAsia="Arial" w:cs="Times New Roman"/>
            <w:color w:val="4472C4" w:themeColor="accent1"/>
            <w:szCs w:val="24"/>
          </w:rPr>
          <w:t xml:space="preserve"> </w:t>
        </w:r>
      </w:ins>
      <w:ins w:id="389" w:author="Nick Maxwell" w:date="2023-01-12T16:24:00Z">
        <w:r w:rsidR="00E35A45">
          <w:rPr>
            <w:rFonts w:eastAsia="Arial" w:cs="Times New Roman"/>
            <w:color w:val="4472C4" w:themeColor="accent1"/>
            <w:szCs w:val="24"/>
          </w:rPr>
          <w:t>Direction</w:t>
        </w:r>
      </w:ins>
      <w:ins w:id="390" w:author="Nick Maxwell" w:date="2023-01-12T16:44:00Z">
        <w:r w:rsidR="007125F0">
          <w:rPr>
            <w:rFonts w:eastAsia="Arial" w:cs="Times New Roman"/>
            <w:color w:val="4472C4" w:themeColor="accent1"/>
            <w:szCs w:val="24"/>
          </w:rPr>
          <w:t xml:space="preserve"> interaction</w:t>
        </w:r>
      </w:ins>
      <w:ins w:id="391" w:author="Nick Maxwell" w:date="2023-01-12T16:30:00Z">
        <w:r w:rsidR="00E35A45">
          <w:rPr>
            <w:rFonts w:eastAsia="Arial" w:cs="Times New Roman"/>
            <w:color w:val="4472C4" w:themeColor="accent1"/>
            <w:szCs w:val="24"/>
          </w:rPr>
          <w:t xml:space="preserve">, </w:t>
        </w:r>
      </w:ins>
      <w:proofErr w:type="gramStart"/>
      <w:ins w:id="392" w:author="Nick Maxwell" w:date="2023-01-12T16:33:00Z">
        <w:r w:rsidR="00F95D08" w:rsidRPr="005D2858">
          <w:rPr>
            <w:rFonts w:eastAsia="Arial" w:cs="Times New Roman"/>
            <w:i/>
            <w:iCs/>
            <w:color w:val="2E74B5" w:themeColor="accent5" w:themeShade="BF"/>
            <w:szCs w:val="24"/>
          </w:rPr>
          <w:t>F</w:t>
        </w:r>
        <w:r w:rsidR="00F95D08" w:rsidRPr="005D2858">
          <w:rPr>
            <w:rFonts w:eastAsia="Arial" w:cs="Times New Roman"/>
            <w:color w:val="2E74B5" w:themeColor="accent5" w:themeShade="BF"/>
            <w:szCs w:val="24"/>
          </w:rPr>
          <w:t>(</w:t>
        </w:r>
      </w:ins>
      <w:proofErr w:type="gramEnd"/>
      <w:ins w:id="393" w:author="Nick Maxwell" w:date="2023-01-12T16:36:00Z">
        <w:r w:rsidR="0099201E">
          <w:rPr>
            <w:rFonts w:eastAsia="Arial" w:cs="Times New Roman"/>
            <w:color w:val="2E74B5" w:themeColor="accent5" w:themeShade="BF"/>
            <w:szCs w:val="24"/>
          </w:rPr>
          <w:t>3</w:t>
        </w:r>
      </w:ins>
      <w:ins w:id="394" w:author="Nick Maxwell" w:date="2023-01-12T16:33:00Z">
        <w:r w:rsidR="00F95D08" w:rsidRPr="005D2858">
          <w:rPr>
            <w:rFonts w:eastAsia="Arial" w:cs="Times New Roman"/>
            <w:color w:val="2E74B5" w:themeColor="accent5" w:themeShade="BF"/>
            <w:szCs w:val="24"/>
          </w:rPr>
          <w:t xml:space="preserve">, </w:t>
        </w:r>
      </w:ins>
      <w:ins w:id="395" w:author="Nick Maxwell" w:date="2023-01-12T16:36:00Z">
        <w:r w:rsidR="0099201E">
          <w:rPr>
            <w:rFonts w:eastAsia="Arial" w:cs="Times New Roman"/>
            <w:color w:val="2E74B5" w:themeColor="accent5" w:themeShade="BF"/>
            <w:szCs w:val="24"/>
          </w:rPr>
          <w:t>546</w:t>
        </w:r>
      </w:ins>
      <w:ins w:id="396" w:author="Nick Maxwell" w:date="2023-01-12T16:33:00Z">
        <w:r w:rsidR="00F95D08" w:rsidRPr="005D2858">
          <w:rPr>
            <w:rFonts w:eastAsia="Arial" w:cs="Times New Roman"/>
            <w:color w:val="2E74B5" w:themeColor="accent5" w:themeShade="BF"/>
            <w:szCs w:val="24"/>
          </w:rPr>
          <w:t xml:space="preserve">) = </w:t>
        </w:r>
      </w:ins>
      <w:ins w:id="397" w:author="Nick Maxwell" w:date="2023-01-12T16:37:00Z">
        <w:r w:rsidR="0099201E">
          <w:rPr>
            <w:rFonts w:eastAsia="Arial" w:cs="Times New Roman"/>
            <w:color w:val="2E74B5" w:themeColor="accent5" w:themeShade="BF"/>
            <w:szCs w:val="24"/>
          </w:rPr>
          <w:t>12.57</w:t>
        </w:r>
      </w:ins>
      <w:ins w:id="398" w:author="Nick Maxwell" w:date="2023-01-12T16:33:00Z">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MSE</w:t>
        </w:r>
        <w:r w:rsidR="00F95D08" w:rsidRPr="005D2858">
          <w:rPr>
            <w:rFonts w:eastAsia="Arial" w:cs="Times New Roman"/>
            <w:color w:val="2E74B5" w:themeColor="accent5" w:themeShade="BF"/>
            <w:szCs w:val="24"/>
          </w:rPr>
          <w:t xml:space="preserve"> = </w:t>
        </w:r>
      </w:ins>
      <w:ins w:id="399" w:author="Nick Maxwell" w:date="2023-01-12T16:37:00Z">
        <w:r w:rsidR="0099201E">
          <w:rPr>
            <w:rFonts w:eastAsia="Arial" w:cs="Times New Roman"/>
            <w:color w:val="2E74B5" w:themeColor="accent5" w:themeShade="BF"/>
            <w:szCs w:val="24"/>
          </w:rPr>
          <w:t>1640.37</w:t>
        </w:r>
      </w:ins>
      <w:ins w:id="400" w:author="Nick Maxwell" w:date="2023-01-12T16:33:00Z">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η</w:t>
        </w:r>
        <w:r w:rsidR="00F95D08" w:rsidRPr="005D2858">
          <w:rPr>
            <w:rFonts w:eastAsia="Arial" w:cs="Times New Roman"/>
            <w:color w:val="2E74B5" w:themeColor="accent5" w:themeShade="BF"/>
            <w:szCs w:val="24"/>
            <w:vertAlign w:val="subscript"/>
          </w:rPr>
          <w:t>p</w:t>
        </w:r>
        <w:r w:rsidR="00F95D08" w:rsidRPr="005D2858">
          <w:rPr>
            <w:rFonts w:eastAsia="Arial" w:cs="Times New Roman"/>
            <w:color w:val="2E74B5" w:themeColor="accent5" w:themeShade="BF"/>
            <w:szCs w:val="24"/>
            <w:vertAlign w:val="superscript"/>
          </w:rPr>
          <w:t>2</w:t>
        </w:r>
        <w:r w:rsidR="00F95D08" w:rsidRPr="005D2858">
          <w:rPr>
            <w:rFonts w:eastAsia="Arial" w:cs="Times New Roman"/>
            <w:color w:val="2E74B5" w:themeColor="accent5" w:themeShade="BF"/>
            <w:szCs w:val="24"/>
          </w:rPr>
          <w:t xml:space="preserve"> = .</w:t>
        </w:r>
      </w:ins>
      <w:ins w:id="401" w:author="Nick Maxwell" w:date="2023-01-12T16:38:00Z">
        <w:r w:rsidR="0099201E">
          <w:rPr>
            <w:rFonts w:eastAsia="Arial" w:cs="Times New Roman"/>
            <w:color w:val="2E74B5" w:themeColor="accent5" w:themeShade="BF"/>
            <w:szCs w:val="24"/>
          </w:rPr>
          <w:t>12</w:t>
        </w:r>
      </w:ins>
      <w:ins w:id="402" w:author="Nick Maxwell" w:date="2023-01-12T16:24:00Z">
        <w:r w:rsidR="00E35A45">
          <w:rPr>
            <w:rFonts w:eastAsia="Arial" w:cs="Times New Roman"/>
            <w:color w:val="4472C4" w:themeColor="accent1"/>
            <w:szCs w:val="24"/>
          </w:rPr>
          <w:t>. However, all other interactions</w:t>
        </w:r>
      </w:ins>
      <w:ins w:id="403" w:author="Nick Maxwell" w:date="2023-01-12T16:31:00Z">
        <w:r w:rsidR="00E35A45">
          <w:rPr>
            <w:rFonts w:eastAsia="Arial" w:cs="Times New Roman"/>
            <w:color w:val="4472C4" w:themeColor="accent1"/>
            <w:szCs w:val="24"/>
          </w:rPr>
          <w:t xml:space="preserve">, </w:t>
        </w:r>
      </w:ins>
      <w:ins w:id="404" w:author="Nick Maxwell" w:date="2023-01-12T16:24:00Z">
        <w:r w:rsidR="00E35A45">
          <w:rPr>
            <w:rFonts w:eastAsia="Arial" w:cs="Times New Roman"/>
            <w:color w:val="4472C4" w:themeColor="accent1"/>
            <w:szCs w:val="24"/>
          </w:rPr>
          <w:t>including the four-way interaction,</w:t>
        </w:r>
      </w:ins>
      <w:ins w:id="405" w:author="Nick Maxwell" w:date="2023-01-12T16:31:00Z">
        <w:r w:rsidR="00E35A45">
          <w:rPr>
            <w:rFonts w:eastAsia="Arial" w:cs="Times New Roman"/>
            <w:color w:val="4472C4" w:themeColor="accent1"/>
            <w:szCs w:val="24"/>
          </w:rPr>
          <w:t xml:space="preserve"> </w:t>
        </w:r>
      </w:ins>
      <w:ins w:id="406" w:author="Nick Maxwell" w:date="2023-01-12T16:47:00Z">
        <w:r w:rsidR="007125F0">
          <w:rPr>
            <w:rFonts w:eastAsia="Arial" w:cs="Times New Roman"/>
            <w:color w:val="4472C4" w:themeColor="accent1"/>
            <w:szCs w:val="24"/>
          </w:rPr>
          <w:t>failed to reach significance</w:t>
        </w:r>
      </w:ins>
      <w:ins w:id="407" w:author="Nick Maxwell" w:date="2023-01-12T16:31:00Z">
        <w:r w:rsidR="00E35A45">
          <w:rPr>
            <w:rFonts w:eastAsia="Arial" w:cs="Times New Roman"/>
            <w:color w:val="4472C4" w:themeColor="accent1"/>
            <w:szCs w:val="24"/>
          </w:rPr>
          <w:t xml:space="preserve">, </w:t>
        </w:r>
        <w:r w:rsidR="00E35A45" w:rsidRPr="00E35A45">
          <w:rPr>
            <w:rFonts w:eastAsia="Arial" w:cs="Times New Roman"/>
            <w:i/>
            <w:iCs/>
            <w:color w:val="4472C4" w:themeColor="accent1"/>
            <w:szCs w:val="24"/>
            <w:rPrChange w:id="408" w:author="Nick Maxwell" w:date="2023-01-12T16:32:00Z">
              <w:rPr>
                <w:rFonts w:eastAsia="Arial" w:cs="Times New Roman"/>
                <w:color w:val="4472C4" w:themeColor="accent1"/>
                <w:szCs w:val="24"/>
              </w:rPr>
            </w:rPrChange>
          </w:rPr>
          <w:t>F</w:t>
        </w:r>
        <w:r w:rsidR="00E35A45">
          <w:rPr>
            <w:rFonts w:eastAsia="Arial" w:cs="Times New Roman"/>
            <w:color w:val="4472C4" w:themeColor="accent1"/>
            <w:szCs w:val="24"/>
          </w:rPr>
          <w:t xml:space="preserve">s ≤ </w:t>
        </w:r>
      </w:ins>
      <w:ins w:id="409" w:author="Nick Maxwell" w:date="2023-01-12T16:46:00Z">
        <w:r w:rsidR="007125F0">
          <w:rPr>
            <w:rFonts w:eastAsia="Arial" w:cs="Times New Roman"/>
            <w:color w:val="4472C4" w:themeColor="accent1"/>
            <w:szCs w:val="24"/>
          </w:rPr>
          <w:t>1.69</w:t>
        </w:r>
      </w:ins>
      <w:ins w:id="410" w:author="Nick Maxwell" w:date="2023-01-12T16:31:00Z">
        <w:r w:rsidR="00E35A45">
          <w:rPr>
            <w:rFonts w:eastAsia="Arial" w:cs="Times New Roman"/>
            <w:color w:val="4472C4" w:themeColor="accent1"/>
            <w:szCs w:val="24"/>
          </w:rPr>
          <w:t xml:space="preserve">, </w:t>
        </w:r>
        <w:proofErr w:type="spellStart"/>
        <w:r w:rsidR="00E35A45" w:rsidRPr="00E35A45">
          <w:rPr>
            <w:rFonts w:eastAsia="Arial" w:cs="Times New Roman"/>
            <w:i/>
            <w:iCs/>
            <w:color w:val="4472C4" w:themeColor="accent1"/>
            <w:szCs w:val="24"/>
            <w:rPrChange w:id="411" w:author="Nick Maxwell" w:date="2023-01-12T16:32:00Z">
              <w:rPr>
                <w:rFonts w:eastAsia="Arial" w:cs="Times New Roman"/>
                <w:color w:val="4472C4" w:themeColor="accent1"/>
                <w:szCs w:val="24"/>
              </w:rPr>
            </w:rPrChange>
          </w:rPr>
          <w:t>p</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 </w:t>
        </w:r>
      </w:ins>
      <w:ins w:id="412" w:author="Nick Maxwell" w:date="2023-01-12T16:46:00Z">
        <w:r w:rsidR="007125F0">
          <w:rPr>
            <w:rFonts w:eastAsia="Arial" w:cs="Times New Roman"/>
            <w:color w:val="4472C4" w:themeColor="accent1"/>
            <w:szCs w:val="24"/>
          </w:rPr>
          <w:t>.08</w:t>
        </w:r>
      </w:ins>
      <w:ins w:id="413" w:author="Nick Maxwell" w:date="2023-01-12T16:31:00Z">
        <w:r w:rsidR="00E35A45">
          <w:rPr>
            <w:rFonts w:eastAsia="Arial" w:cs="Times New Roman"/>
            <w:color w:val="4472C4" w:themeColor="accent1"/>
            <w:szCs w:val="24"/>
          </w:rPr>
          <w:t xml:space="preserve">, </w:t>
        </w:r>
        <w:proofErr w:type="spellStart"/>
        <w:r w:rsidR="00E35A45" w:rsidRPr="00E35A45">
          <w:rPr>
            <w:rFonts w:eastAsia="Arial" w:cs="Times New Roman"/>
            <w:i/>
            <w:iCs/>
            <w:color w:val="4472C4" w:themeColor="accent1"/>
            <w:szCs w:val="24"/>
            <w:rPrChange w:id="414" w:author="Nick Maxwell" w:date="2023-01-12T16:32:00Z">
              <w:rPr>
                <w:rFonts w:eastAsia="Arial" w:cs="Times New Roman"/>
                <w:color w:val="4472C4" w:themeColor="accent1"/>
                <w:szCs w:val="24"/>
              </w:rPr>
            </w:rPrChange>
          </w:rPr>
          <w:t>p</w:t>
        </w:r>
        <w:r w:rsidR="00E35A45" w:rsidRPr="00E35A45">
          <w:rPr>
            <w:rFonts w:eastAsia="Arial" w:cs="Times New Roman"/>
            <w:caps/>
            <w:color w:val="4472C4" w:themeColor="accent1"/>
            <w:szCs w:val="24"/>
            <w:vertAlign w:val="subscript"/>
            <w:rPrChange w:id="415" w:author="Nick Maxwell" w:date="2023-01-12T16:32:00Z">
              <w:rPr>
                <w:rFonts w:eastAsia="Arial" w:cs="Times New Roman"/>
                <w:color w:val="4472C4" w:themeColor="accent1"/>
                <w:szCs w:val="24"/>
              </w:rPr>
            </w:rPrChange>
          </w:rPr>
          <w:t>bic</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w:t>
        </w:r>
      </w:ins>
      <w:ins w:id="416" w:author="Nick Maxwell" w:date="2023-01-12T16:55:00Z">
        <w:r w:rsidR="000528E2">
          <w:rPr>
            <w:rFonts w:eastAsia="Arial" w:cs="Times New Roman"/>
            <w:color w:val="4472C4" w:themeColor="accent1"/>
            <w:szCs w:val="24"/>
          </w:rPr>
          <w:t>&gt;</w:t>
        </w:r>
      </w:ins>
      <w:ins w:id="417" w:author="Nick Maxwell" w:date="2023-01-12T16:31:00Z">
        <w:r w:rsidR="00E35A45">
          <w:rPr>
            <w:rFonts w:eastAsia="Arial" w:cs="Times New Roman"/>
            <w:color w:val="4472C4" w:themeColor="accent1"/>
            <w:szCs w:val="24"/>
          </w:rPr>
          <w:t xml:space="preserve"> </w:t>
        </w:r>
      </w:ins>
      <w:ins w:id="418" w:author="Nick Maxwell" w:date="2023-01-12T16:55:00Z">
        <w:r w:rsidR="000528E2">
          <w:rPr>
            <w:rFonts w:eastAsia="Arial" w:cs="Times New Roman"/>
            <w:color w:val="4472C4" w:themeColor="accent1"/>
            <w:szCs w:val="24"/>
          </w:rPr>
          <w:t>.99</w:t>
        </w:r>
      </w:ins>
      <w:ins w:id="419" w:author="Nick Maxwell" w:date="2023-01-12T16:24:00Z">
        <w:r w:rsidR="00E35A45">
          <w:rPr>
            <w:rFonts w:eastAsia="Arial" w:cs="Times New Roman"/>
            <w:color w:val="4472C4" w:themeColor="accent1"/>
            <w:szCs w:val="24"/>
          </w:rPr>
          <w:t>.</w:t>
        </w:r>
      </w:ins>
      <w:ins w:id="420" w:author="Nick Maxwell" w:date="2023-01-12T16:25:00Z">
        <w:r w:rsidR="00E35A45">
          <w:rPr>
            <w:rFonts w:eastAsia="Arial" w:cs="Times New Roman"/>
            <w:color w:val="4472C4" w:themeColor="accent1"/>
            <w:szCs w:val="24"/>
          </w:rPr>
          <w:t xml:space="preserve"> Regarding resolution, </w:t>
        </w:r>
      </w:ins>
      <w:ins w:id="421" w:author="Nick Maxwell" w:date="2023-01-12T16:55:00Z">
        <w:r w:rsidR="000528E2">
          <w:rPr>
            <w:rFonts w:eastAsia="Arial" w:cs="Times New Roman"/>
            <w:color w:val="4472C4" w:themeColor="accent1"/>
            <w:szCs w:val="24"/>
          </w:rPr>
          <w:t xml:space="preserve">a 2 (Experiment) </w:t>
        </w:r>
        <w:r w:rsidR="000528E2" w:rsidRPr="00EE09EE">
          <w:rPr>
            <w:rFonts w:eastAsia="Arial" w:cs="Times New Roman"/>
            <w:color w:val="4472C4" w:themeColor="accent1"/>
            <w:szCs w:val="24"/>
          </w:rPr>
          <w:t xml:space="preserve">3 </w:t>
        </w:r>
      </w:ins>
      <w:ins w:id="422" w:author="Nick Maxwell" w:date="2023-01-12T16:56:00Z">
        <w:r w:rsidR="000528E2" w:rsidRPr="000528E2">
          <w:rPr>
            <w:rFonts w:eastAsia="Arial" w:cs="Times New Roman"/>
            <w:color w:val="4472C4" w:themeColor="accent1"/>
            <w:szCs w:val="24"/>
          </w:rPr>
          <w:t>×</w:t>
        </w:r>
        <w:r w:rsidR="000528E2">
          <w:rPr>
            <w:rFonts w:eastAsia="Arial" w:cs="Times New Roman"/>
            <w:color w:val="4472C4" w:themeColor="accent1"/>
            <w:szCs w:val="24"/>
          </w:rPr>
          <w:t xml:space="preserve"> </w:t>
        </w:r>
      </w:ins>
      <w:ins w:id="423" w:author="Nick Maxwell" w:date="2023-01-12T16:55:00Z">
        <w:r w:rsidR="000528E2" w:rsidRPr="00EE09EE">
          <w:rPr>
            <w:rFonts w:eastAsia="Arial" w:cs="Times New Roman"/>
            <w:color w:val="4472C4" w:themeColor="accent1"/>
            <w:szCs w:val="24"/>
          </w:rPr>
          <w:t>(Encoding Group: Item-Specific vs. Relational vs Read) × 4 (Pair Type: Forward vs. Backward vs. Symmetrical vs. Unrelated) mixed ANOVA</w:t>
        </w:r>
      </w:ins>
      <w:ins w:id="424" w:author="Nick Maxwell" w:date="2023-01-12T16:56:00Z">
        <w:r w:rsidR="000528E2">
          <w:rPr>
            <w:rFonts w:eastAsia="Arial" w:cs="Times New Roman"/>
            <w:color w:val="4472C4" w:themeColor="accent1"/>
            <w:szCs w:val="24"/>
          </w:rPr>
          <w:t xml:space="preserve"> confirmed that mean </w:t>
        </w:r>
        <w:r w:rsidR="000528E2" w:rsidRPr="000528E2">
          <w:rPr>
            <w:rFonts w:eastAsia="Arial" w:cs="Times New Roman"/>
            <w:i/>
            <w:iCs/>
            <w:color w:val="4472C4" w:themeColor="accent1"/>
            <w:szCs w:val="24"/>
            <w:rPrChange w:id="425" w:author="Nick Maxwell" w:date="2023-01-12T16:56:00Z">
              <w:rPr>
                <w:rFonts w:eastAsia="Arial" w:cs="Times New Roman"/>
                <w:color w:val="4472C4" w:themeColor="accent1"/>
                <w:szCs w:val="24"/>
              </w:rPr>
            </w:rPrChange>
          </w:rPr>
          <w:t>G</w:t>
        </w:r>
        <w:r w:rsidR="000528E2">
          <w:rPr>
            <w:rFonts w:eastAsia="Arial" w:cs="Times New Roman"/>
            <w:color w:val="4472C4" w:themeColor="accent1"/>
            <w:szCs w:val="24"/>
          </w:rPr>
          <w:t xml:space="preserve"> did not differ as a function of experiment, as no interactions with Experiment were detected, </w:t>
        </w:r>
      </w:ins>
      <w:ins w:id="426" w:author="Nick Maxwell" w:date="2023-01-12T16:58:00Z">
        <w:r w:rsidR="000528E2" w:rsidRPr="005D2858">
          <w:rPr>
            <w:rFonts w:eastAsia="Arial" w:cs="Times New Roman"/>
            <w:i/>
            <w:iCs/>
            <w:color w:val="4472C4" w:themeColor="accent1"/>
            <w:szCs w:val="24"/>
          </w:rPr>
          <w:t>F</w:t>
        </w:r>
        <w:r w:rsidR="000528E2">
          <w:rPr>
            <w:rFonts w:eastAsia="Arial" w:cs="Times New Roman"/>
            <w:color w:val="4472C4" w:themeColor="accent1"/>
            <w:szCs w:val="24"/>
          </w:rPr>
          <w:t xml:space="preserve">s ≤ </w:t>
        </w:r>
      </w:ins>
      <w:ins w:id="427" w:author="Nick Maxwell" w:date="2023-01-12T17:01:00Z">
        <w:r w:rsidR="000528E2">
          <w:rPr>
            <w:rFonts w:eastAsia="Arial" w:cs="Times New Roman"/>
            <w:color w:val="4472C4" w:themeColor="accent1"/>
            <w:szCs w:val="24"/>
          </w:rPr>
          <w:t>1.72</w:t>
        </w:r>
      </w:ins>
      <w:ins w:id="428" w:author="Nick Maxwell" w:date="2023-01-12T16:58:00Z">
        <w:r w:rsidR="000528E2">
          <w:rPr>
            <w:rFonts w:eastAsia="Arial" w:cs="Times New Roman"/>
            <w:color w:val="4472C4" w:themeColor="accent1"/>
            <w:szCs w:val="24"/>
          </w:rPr>
          <w:t xml:space="preserve">, </w:t>
        </w:r>
        <w:proofErr w:type="spellStart"/>
        <w:r w:rsidR="000528E2" w:rsidRPr="005D2858">
          <w:rPr>
            <w:rFonts w:eastAsia="Arial" w:cs="Times New Roman"/>
            <w:i/>
            <w:iCs/>
            <w:color w:val="4472C4" w:themeColor="accent1"/>
            <w:szCs w:val="24"/>
          </w:rPr>
          <w:t>p</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 .</w:t>
        </w:r>
      </w:ins>
      <w:ins w:id="429" w:author="Nick Maxwell" w:date="2023-01-12T17:01:00Z">
        <w:r w:rsidR="000528E2">
          <w:rPr>
            <w:rFonts w:eastAsia="Arial" w:cs="Times New Roman"/>
            <w:color w:val="4472C4" w:themeColor="accent1"/>
            <w:szCs w:val="24"/>
          </w:rPr>
          <w:t>16</w:t>
        </w:r>
      </w:ins>
      <w:ins w:id="430" w:author="Nick Maxwell" w:date="2023-01-12T16:58:00Z">
        <w:r w:rsidR="000528E2">
          <w:rPr>
            <w:rFonts w:eastAsia="Arial" w:cs="Times New Roman"/>
            <w:color w:val="4472C4" w:themeColor="accent1"/>
            <w:szCs w:val="24"/>
          </w:rPr>
          <w:t xml:space="preserve">, </w:t>
        </w:r>
        <w:proofErr w:type="spellStart"/>
        <w:r w:rsidR="000528E2" w:rsidRPr="005D2858">
          <w:rPr>
            <w:rFonts w:eastAsia="Arial" w:cs="Times New Roman"/>
            <w:i/>
            <w:iCs/>
            <w:color w:val="4472C4" w:themeColor="accent1"/>
            <w:szCs w:val="24"/>
          </w:rPr>
          <w:lastRenderedPageBreak/>
          <w:t>p</w:t>
        </w:r>
        <w:r w:rsidR="000528E2" w:rsidRPr="005D2858">
          <w:rPr>
            <w:rFonts w:eastAsia="Arial" w:cs="Times New Roman"/>
            <w:caps/>
            <w:color w:val="4472C4" w:themeColor="accent1"/>
            <w:szCs w:val="24"/>
            <w:vertAlign w:val="subscript"/>
          </w:rPr>
          <w:t>bic</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&gt; .</w:t>
        </w:r>
      </w:ins>
      <w:ins w:id="431" w:author="Nick Maxwell" w:date="2023-01-12T17:04:00Z">
        <w:r w:rsidR="001D4ADF">
          <w:rPr>
            <w:rFonts w:eastAsia="Arial" w:cs="Times New Roman"/>
            <w:color w:val="4472C4" w:themeColor="accent1"/>
            <w:szCs w:val="24"/>
          </w:rPr>
          <w:t>99</w:t>
        </w:r>
      </w:ins>
      <w:ins w:id="432" w:author="Nick Maxwell" w:date="2023-01-12T16:57:00Z">
        <w:r w:rsidR="000528E2">
          <w:rPr>
            <w:rFonts w:eastAsia="Arial" w:cs="Times New Roman"/>
            <w:color w:val="4472C4" w:themeColor="accent1"/>
            <w:szCs w:val="24"/>
          </w:rPr>
          <w:t>. Thus, changes in calibration a</w:t>
        </w:r>
      </w:ins>
      <w:ins w:id="433" w:author="Nick Maxwell" w:date="2023-01-12T16:58:00Z">
        <w:r w:rsidR="000528E2">
          <w:rPr>
            <w:rFonts w:eastAsia="Arial" w:cs="Times New Roman"/>
            <w:color w:val="4472C4" w:themeColor="accent1"/>
            <w:szCs w:val="24"/>
          </w:rPr>
          <w:t>nd resolution across pair types/encoding groups did not differ between experiments.</w:t>
        </w:r>
      </w:ins>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22823EC" w14:textId="77777777" w:rsidR="00944214" w:rsidDel="00944214" w:rsidRDefault="00B23E7C" w:rsidP="00944214">
      <w:pPr>
        <w:tabs>
          <w:tab w:val="left" w:pos="720"/>
          <w:tab w:val="left" w:pos="1440"/>
          <w:tab w:val="left" w:pos="2160"/>
          <w:tab w:val="left" w:pos="2700"/>
          <w:tab w:val="left" w:pos="2880"/>
          <w:tab w:val="left" w:pos="3600"/>
          <w:tab w:val="center" w:pos="4690"/>
        </w:tabs>
        <w:spacing w:after="160"/>
        <w:contextualSpacing/>
        <w:rPr>
          <w:del w:id="434" w:author="Nick Maxwell" w:date="2023-01-12T17:05:00Z"/>
          <w:moveTo w:id="435" w:author="Nick Maxwell" w:date="2023-01-12T17:05:00Z"/>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moveToRangeStart w:id="436" w:author="Nick Maxwell" w:date="2023-01-12T17:05:00Z" w:name="move124435567"/>
      <w:moveTo w:id="437" w:author="Nick Maxwell" w:date="2023-01-12T17:05:00Z">
        <w:r w:rsidR="00944214">
          <w:rPr>
            <w:rFonts w:eastAsia="Arial" w:cs="Times New Roman"/>
            <w:color w:val="2E74B5" w:themeColor="accent5" w:themeShade="BF"/>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moveTo>
    </w:p>
    <w:moveToRangeEnd w:id="436"/>
    <w:p w14:paraId="27426A42" w14:textId="58F6BB8C" w:rsidR="00944214" w:rsidRDefault="00944214" w:rsidP="000D1F54">
      <w:pPr>
        <w:tabs>
          <w:tab w:val="left" w:pos="720"/>
          <w:tab w:val="left" w:pos="1440"/>
          <w:tab w:val="left" w:pos="2160"/>
          <w:tab w:val="left" w:pos="2700"/>
          <w:tab w:val="left" w:pos="2880"/>
          <w:tab w:val="left" w:pos="3600"/>
          <w:tab w:val="center" w:pos="4690"/>
        </w:tabs>
        <w:spacing w:after="160"/>
        <w:contextualSpacing/>
        <w:rPr>
          <w:ins w:id="438" w:author="Nick Maxwell" w:date="2023-01-12T17:04:00Z"/>
          <w:rFonts w:eastAsia="Arial" w:cs="Times New Roman"/>
          <w:color w:val="2E74B5" w:themeColor="accent5" w:themeShade="BF"/>
          <w:szCs w:val="24"/>
        </w:rPr>
      </w:pPr>
    </w:p>
    <w:p w14:paraId="533866A7" w14:textId="5300E05B" w:rsidR="00944728"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ins w:id="439" w:author="Nick Maxwell" w:date="2023-01-12T17:04:00Z">
        <w:r>
          <w:rPr>
            <w:rFonts w:eastAsia="Arial" w:cs="Times New Roman"/>
            <w:color w:val="2E74B5" w:themeColor="accent5" w:themeShade="BF"/>
            <w:szCs w:val="24"/>
          </w:rPr>
          <w:tab/>
        </w:r>
      </w:ins>
      <w:commentRangeStart w:id="440"/>
      <w:ins w:id="441" w:author="Nick Maxwell" w:date="2023-01-12T10:30:00Z">
        <w:r w:rsidR="00F372DE" w:rsidRPr="006A31D6">
          <w:rPr>
            <w:rFonts w:eastAsia="Arial" w:cs="Times New Roman"/>
            <w:color w:val="2E74B5" w:themeColor="accent5" w:themeShade="BF"/>
            <w:szCs w:val="24"/>
          </w:rPr>
          <w:t>Finally</w:t>
        </w:r>
      </w:ins>
      <w:commentRangeEnd w:id="440"/>
      <w:ins w:id="442" w:author="Nick Maxwell" w:date="2023-01-12T11:16:00Z">
        <w:r w:rsidR="00E12303">
          <w:rPr>
            <w:rStyle w:val="CommentReference"/>
          </w:rPr>
          <w:commentReference w:id="440"/>
        </w:r>
      </w:ins>
      <w:ins w:id="443" w:author="Nick Maxwell" w:date="2023-01-12T10:30:00Z">
        <w:r w:rsidR="00F372DE" w:rsidRPr="006A31D6">
          <w:rPr>
            <w:rFonts w:eastAsia="Arial" w:cs="Times New Roman"/>
            <w:color w:val="2E74B5" w:themeColor="accent5" w:themeShade="BF"/>
            <w:szCs w:val="24"/>
          </w:rPr>
          <w:t xml:space="preserve">, </w:t>
        </w:r>
      </w:ins>
      <w:ins w:id="444" w:author="Nick Maxwell" w:date="2023-01-12T17:06:00Z">
        <w:r>
          <w:rPr>
            <w:rFonts w:eastAsia="Arial" w:cs="Times New Roman"/>
            <w:color w:val="2E74B5" w:themeColor="accent5" w:themeShade="BF"/>
            <w:szCs w:val="24"/>
          </w:rPr>
          <w:t xml:space="preserve">we included a set of </w:t>
        </w:r>
      </w:ins>
      <w:ins w:id="445" w:author="Nick Maxwell" w:date="2023-01-12T10:30:00Z">
        <w:r w:rsidR="00F372DE" w:rsidRPr="006A31D6">
          <w:rPr>
            <w:rFonts w:eastAsia="Arial" w:cs="Times New Roman"/>
            <w:color w:val="2E74B5" w:themeColor="accent5" w:themeShade="BF"/>
            <w:szCs w:val="24"/>
          </w:rPr>
          <w:t>cross-experimental analyses</w:t>
        </w:r>
      </w:ins>
      <w:ins w:id="446" w:author="Nick Maxwell" w:date="2023-01-12T17:06:00Z">
        <w:r>
          <w:rPr>
            <w:rFonts w:eastAsia="Arial" w:cs="Times New Roman"/>
            <w:color w:val="2E74B5" w:themeColor="accent5" w:themeShade="BF"/>
            <w:szCs w:val="24"/>
          </w:rPr>
          <w:t xml:space="preserve"> </w:t>
        </w:r>
      </w:ins>
      <w:ins w:id="447" w:author="Nick Maxwell" w:date="2023-01-16T13:52:00Z">
        <w:r w:rsidR="007C0336">
          <w:rPr>
            <w:rFonts w:eastAsia="Arial" w:cs="Times New Roman"/>
            <w:color w:val="2E74B5" w:themeColor="accent5" w:themeShade="BF"/>
            <w:szCs w:val="24"/>
          </w:rPr>
          <w:t>which assessed</w:t>
        </w:r>
      </w:ins>
      <w:ins w:id="448" w:author="Nick Maxwell" w:date="2023-01-12T17:06:00Z">
        <w:r>
          <w:rPr>
            <w:rFonts w:eastAsia="Arial" w:cs="Times New Roman"/>
            <w:color w:val="2E74B5" w:themeColor="accent5" w:themeShade="BF"/>
            <w:szCs w:val="24"/>
          </w:rPr>
          <w:t xml:space="preserve"> whether JOLs and/or cued-recall rates differed between experiments, </w:t>
        </w:r>
      </w:ins>
      <w:ins w:id="449" w:author="Nick Maxwell" w:date="2023-01-16T13:53:00Z">
        <w:r w:rsidR="007C0336">
          <w:rPr>
            <w:rFonts w:eastAsia="Arial" w:cs="Times New Roman"/>
            <w:color w:val="2E74B5" w:themeColor="accent5" w:themeShade="BF"/>
            <w:szCs w:val="24"/>
          </w:rPr>
          <w:t>as</w:t>
        </w:r>
      </w:ins>
      <w:ins w:id="450" w:author="Nick Maxwell" w:date="2023-01-12T17:06:00Z">
        <w:r>
          <w:rPr>
            <w:rFonts w:eastAsia="Arial" w:cs="Times New Roman"/>
            <w:color w:val="2E74B5" w:themeColor="accent5" w:themeShade="BF"/>
            <w:szCs w:val="24"/>
          </w:rPr>
          <w:t xml:space="preserve"> the think-aloud procedure may have influenced </w:t>
        </w:r>
      </w:ins>
      <w:ins w:id="451" w:author="Nick Maxwell" w:date="2023-01-16T13:53:00Z">
        <w:r w:rsidR="007C0336">
          <w:rPr>
            <w:rFonts w:eastAsia="Arial" w:cs="Times New Roman"/>
            <w:color w:val="2E74B5" w:themeColor="accent5" w:themeShade="BF"/>
            <w:szCs w:val="24"/>
          </w:rPr>
          <w:t xml:space="preserve">either </w:t>
        </w:r>
      </w:ins>
      <w:ins w:id="452" w:author="Nick Maxwell" w:date="2023-01-12T17:06:00Z">
        <w:r>
          <w:rPr>
            <w:rFonts w:eastAsia="Arial" w:cs="Times New Roman"/>
            <w:color w:val="2E74B5" w:themeColor="accent5" w:themeShade="BF"/>
            <w:szCs w:val="24"/>
          </w:rPr>
          <w:t>how participants en</w:t>
        </w:r>
      </w:ins>
      <w:ins w:id="453" w:author="Nick Maxwell" w:date="2023-01-12T17:07:00Z">
        <w:r>
          <w:rPr>
            <w:rFonts w:eastAsia="Arial" w:cs="Times New Roman"/>
            <w:color w:val="2E74B5" w:themeColor="accent5" w:themeShade="BF"/>
            <w:szCs w:val="24"/>
          </w:rPr>
          <w:t xml:space="preserve">coded items </w:t>
        </w:r>
      </w:ins>
      <w:ins w:id="454" w:author="Nick Maxwell" w:date="2023-01-16T13:53:00Z">
        <w:r w:rsidR="007C0336">
          <w:rPr>
            <w:rFonts w:eastAsia="Arial" w:cs="Times New Roman"/>
            <w:color w:val="2E74B5" w:themeColor="accent5" w:themeShade="BF"/>
            <w:szCs w:val="24"/>
          </w:rPr>
          <w:t xml:space="preserve">or processed </w:t>
        </w:r>
      </w:ins>
      <w:ins w:id="455" w:author="Nick Maxwell" w:date="2023-01-12T17:07:00Z">
        <w:r>
          <w:rPr>
            <w:rFonts w:eastAsia="Arial" w:cs="Times New Roman"/>
            <w:color w:val="2E74B5" w:themeColor="accent5" w:themeShade="BF"/>
            <w:szCs w:val="24"/>
          </w:rPr>
          <w:t xml:space="preserve">cues used to inform their </w:t>
        </w:r>
        <w:r>
          <w:rPr>
            <w:rFonts w:eastAsia="Arial" w:cs="Times New Roman"/>
            <w:color w:val="2E74B5" w:themeColor="accent5" w:themeShade="BF"/>
            <w:szCs w:val="24"/>
          </w:rPr>
          <w:lastRenderedPageBreak/>
          <w:t>judgments. Overall, these analyses</w:t>
        </w:r>
      </w:ins>
      <w:ins w:id="456" w:author="Nick Maxwell" w:date="2023-01-12T10:30:00Z">
        <w:r w:rsidR="00F372DE" w:rsidRPr="006A31D6">
          <w:rPr>
            <w:rFonts w:eastAsia="Arial" w:cs="Times New Roman"/>
            <w:color w:val="2E74B5" w:themeColor="accent5" w:themeShade="BF"/>
            <w:szCs w:val="24"/>
          </w:rPr>
          <w:t xml:space="preserve"> revealed </w:t>
        </w:r>
      </w:ins>
      <w:ins w:id="457" w:author="Nick Maxwell" w:date="2023-01-12T10:39:00Z">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w:t>
        </w:r>
      </w:ins>
      <w:ins w:id="458" w:author="Nick Maxwell" w:date="2023-01-12T10:40:00Z">
        <w:r w:rsidR="006A31D6">
          <w:rPr>
            <w:rFonts w:eastAsia="Arial" w:cs="Times New Roman"/>
            <w:color w:val="2E74B5" w:themeColor="accent5" w:themeShade="BF"/>
            <w:szCs w:val="24"/>
          </w:rPr>
          <w:t>the think-aloud procedure</w:t>
        </w:r>
      </w:ins>
      <w:ins w:id="459" w:author="Nick Maxwell" w:date="2023-01-16T13:57:00Z">
        <w:r w:rsidR="009626E4">
          <w:rPr>
            <w:rFonts w:eastAsia="Arial" w:cs="Times New Roman"/>
            <w:color w:val="2E74B5" w:themeColor="accent5" w:themeShade="BF"/>
            <w:szCs w:val="24"/>
          </w:rPr>
          <w:t xml:space="preserve"> imp</w:t>
        </w:r>
      </w:ins>
      <w:ins w:id="460" w:author="Nick Maxwell" w:date="2023-01-16T13:58:00Z">
        <w:r w:rsidR="009626E4">
          <w:rPr>
            <w:rFonts w:eastAsia="Arial" w:cs="Times New Roman"/>
            <w:color w:val="2E74B5" w:themeColor="accent5" w:themeShade="BF"/>
            <w:szCs w:val="24"/>
          </w:rPr>
          <w:t>roved</w:t>
        </w:r>
      </w:ins>
      <w:ins w:id="461" w:author="Nick Maxwell" w:date="2023-01-12T10:41:00Z">
        <w:r w:rsidR="006A31D6">
          <w:rPr>
            <w:rFonts w:eastAsia="Arial" w:cs="Times New Roman"/>
            <w:color w:val="2E74B5" w:themeColor="accent5" w:themeShade="BF"/>
            <w:szCs w:val="24"/>
          </w:rPr>
          <w:t xml:space="preserve"> recall relative to Experiment 1, </w:t>
        </w:r>
      </w:ins>
      <w:ins w:id="462" w:author="Nick Maxwell" w:date="2023-01-16T13:57:00Z">
        <w:r w:rsidR="009626E4">
          <w:rPr>
            <w:rFonts w:eastAsia="Arial" w:cs="Times New Roman"/>
            <w:color w:val="2E74B5" w:themeColor="accent5" w:themeShade="BF"/>
            <w:szCs w:val="24"/>
          </w:rPr>
          <w:t xml:space="preserve">these </w:t>
        </w:r>
      </w:ins>
      <w:ins w:id="463" w:author="Nick Maxwell" w:date="2023-01-16T13:58:00Z">
        <w:r w:rsidR="009626E4">
          <w:rPr>
            <w:rFonts w:eastAsia="Arial" w:cs="Times New Roman"/>
            <w:color w:val="2E74B5" w:themeColor="accent5" w:themeShade="BF"/>
            <w:szCs w:val="24"/>
          </w:rPr>
          <w:t>benefits</w:t>
        </w:r>
      </w:ins>
      <w:ins w:id="464" w:author="Nick Maxwell" w:date="2023-01-12T10:41:00Z">
        <w:r w:rsidR="006A31D6">
          <w:rPr>
            <w:rFonts w:eastAsia="Arial" w:cs="Times New Roman"/>
            <w:color w:val="2E74B5" w:themeColor="accent5" w:themeShade="BF"/>
            <w:szCs w:val="24"/>
          </w:rPr>
          <w:t xml:space="preserve"> w</w:t>
        </w:r>
      </w:ins>
      <w:ins w:id="465" w:author="Nick Maxwell" w:date="2023-01-16T13:57:00Z">
        <w:r w:rsidR="009626E4">
          <w:rPr>
            <w:rFonts w:eastAsia="Arial" w:cs="Times New Roman"/>
            <w:color w:val="2E74B5" w:themeColor="accent5" w:themeShade="BF"/>
            <w:szCs w:val="24"/>
          </w:rPr>
          <w:t>ere</w:t>
        </w:r>
      </w:ins>
      <w:ins w:id="466" w:author="Nick Maxwell" w:date="2023-01-12T10:41:00Z">
        <w:r w:rsidR="006A31D6">
          <w:rPr>
            <w:rFonts w:eastAsia="Arial" w:cs="Times New Roman"/>
            <w:color w:val="2E74B5" w:themeColor="accent5" w:themeShade="BF"/>
            <w:szCs w:val="24"/>
          </w:rPr>
          <w:t xml:space="preserve"> moderated by pair type, such that only the more difficult backward and unrelated pairs showed this improvement. </w:t>
        </w:r>
      </w:ins>
      <w:ins w:id="467" w:author="Nick Maxwell" w:date="2023-01-12T17:07:00Z">
        <w:r>
          <w:rPr>
            <w:rFonts w:eastAsia="Arial" w:cs="Times New Roman"/>
            <w:color w:val="2E74B5" w:themeColor="accent5" w:themeShade="BF"/>
            <w:szCs w:val="24"/>
          </w:rPr>
          <w:t>Furthermore</w:t>
        </w:r>
      </w:ins>
      <w:ins w:id="468" w:author="Nick Maxwell" w:date="2023-01-12T10:42:00Z">
        <w:r w:rsidR="006A31D6">
          <w:rPr>
            <w:rFonts w:eastAsia="Arial" w:cs="Times New Roman"/>
            <w:color w:val="2E74B5" w:themeColor="accent5" w:themeShade="BF"/>
            <w:szCs w:val="24"/>
          </w:rPr>
          <w:t>, the magnitude of JOLs did not differ between experiments.</w:t>
        </w:r>
      </w:ins>
      <w:ins w:id="469" w:author="Nick Maxwell" w:date="2023-01-12T17:07:00Z">
        <w:r>
          <w:rPr>
            <w:rFonts w:eastAsia="Arial" w:cs="Times New Roman"/>
            <w:color w:val="2E74B5" w:themeColor="accent5" w:themeShade="BF"/>
            <w:szCs w:val="24"/>
          </w:rPr>
          <w:t xml:space="preserve"> Analysis of calibr</w:t>
        </w:r>
      </w:ins>
      <w:ins w:id="470" w:author="Nick Maxwell" w:date="2023-01-12T17:08:00Z">
        <w:r>
          <w:rPr>
            <w:rFonts w:eastAsia="Arial" w:cs="Times New Roman"/>
            <w:color w:val="2E74B5" w:themeColor="accent5" w:themeShade="BF"/>
            <w:szCs w:val="24"/>
          </w:rPr>
          <w:t xml:space="preserve">ation plots and mean </w:t>
        </w:r>
        <w:r w:rsidRPr="00944214">
          <w:rPr>
            <w:rFonts w:eastAsia="Arial" w:cs="Times New Roman"/>
            <w:i/>
            <w:iCs/>
            <w:color w:val="2E74B5" w:themeColor="accent5" w:themeShade="BF"/>
            <w:szCs w:val="24"/>
            <w:rPrChange w:id="471" w:author="Nick Maxwell" w:date="2023-01-12T17:08:00Z">
              <w:rPr>
                <w:rFonts w:eastAsia="Arial" w:cs="Times New Roman"/>
                <w:color w:val="2E74B5" w:themeColor="accent5" w:themeShade="BF"/>
                <w:szCs w:val="24"/>
              </w:rPr>
            </w:rPrChange>
          </w:rPr>
          <w:t>G</w:t>
        </w:r>
        <w:r>
          <w:rPr>
            <w:rFonts w:eastAsia="Arial" w:cs="Times New Roman"/>
            <w:color w:val="2E74B5" w:themeColor="accent5" w:themeShade="BF"/>
            <w:szCs w:val="24"/>
          </w:rPr>
          <w:t xml:space="preserve"> similarly revealed that calibration </w:t>
        </w:r>
      </w:ins>
      <w:ins w:id="472" w:author="Nick Maxwell" w:date="2023-01-12T17:09:00Z">
        <w:r>
          <w:rPr>
            <w:rFonts w:eastAsia="Arial" w:cs="Times New Roman"/>
            <w:color w:val="2E74B5" w:themeColor="accent5" w:themeShade="BF"/>
            <w:szCs w:val="24"/>
          </w:rPr>
          <w:t xml:space="preserve">and resolution </w:t>
        </w:r>
      </w:ins>
      <w:ins w:id="473" w:author="Nick Maxwell" w:date="2023-01-12T17:08:00Z">
        <w:r>
          <w:rPr>
            <w:rFonts w:eastAsia="Arial" w:cs="Times New Roman"/>
            <w:color w:val="2E74B5" w:themeColor="accent5" w:themeShade="BF"/>
            <w:szCs w:val="24"/>
          </w:rPr>
          <w:t>patterns were consistent across experiments</w:t>
        </w:r>
      </w:ins>
      <w:ins w:id="474" w:author="Nick Maxwell" w:date="2023-01-12T17:09:00Z">
        <w:r>
          <w:rPr>
            <w:rFonts w:eastAsia="Arial" w:cs="Times New Roman"/>
            <w:color w:val="2E74B5" w:themeColor="accent5" w:themeShade="BF"/>
            <w:szCs w:val="24"/>
          </w:rPr>
          <w:t>.</w:t>
        </w:r>
      </w:ins>
      <w:ins w:id="475" w:author="Nick Maxwell" w:date="2023-01-12T10:42:00Z">
        <w:r w:rsidR="006A31D6">
          <w:rPr>
            <w:rFonts w:eastAsia="Arial" w:cs="Times New Roman"/>
            <w:color w:val="2E74B5" w:themeColor="accent5" w:themeShade="BF"/>
            <w:szCs w:val="24"/>
          </w:rPr>
          <w:t xml:space="preserve"> </w:t>
        </w:r>
      </w:ins>
      <w:ins w:id="476" w:author="Nick Maxwell" w:date="2023-01-12T17:09:00Z">
        <w:r>
          <w:rPr>
            <w:rFonts w:eastAsia="Arial" w:cs="Times New Roman"/>
            <w:color w:val="2E74B5" w:themeColor="accent5" w:themeShade="BF"/>
            <w:szCs w:val="24"/>
          </w:rPr>
          <w:t xml:space="preserve">Thus, our inclusion of the think-aloud procedure in Experiment </w:t>
        </w:r>
      </w:ins>
      <w:ins w:id="477" w:author="Nick Maxwell" w:date="2023-01-16T13:58:00Z">
        <w:r w:rsidR="009626E4">
          <w:rPr>
            <w:rFonts w:eastAsia="Arial" w:cs="Times New Roman"/>
            <w:color w:val="2E74B5" w:themeColor="accent5" w:themeShade="BF"/>
            <w:szCs w:val="24"/>
          </w:rPr>
          <w:t xml:space="preserve">2 </w:t>
        </w:r>
      </w:ins>
      <w:ins w:id="478" w:author="Nick Maxwell" w:date="2023-01-16T13:59:00Z">
        <w:r w:rsidR="009626E4">
          <w:rPr>
            <w:rFonts w:eastAsia="Arial" w:cs="Times New Roman"/>
            <w:color w:val="2E74B5" w:themeColor="accent5" w:themeShade="BF"/>
            <w:szCs w:val="24"/>
          </w:rPr>
          <w:t>successfully</w:t>
        </w:r>
      </w:ins>
      <w:ins w:id="479" w:author="Nick Maxwell" w:date="2023-01-12T17:09:00Z">
        <w:r>
          <w:rPr>
            <w:rFonts w:eastAsia="Arial" w:cs="Times New Roman"/>
            <w:color w:val="2E74B5" w:themeColor="accent5" w:themeShade="BF"/>
            <w:szCs w:val="24"/>
          </w:rPr>
          <w:t xml:space="preserve"> ensured that participants remained </w:t>
        </w:r>
      </w:ins>
      <w:ins w:id="480" w:author="Nick Maxwell" w:date="2023-01-12T17:10:00Z">
        <w:r>
          <w:rPr>
            <w:rFonts w:eastAsia="Arial" w:cs="Times New Roman"/>
            <w:color w:val="2E74B5" w:themeColor="accent5" w:themeShade="BF"/>
            <w:szCs w:val="24"/>
          </w:rPr>
          <w:t>attentive to their respective encoding tasks</w:t>
        </w:r>
      </w:ins>
      <w:ins w:id="481" w:author="Nick Maxwell" w:date="2023-01-16T13:59:00Z">
        <w:r w:rsidR="009626E4">
          <w:rPr>
            <w:rFonts w:eastAsia="Arial" w:cs="Times New Roman"/>
            <w:color w:val="2E74B5" w:themeColor="accent5" w:themeShade="BF"/>
            <w:szCs w:val="24"/>
          </w:rPr>
          <w:t xml:space="preserve"> without influencing the magnitude of their JOLs.</w:t>
        </w:r>
      </w:ins>
      <w:moveFromRangeStart w:id="482" w:author="Nick Maxwell" w:date="2023-01-12T17:05:00Z" w:name="move124435567"/>
      <w:moveFrom w:id="483" w:author="Nick Maxwell" w:date="2023-01-12T17:05:00Z">
        <w:del w:id="484" w:author="Nick Maxwell" w:date="2023-01-16T13:59:00Z">
          <w:r w:rsidR="005C103A" w:rsidDel="009626E4">
            <w:rPr>
              <w:rFonts w:eastAsia="Arial" w:cs="Times New Roman"/>
              <w:color w:val="2E74B5" w:themeColor="accent5" w:themeShade="BF"/>
              <w:szCs w:val="24"/>
            </w:rPr>
            <w:delText xml:space="preserve">Thus, findings from </w:delText>
          </w:r>
          <w:r w:rsidR="00C86155" w:rsidDel="009626E4">
            <w:rPr>
              <w:rFonts w:eastAsia="Arial" w:cs="Times New Roman"/>
              <w:color w:val="2E74B5" w:themeColor="accent5" w:themeShade="BF"/>
              <w:szCs w:val="24"/>
            </w:rPr>
            <w:delText>Experiment 2 largely replicated patterns reported in Experiment 1</w:delText>
          </w:r>
          <w:r w:rsidR="00F06E8F" w:rsidDel="009626E4">
            <w:rPr>
              <w:rFonts w:eastAsia="Arial" w:cs="Times New Roman"/>
              <w:color w:val="2E74B5" w:themeColor="accent5" w:themeShade="BF"/>
              <w:szCs w:val="24"/>
            </w:rPr>
            <w:delText xml:space="preserve">, </w:delText>
          </w:r>
          <w:r w:rsidR="00DF0CBD" w:rsidDel="009626E4">
            <w:rPr>
              <w:rFonts w:eastAsia="Arial" w:cs="Times New Roman"/>
              <w:color w:val="2E74B5" w:themeColor="accent5" w:themeShade="BF"/>
              <w:szCs w:val="24"/>
            </w:rPr>
            <w:delText>further indicating that</w:delText>
          </w:r>
          <w:r w:rsidR="00F06E8F" w:rsidDel="009626E4">
            <w:rPr>
              <w:rFonts w:eastAsia="Arial" w:cs="Times New Roman"/>
              <w:color w:val="2E74B5" w:themeColor="accent5" w:themeShade="BF"/>
              <w:szCs w:val="24"/>
            </w:rPr>
            <w:delText xml:space="preserve"> item-specific and relational encoding strategies </w:delText>
          </w:r>
          <w:r w:rsidR="00DF0CBD" w:rsidDel="009626E4">
            <w:rPr>
              <w:rFonts w:eastAsia="Arial" w:cs="Times New Roman"/>
              <w:color w:val="2E74B5" w:themeColor="accent5" w:themeShade="BF"/>
              <w:szCs w:val="24"/>
            </w:rPr>
            <w:delText>effectively</w:delText>
          </w:r>
          <w:r w:rsidR="00F06E8F" w:rsidDel="009626E4">
            <w:rPr>
              <w:rFonts w:eastAsia="Arial" w:cs="Times New Roman"/>
              <w:color w:val="2E74B5" w:themeColor="accent5" w:themeShade="BF"/>
              <w:szCs w:val="24"/>
            </w:rPr>
            <w:delText xml:space="preserve"> reduc</w:delText>
          </w:r>
          <w:r w:rsidR="00DF0CBD" w:rsidDel="009626E4">
            <w:rPr>
              <w:rFonts w:eastAsia="Arial" w:cs="Times New Roman"/>
              <w:color w:val="2E74B5" w:themeColor="accent5" w:themeShade="BF"/>
              <w:szCs w:val="24"/>
            </w:rPr>
            <w:delText>e</w:delText>
          </w:r>
          <w:r w:rsidR="00F06E8F" w:rsidDel="009626E4">
            <w:rPr>
              <w:rFonts w:eastAsia="Arial" w:cs="Times New Roman"/>
              <w:color w:val="2E74B5" w:themeColor="accent5" w:themeShade="BF"/>
              <w:szCs w:val="24"/>
            </w:rPr>
            <w:delText xml:space="preserve"> the illusion of competence</w:delText>
          </w:r>
          <w:r w:rsidR="00DF0CBD" w:rsidDel="009626E4">
            <w:rPr>
              <w:rFonts w:eastAsia="Arial" w:cs="Times New Roman"/>
              <w:color w:val="2E74B5" w:themeColor="accent5" w:themeShade="BF"/>
              <w:szCs w:val="24"/>
            </w:rPr>
            <w:delText>. Additionally, the replication of these patterns provides additional evidence</w:delText>
          </w:r>
          <w:r w:rsidR="00F06E8F" w:rsidDel="009626E4">
            <w:rPr>
              <w:rFonts w:eastAsia="Arial" w:cs="Times New Roman"/>
              <w:color w:val="2E74B5" w:themeColor="accent5" w:themeShade="BF"/>
              <w:szCs w:val="24"/>
            </w:rPr>
            <w:delText xml:space="preserve"> that particpants were correctly applying their respective encoding strategies in Experiment 1.</w:delText>
          </w:r>
        </w:del>
      </w:moveFrom>
      <w:moveFromRangeEnd w:id="482"/>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w:t>
      </w:r>
      <w:r w:rsidR="00630712">
        <w:lastRenderedPageBreak/>
        <w:t>&amp;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w:t>
      </w:r>
      <w:r w:rsidR="00AD767D" w:rsidRPr="00AD767D">
        <w:rPr>
          <w:color w:val="4472C4" w:themeColor="accent1"/>
        </w:rPr>
        <w:lastRenderedPageBreak/>
        <w:t xml:space="preserve">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485"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 xml:space="preserve">predict their own recall for </w:t>
      </w:r>
      <w:r w:rsidR="00A04F94" w:rsidRPr="00A04F94">
        <w:lastRenderedPageBreak/>
        <w:t>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w:t>
      </w:r>
      <w:r w:rsidR="003E5834">
        <w:rPr>
          <w:rFonts w:eastAsia="Arial" w:cs="Times New Roman"/>
          <w:szCs w:val="24"/>
        </w:rPr>
        <w:lastRenderedPageBreak/>
        <w:t xml:space="preserve">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w:t>
      </w:r>
      <w:r w:rsidR="00222416">
        <w:rPr>
          <w:rFonts w:eastAsia="Arial" w:cs="Times New Roman"/>
          <w:szCs w:val="24"/>
        </w:rPr>
        <w:lastRenderedPageBreak/>
        <w:t xml:space="preserve">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r w:rsidR="00960293">
        <w:rPr>
          <w:rFonts w:eastAsia="Arial" w:cs="Times New Roman"/>
          <w:szCs w:val="24"/>
        </w:rPr>
        <w:t xml:space="preserve">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lastRenderedPageBreak/>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485"/>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486"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486"/>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proofErr w:type="spellStart"/>
      <w:r w:rsidRPr="00A936E5">
        <w:rPr>
          <w:rFonts w:eastAsia="Arial" w:cs="Times New Roman"/>
          <w:color w:val="4472C4" w:themeColor="accent1"/>
          <w:szCs w:val="24"/>
        </w:rPr>
        <w:t>Koriat</w:t>
      </w:r>
      <w:proofErr w:type="spellEnd"/>
      <w:r w:rsidRPr="00A936E5">
        <w:rPr>
          <w:rFonts w:eastAsia="Arial" w:cs="Times New Roman"/>
          <w:color w:val="4472C4" w:themeColor="accent1"/>
          <w:szCs w:val="24"/>
        </w:rPr>
        <w:t xml:space="preserve">,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proofErr w:type="spellStart"/>
      <w:r w:rsidRPr="00A936E5">
        <w:rPr>
          <w:rFonts w:eastAsia="Arial" w:cs="Times New Roman"/>
          <w:szCs w:val="24"/>
        </w:rPr>
        <w:t>Koriat</w:t>
      </w:r>
      <w:proofErr w:type="spellEnd"/>
      <w:r w:rsidRPr="00A936E5">
        <w:rPr>
          <w:rFonts w:eastAsia="Arial" w:cs="Times New Roman"/>
          <w:szCs w:val="24"/>
        </w:rPr>
        <w:t xml:space="preserve">,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rPr>
          <w:ins w:id="487" w:author="Nick Maxwell" w:date="2023-01-11T16:09:00Z"/>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D521BE" w:rsidRDefault="00D521BE" w:rsidP="00981DF2">
      <w:pPr>
        <w:ind w:left="700" w:hanging="702"/>
        <w:contextualSpacing/>
        <w:rPr>
          <w:rFonts w:eastAsia="Arial" w:cs="Times New Roman"/>
          <w:color w:val="4472C4" w:themeColor="accent1"/>
          <w:szCs w:val="24"/>
          <w:rPrChange w:id="488" w:author="Nick Maxwell" w:date="2023-01-11T16:11:00Z">
            <w:rPr>
              <w:rFonts w:eastAsia="Arial" w:cs="Times New Roman"/>
              <w:szCs w:val="24"/>
            </w:rPr>
          </w:rPrChange>
        </w:rPr>
      </w:pPr>
      <w:ins w:id="489" w:author="Nick Maxwell" w:date="2023-01-11T16:10:00Z">
        <w:r w:rsidRPr="00D521BE">
          <w:rPr>
            <w:color w:val="4472C4" w:themeColor="accent1"/>
            <w:rPrChange w:id="490" w:author="Nick Maxwell" w:date="2023-01-11T16:11:00Z">
              <w:rPr/>
            </w:rPrChange>
          </w:rPr>
          <w:t xml:space="preserve">Mulligan, N. W. (2011). Generation disrupts memory for intrinsic context but not extrinsic context. </w:t>
        </w:r>
        <w:r w:rsidRPr="00D521BE">
          <w:rPr>
            <w:i/>
            <w:iCs/>
            <w:color w:val="4472C4" w:themeColor="accent1"/>
            <w:rPrChange w:id="491" w:author="Nick Maxwell" w:date="2023-01-11T16:11:00Z">
              <w:rPr>
                <w:i/>
                <w:iCs/>
              </w:rPr>
            </w:rPrChange>
          </w:rPr>
          <w:t>The Quarterly Journal of Experimental Psychology, 64</w:t>
        </w:r>
        <w:r w:rsidRPr="00D521BE">
          <w:rPr>
            <w:color w:val="4472C4" w:themeColor="accent1"/>
            <w:rPrChange w:id="492" w:author="Nick Maxwell" w:date="2023-01-11T16:11:00Z">
              <w:rPr/>
            </w:rPrChange>
          </w:rPr>
          <w:t>(8), 1543-1562.</w:t>
        </w:r>
      </w:ins>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xml:space="preserve">,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Bröder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w:t>
            </w:r>
            <w:proofErr w:type="gramStart"/>
            <w:r>
              <w:rPr>
                <w:rFonts w:ascii="Times New Roman" w:hAnsi="Times New Roman" w:cs="Times New Roman"/>
                <w:sz w:val="24"/>
                <w:szCs w:val="24"/>
              </w:rPr>
              <w:t>12)</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w:t>
            </w:r>
            <w:proofErr w:type="gramStart"/>
            <w:r>
              <w:rPr>
                <w:rFonts w:ascii="Times New Roman" w:hAnsi="Times New Roman" w:cs="Times New Roman"/>
                <w:sz w:val="24"/>
                <w:szCs w:val="24"/>
              </w:rPr>
              <w:t>13)</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w:t>
            </w:r>
            <w:proofErr w:type="gramStart"/>
            <w:r>
              <w:rPr>
                <w:rFonts w:ascii="Times New Roman" w:hAnsi="Times New Roman" w:cs="Times New Roman"/>
                <w:sz w:val="24"/>
                <w:szCs w:val="24"/>
              </w:rPr>
              <w:t>18)</w:t>
            </w:r>
            <w:r w:rsidR="00CE2BF0" w:rsidRPr="00CE2BF0">
              <w:rPr>
                <w:rFonts w:ascii="Times New Roman" w:hAnsi="Times New Roman" w:cs="Times New Roman"/>
                <w:color w:val="4472C4" w:themeColor="accent1"/>
                <w:sz w:val="24"/>
                <w:szCs w:val="24"/>
              </w:rPr>
              <w:t>*</w:t>
            </w:r>
            <w:proofErr w:type="gramEnd"/>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w:t>
            </w:r>
            <w:proofErr w:type="gramStart"/>
            <w:r>
              <w:rPr>
                <w:rFonts w:ascii="Times New Roman" w:hAnsi="Times New Roman" w:cs="Times New Roman"/>
                <w:sz w:val="24"/>
                <w:szCs w:val="24"/>
              </w:rPr>
              <w:t>16)</w:t>
            </w:r>
            <w:r w:rsidR="00CE2BF0" w:rsidRPr="00CE2BF0">
              <w:rPr>
                <w:rFonts w:ascii="Times New Roman" w:hAnsi="Times New Roman" w:cs="Times New Roman"/>
                <w:color w:val="4472C4" w:themeColor="accent1"/>
                <w:sz w:val="24"/>
                <w:szCs w:val="24"/>
              </w:rPr>
              <w:t>*</w:t>
            </w:r>
            <w:proofErr w:type="gramEnd"/>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w:t>
            </w:r>
            <w:proofErr w:type="gramStart"/>
            <w:r>
              <w:rPr>
                <w:rFonts w:ascii="Times New Roman" w:hAnsi="Times New Roman" w:cs="Times New Roman"/>
                <w:sz w:val="24"/>
                <w:szCs w:val="24"/>
              </w:rPr>
              <w:t>11)</w:t>
            </w:r>
            <w:r w:rsidR="00CE2BF0" w:rsidRPr="00CE2BF0">
              <w:rPr>
                <w:rFonts w:ascii="Times New Roman" w:hAnsi="Times New Roman" w:cs="Times New Roman"/>
                <w:color w:val="4472C4" w:themeColor="accent1"/>
                <w:sz w:val="24"/>
                <w:szCs w:val="24"/>
              </w:rPr>
              <w:t>*</w:t>
            </w:r>
            <w:proofErr w:type="gramEnd"/>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w:t>
            </w:r>
            <w:proofErr w:type="gramStart"/>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1002EF1B" w14:textId="2BC1C455"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493" w:author="Nick Maxwell" w:date="2023-01-12T11:06:00Z">
                  <w:rPr>
                    <w:rFonts w:cs="Times New Roman"/>
                    <w:color w:val="0070C0"/>
                    <w:szCs w:val="28"/>
                    <w:highlight w:val="yellow"/>
                  </w:rPr>
                </w:rPrChange>
              </w:rPr>
              <w:t>.07 (</w:t>
            </w:r>
            <w:r w:rsidR="00F059E5" w:rsidRPr="004355E9">
              <w:rPr>
                <w:rFonts w:cs="Times New Roman"/>
                <w:color w:val="0070C0"/>
                <w:szCs w:val="28"/>
                <w:rPrChange w:id="494" w:author="Nick Maxwell" w:date="2023-01-12T11:06:00Z">
                  <w:rPr>
                    <w:rFonts w:cs="Times New Roman"/>
                    <w:color w:val="0070C0"/>
                    <w:szCs w:val="28"/>
                    <w:highlight w:val="yellow"/>
                  </w:rPr>
                </w:rPrChange>
              </w:rPr>
              <w:t>.12</w:t>
            </w:r>
            <w:r w:rsidRPr="004355E9">
              <w:rPr>
                <w:rFonts w:cs="Times New Roman"/>
                <w:color w:val="0070C0"/>
                <w:szCs w:val="28"/>
                <w:rPrChange w:id="495" w:author="Nick Maxwell" w:date="2023-01-12T11:06:00Z">
                  <w:rPr>
                    <w:rFonts w:cs="Times New Roman"/>
                    <w:color w:val="0070C0"/>
                    <w:szCs w:val="28"/>
                    <w:highlight w:val="yellow"/>
                  </w:rPr>
                </w:rPrChange>
              </w:rPr>
              <w:t>)</w:t>
            </w:r>
          </w:p>
        </w:tc>
        <w:tc>
          <w:tcPr>
            <w:tcW w:w="1870" w:type="dxa"/>
            <w:tcBorders>
              <w:left w:val="nil"/>
              <w:bottom w:val="nil"/>
              <w:right w:val="nil"/>
            </w:tcBorders>
          </w:tcPr>
          <w:p w14:paraId="5B9B973A" w14:textId="51E1C62A"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11</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left w:val="nil"/>
              <w:bottom w:val="nil"/>
              <w:right w:val="nil"/>
            </w:tcBorders>
          </w:tcPr>
          <w:p w14:paraId="7B0583A7" w14:textId="00F5DCC4" w:rsidR="00BB4C94" w:rsidRPr="004355E9" w:rsidRDefault="002F6CAB" w:rsidP="00BB4C94">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.21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.1</w:t>
            </w:r>
            <w:r w:rsidR="003B54DF" w:rsidRPr="004355E9">
              <w:rPr>
                <w:rFonts w:ascii="Times New Roman" w:hAnsi="Times New Roman" w:cs="Times New Roman"/>
                <w:color w:val="0070C0"/>
                <w:sz w:val="24"/>
                <w:szCs w:val="28"/>
              </w:rPr>
              <w:t>1</w:t>
            </w:r>
            <w:r w:rsidRPr="004355E9">
              <w:rPr>
                <w:rFonts w:ascii="Times New Roman" w:hAnsi="Times New Roman" w:cs="Times New Roman"/>
                <w:color w:val="0070C0"/>
                <w:sz w:val="24"/>
                <w:szCs w:val="28"/>
              </w:rPr>
              <w:t xml:space="preserve"> (</w:t>
            </w:r>
            <w:r w:rsidR="00F059E5" w:rsidRPr="004355E9">
              <w:rPr>
                <w:rFonts w:ascii="Times New Roman" w:hAnsi="Times New Roman" w:cs="Times New Roman"/>
                <w:color w:val="0070C0"/>
                <w:sz w:val="24"/>
                <w:szCs w:val="28"/>
              </w:rPr>
              <w:t>.15</w:t>
            </w:r>
            <w:r w:rsidRPr="004355E9">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.22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18</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top w:val="nil"/>
              <w:left w:val="nil"/>
              <w:bottom w:val="nil"/>
              <w:right w:val="nil"/>
            </w:tcBorders>
          </w:tcPr>
          <w:p w14:paraId="19759910" w14:textId="37E4170C"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19</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.01 (</w:t>
            </w:r>
            <w:r w:rsidR="00AC36DF" w:rsidRPr="004355E9">
              <w:rPr>
                <w:rFonts w:ascii="Times New Roman" w:hAnsi="Times New Roman" w:cs="Times New Roman"/>
                <w:color w:val="0070C0"/>
                <w:sz w:val="24"/>
                <w:szCs w:val="28"/>
              </w:rPr>
              <w:t>.1</w:t>
            </w:r>
            <w:r w:rsidR="00F059E5" w:rsidRPr="004355E9">
              <w:rPr>
                <w:rFonts w:ascii="Times New Roman" w:hAnsi="Times New Roman" w:cs="Times New Roman"/>
                <w:color w:val="0070C0"/>
                <w:sz w:val="24"/>
                <w:szCs w:val="28"/>
              </w:rPr>
              <w:t>4</w:t>
            </w:r>
            <w:r w:rsidRPr="004355E9">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.04 (</w:t>
            </w:r>
            <w:r w:rsidR="009E29D8"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496" w:author="Nick Maxwell" w:date="2023-01-12T11:06:00Z">
                  <w:rPr>
                    <w:rFonts w:cs="Times New Roman"/>
                    <w:color w:val="0070C0"/>
                    <w:szCs w:val="28"/>
                    <w:highlight w:val="yellow"/>
                  </w:rPr>
                </w:rPrChange>
              </w:rPr>
              <w:t>.12 (</w:t>
            </w:r>
            <w:r w:rsidR="00E440F5" w:rsidRPr="004355E9">
              <w:rPr>
                <w:rFonts w:cs="Times New Roman"/>
                <w:color w:val="0070C0"/>
                <w:szCs w:val="28"/>
                <w:rPrChange w:id="497" w:author="Nick Maxwell" w:date="2023-01-12T11:06:00Z">
                  <w:rPr>
                    <w:rFonts w:cs="Times New Roman"/>
                    <w:color w:val="0070C0"/>
                    <w:szCs w:val="28"/>
                    <w:highlight w:val="yellow"/>
                  </w:rPr>
                </w:rPrChange>
              </w:rPr>
              <w:t>.</w:t>
            </w:r>
            <w:commentRangeStart w:id="498"/>
            <w:commentRangeStart w:id="499"/>
            <w:r w:rsidR="00E440F5" w:rsidRPr="004355E9">
              <w:rPr>
                <w:rFonts w:cs="Times New Roman"/>
                <w:color w:val="0070C0"/>
                <w:szCs w:val="28"/>
                <w:rPrChange w:id="500" w:author="Nick Maxwell" w:date="2023-01-12T11:06:00Z">
                  <w:rPr>
                    <w:rFonts w:cs="Times New Roman"/>
                    <w:color w:val="0070C0"/>
                    <w:szCs w:val="28"/>
                    <w:highlight w:val="yellow"/>
                  </w:rPr>
                </w:rPrChange>
              </w:rPr>
              <w:t>14</w:t>
            </w:r>
            <w:commentRangeEnd w:id="498"/>
            <w:r w:rsidR="002F5359" w:rsidRPr="004355E9">
              <w:rPr>
                <w:rStyle w:val="CommentReference"/>
                <w:rFonts w:ascii="Times New Roman" w:hAnsi="Times New Roman"/>
              </w:rPr>
              <w:commentReference w:id="498"/>
            </w:r>
            <w:commentRangeEnd w:id="499"/>
            <w:r w:rsidR="004355E9">
              <w:rPr>
                <w:rStyle w:val="CommentReference"/>
                <w:rFonts w:ascii="Times New Roman" w:hAnsi="Times New Roman"/>
              </w:rPr>
              <w:commentReference w:id="499"/>
            </w:r>
            <w:r w:rsidRPr="004355E9">
              <w:rPr>
                <w:rFonts w:cs="Times New Roman"/>
                <w:color w:val="0070C0"/>
                <w:szCs w:val="28"/>
                <w:rPrChange w:id="501" w:author="Nick Maxwell" w:date="2023-01-12T11:06:00Z">
                  <w:rPr>
                    <w:rFonts w:cs="Times New Roman"/>
                    <w:color w:val="0070C0"/>
                    <w:szCs w:val="28"/>
                    <w:highlight w:val="yellow"/>
                  </w:rPr>
                </w:rPrChange>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502"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502"/>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50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504" w:name="_Hlk32942520"/>
      <w:bookmarkEnd w:id="503"/>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504"/>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505"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505"/>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506"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506"/>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507"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507"/>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22" w:author="Nick Maxwell" w:date="2023-01-11T14:38:00Z" w:initials="NM">
    <w:p w14:paraId="3CEFAB3E" w14:textId="77777777" w:rsidR="006A0E99" w:rsidRDefault="006A0E99" w:rsidP="00A54DD1">
      <w:pPr>
        <w:pStyle w:val="CommentText"/>
      </w:pPr>
      <w:r>
        <w:rPr>
          <w:rStyle w:val="CommentReference"/>
        </w:rPr>
        <w:annotationRef/>
      </w:r>
      <w:r>
        <w:t xml:space="preserve">Excellent point here. </w:t>
      </w:r>
    </w:p>
  </w:comment>
  <w:comment w:id="32" w:author="Mark Huff" w:date="2023-01-11T13:05:00Z" w:initials="MH">
    <w:p w14:paraId="43DDD46D" w14:textId="207677E6" w:rsidR="0063206B" w:rsidRDefault="0063206B" w:rsidP="00437648">
      <w:pPr>
        <w:pStyle w:val="CommentText"/>
      </w:pPr>
      <w:r>
        <w:rPr>
          <w:rStyle w:val="CommentReference"/>
        </w:rPr>
        <w:annotationRef/>
      </w:r>
      <w:r>
        <w:t>There needs to be some additional details here. Did JOLs differ as a function of deep vs. shallow task? What were the tasks specifically? What pair types were used? Mention here that only recognition was affected, JOLs did not change.</w:t>
      </w:r>
    </w:p>
  </w:comment>
  <w:comment w:id="33" w:author="Nick Maxwell" w:date="2023-01-11T16:01:00Z" w:initials="NM">
    <w:p w14:paraId="1E9EB734" w14:textId="77777777" w:rsidR="00F037C0" w:rsidRDefault="00F037C0" w:rsidP="00214954">
      <w:pPr>
        <w:pStyle w:val="CommentText"/>
      </w:pPr>
      <w:r>
        <w:rPr>
          <w:rStyle w:val="CommentReference"/>
        </w:rPr>
        <w:annotationRef/>
      </w:r>
      <w:r>
        <w:t>Okay, added in some details here</w:t>
      </w:r>
    </w:p>
  </w:comment>
  <w:comment w:id="34" w:author="Nick Maxwell" w:date="2023-01-16T12:06:00Z" w:initials="NM">
    <w:p w14:paraId="7643B0F2" w14:textId="77777777" w:rsidR="00BD2D04" w:rsidRDefault="00BD2D04" w:rsidP="00227ACA">
      <w:pPr>
        <w:pStyle w:val="CommentText"/>
      </w:pPr>
      <w:r>
        <w:rPr>
          <w:rStyle w:val="CommentReference"/>
        </w:rPr>
        <w:annotationRef/>
      </w:r>
      <w:r>
        <w:t>I'm just mentioning their Ex 3 here since they don't report JOL magnitudes for their first two experiments</w:t>
      </w:r>
    </w:p>
  </w:comment>
  <w:comment w:id="127" w:author="Mark Huff" w:date="2023-01-11T13:06:00Z" w:initials="MH">
    <w:p w14:paraId="33B25E78" w14:textId="524A2BE2" w:rsidR="0063206B" w:rsidRDefault="0063206B" w:rsidP="0006551E">
      <w:pPr>
        <w:pStyle w:val="CommentText"/>
      </w:pPr>
      <w:r>
        <w:rPr>
          <w:rStyle w:val="CommentReference"/>
        </w:rPr>
        <w:annotationRef/>
      </w:r>
      <w:r>
        <w:t>Nick, can you see if you can find a reference for this? Try Mulligan (2004) or something around this time. I know Neil Mulligan made an argument about this regarding the generation effect.</w:t>
      </w:r>
    </w:p>
  </w:comment>
  <w:comment w:id="128" w:author="Nick Maxwell" w:date="2023-01-11T14:42:00Z" w:initials="NM">
    <w:p w14:paraId="78AA8EF6" w14:textId="77777777" w:rsidR="006A0E99" w:rsidRDefault="006A0E99" w:rsidP="00972A9A">
      <w:pPr>
        <w:pStyle w:val="CommentText"/>
      </w:pPr>
      <w:r>
        <w:rPr>
          <w:rStyle w:val="CommentReference"/>
        </w:rPr>
        <w:annotationRef/>
      </w:r>
      <w:r>
        <w:t>Done!</w:t>
      </w:r>
    </w:p>
  </w:comment>
  <w:comment w:id="150" w:author="Mark Huff" w:date="2023-01-11T13:24:00Z" w:initials="MH">
    <w:p w14:paraId="2008C5FE" w14:textId="77777777" w:rsidR="005409EE" w:rsidRDefault="005409EE" w:rsidP="00C03D49">
      <w:pPr>
        <w:pStyle w:val="CommentText"/>
      </w:pPr>
      <w:r>
        <w:rPr>
          <w:rStyle w:val="CommentReference"/>
        </w:rPr>
        <w:annotationRef/>
      </w:r>
      <w:r>
        <w:t>In addition to our cite, can you add calibration plot cites from some of the Dunlosky papers from the early 1990s? This will further support the importance of suing these for callabration, that was questioned by our reviewer.</w:t>
      </w:r>
    </w:p>
  </w:comment>
  <w:comment w:id="151" w:author="Nick Maxwell" w:date="2023-01-11T14:43:00Z" w:initials="NM">
    <w:p w14:paraId="2B6D4A00" w14:textId="77777777" w:rsidR="006A0E99" w:rsidRDefault="006A0E99" w:rsidP="00DC114D">
      <w:pPr>
        <w:pStyle w:val="CommentText"/>
      </w:pPr>
      <w:r>
        <w:rPr>
          <w:rStyle w:val="CommentReference"/>
        </w:rPr>
        <w:annotationRef/>
      </w:r>
      <w:r>
        <w:t>That's a good point. Added!</w:t>
      </w:r>
    </w:p>
  </w:comment>
  <w:comment w:id="155" w:author="Mark Huff" w:date="2023-01-11T13:27:00Z" w:initials="MH">
    <w:p w14:paraId="26B3ED7F" w14:textId="77777777" w:rsidR="00B74E3D" w:rsidRDefault="00550DC0">
      <w:pPr>
        <w:pStyle w:val="CommentText"/>
      </w:pPr>
      <w:r>
        <w:rPr>
          <w:rStyle w:val="CommentReference"/>
        </w:rPr>
        <w:annotationRef/>
      </w:r>
      <w:r w:rsidR="00B74E3D">
        <w:t xml:space="preserve">This reminds me, I got asked to review a paper recently from Memory that examined JOL reactivity for confidence ratings. You and I had discussed this idea at p-nomics. They reported finding NO reactivity effects, but I am not sure if they just looked at overall recognition accuracy or if they also looked at bias and monitoring measures. </w:t>
      </w:r>
    </w:p>
    <w:p w14:paraId="5FAADB6E" w14:textId="77777777" w:rsidR="00B74E3D" w:rsidRDefault="00B74E3D">
      <w:pPr>
        <w:pStyle w:val="CommentText"/>
      </w:pPr>
    </w:p>
    <w:p w14:paraId="2F26D3BC" w14:textId="77777777" w:rsidR="00B74E3D" w:rsidRDefault="00B74E3D" w:rsidP="00844199">
      <w:pPr>
        <w:pStyle w:val="CommentText"/>
      </w:pPr>
      <w:r>
        <w:t>I ended up turning down the review, but I wonder how much postdictions might affect calibration measures and resolution in addition to overall reactivity.</w:t>
      </w:r>
    </w:p>
  </w:comment>
  <w:comment w:id="156" w:author="Nick Maxwell" w:date="2023-01-16T12:08:00Z" w:initials="NM">
    <w:p w14:paraId="0DBF3164" w14:textId="77777777" w:rsidR="00B74E3D" w:rsidRDefault="00B74E3D" w:rsidP="002352B2">
      <w:pPr>
        <w:pStyle w:val="CommentText"/>
      </w:pPr>
      <w:r>
        <w:rPr>
          <w:rStyle w:val="CommentReference"/>
        </w:rPr>
        <w:annotationRef/>
      </w:r>
      <w:r>
        <w:t>I think this is something we should follow up on soon. And also JOL reactivity for mediated associates -- I kept getting side tracked but I finally got around to emailing you for the materials!</w:t>
      </w:r>
    </w:p>
  </w:comment>
  <w:comment w:id="244" w:author="Mark Huff" w:date="2023-01-11T13:48:00Z" w:initials="MH">
    <w:p w14:paraId="66B930AA" w14:textId="4D64649F" w:rsidR="003C39CB" w:rsidRDefault="003C39CB" w:rsidP="00292D99">
      <w:pPr>
        <w:pStyle w:val="CommentText"/>
      </w:pPr>
      <w:r>
        <w:rPr>
          <w:rStyle w:val="CommentReference"/>
        </w:rPr>
        <w:annotationRef/>
      </w:r>
      <w:r>
        <w:t>This is too broad of a generalization. Calibration plots are not needed to show a general pattern, our comparison with overall JOLs and recall show this. Instead, calibration plots provide qualitative information about which JOL increments are affected. Please revise this paragraph to be more specific about the JOL increment differences.</w:t>
      </w:r>
    </w:p>
  </w:comment>
  <w:comment w:id="245" w:author="Nick Maxwell" w:date="2023-01-11T16:24:00Z" w:initials="NM">
    <w:p w14:paraId="108F1DDF" w14:textId="77777777" w:rsidR="00260CCB" w:rsidRDefault="00260CCB" w:rsidP="00B87AF0">
      <w:pPr>
        <w:pStyle w:val="CommentText"/>
      </w:pPr>
      <w:r>
        <w:rPr>
          <w:rStyle w:val="CommentReference"/>
        </w:rPr>
        <w:annotationRef/>
      </w:r>
      <w:r>
        <w:t>Fair enough. I've reworked this section</w:t>
      </w:r>
    </w:p>
  </w:comment>
  <w:comment w:id="265" w:author="Nick Maxwell" w:date="2023-01-11T14:50:00Z" w:initials="NM">
    <w:p w14:paraId="097FDA27" w14:textId="77777777" w:rsidR="00B74E3D" w:rsidRDefault="006F5A72" w:rsidP="00BF46D5">
      <w:pPr>
        <w:pStyle w:val="CommentText"/>
      </w:pPr>
      <w:r>
        <w:rPr>
          <w:rStyle w:val="CommentReference"/>
        </w:rPr>
        <w:annotationRef/>
      </w:r>
      <w:r w:rsidR="00B74E3D">
        <w:t>This an okay spot for this section?</w:t>
      </w:r>
    </w:p>
  </w:comment>
  <w:comment w:id="370" w:author="Mark Huff" w:date="2023-01-11T14:04:00Z" w:initials="MH">
    <w:p w14:paraId="1D5FCBFD" w14:textId="5FC9EA03" w:rsidR="006F5A72" w:rsidRDefault="006F5A72" w:rsidP="006F5A72">
      <w:pPr>
        <w:pStyle w:val="CommentText"/>
      </w:pPr>
      <w:r>
        <w:rPr>
          <w:rStyle w:val="CommentReference"/>
        </w:rPr>
        <w:annotationRef/>
      </w:r>
      <w:r>
        <w:t>Did you run the calibration plots and resolution gammas with experiment entered as a variable? Your computer might explode if you add another variable in when analyzing the calibration plots, but it would be good to see if there are any experiment interactions. Hopefully not, then we can just say that we also examined experiment differences in calibration plots and resolution. Neither of these analyses yielded significant interactions with experiment.</w:t>
      </w:r>
    </w:p>
    <w:p w14:paraId="7F2164A0" w14:textId="77777777" w:rsidR="006F5A72" w:rsidRDefault="006F5A72" w:rsidP="006F5A72">
      <w:pPr>
        <w:pStyle w:val="CommentText"/>
      </w:pPr>
    </w:p>
    <w:p w14:paraId="3F1E4569" w14:textId="77777777" w:rsidR="006F5A72" w:rsidRDefault="006F5A72" w:rsidP="006F5A72">
      <w:pPr>
        <w:pStyle w:val="CommentText"/>
      </w:pPr>
      <w:r>
        <w:t>I think resolution might show an interaction. See my comment below in the E2 gamma table.</w:t>
      </w:r>
    </w:p>
  </w:comment>
  <w:comment w:id="371" w:author="Nick Maxwell" w:date="2023-01-12T10:29:00Z" w:initials="NM">
    <w:p w14:paraId="661F730E" w14:textId="77777777" w:rsidR="00847983" w:rsidRDefault="00F372DE">
      <w:pPr>
        <w:pStyle w:val="CommentText"/>
      </w:pPr>
      <w:r>
        <w:rPr>
          <w:rStyle w:val="CommentReference"/>
        </w:rPr>
        <w:annotationRef/>
      </w:r>
      <w:r w:rsidR="00847983">
        <w:t>I re-ran the calibration and gamma analyses w/ experiment as a factor.</w:t>
      </w:r>
    </w:p>
    <w:p w14:paraId="5F8DDCFD" w14:textId="77777777" w:rsidR="00847983" w:rsidRDefault="00847983">
      <w:pPr>
        <w:pStyle w:val="CommentText"/>
      </w:pPr>
    </w:p>
    <w:p w14:paraId="6063CE3E" w14:textId="77777777" w:rsidR="00847983" w:rsidRDefault="00847983">
      <w:pPr>
        <w:pStyle w:val="CommentText"/>
      </w:pPr>
      <w:r>
        <w:t>Calibration: We get a direction x experiment interaction. All other interactions are non-significant</w:t>
      </w:r>
    </w:p>
    <w:p w14:paraId="6FEC15C9" w14:textId="77777777" w:rsidR="00847983" w:rsidRDefault="00847983">
      <w:pPr>
        <w:pStyle w:val="CommentText"/>
      </w:pPr>
    </w:p>
    <w:p w14:paraId="4F0CA420" w14:textId="77777777" w:rsidR="00847983" w:rsidRDefault="00847983">
      <w:pPr>
        <w:pStyle w:val="CommentText"/>
      </w:pPr>
      <w:r>
        <w:t>Gammas: Surprisingly no interactions w/ experiment</w:t>
      </w:r>
    </w:p>
    <w:p w14:paraId="33012CE1" w14:textId="77777777" w:rsidR="00847983" w:rsidRDefault="00847983">
      <w:pPr>
        <w:pStyle w:val="CommentText"/>
      </w:pPr>
    </w:p>
    <w:p w14:paraId="4F2371A1" w14:textId="77777777" w:rsidR="00847983" w:rsidRDefault="00847983">
      <w:pPr>
        <w:pStyle w:val="CommentText"/>
      </w:pPr>
      <w:r>
        <w:t>I’ve added the stats into the appropriate sections here. Think this is okay?</w:t>
      </w:r>
    </w:p>
    <w:p w14:paraId="1DCB08AE" w14:textId="77777777" w:rsidR="00847983" w:rsidRDefault="00847983">
      <w:pPr>
        <w:pStyle w:val="CommentText"/>
      </w:pPr>
    </w:p>
    <w:p w14:paraId="1AEC356B" w14:textId="77777777" w:rsidR="00847983" w:rsidRDefault="00847983" w:rsidP="0007151D">
      <w:pPr>
        <w:pStyle w:val="CommentText"/>
      </w:pPr>
      <w:r>
        <w:t>As an aside, the calibration analyses are the one thing that SPSS does better than R -- even going back to our 2021 paper. R consistently explodes but SPSS handles it like a champ.</w:t>
      </w:r>
    </w:p>
  </w:comment>
  <w:comment w:id="440" w:author="Nick Maxwell" w:date="2023-01-12T11:16:00Z" w:initials="NM">
    <w:p w14:paraId="582DA766" w14:textId="7B45C3DB" w:rsidR="00E12303" w:rsidRDefault="00E12303" w:rsidP="00BD3D27">
      <w:pPr>
        <w:pStyle w:val="CommentText"/>
      </w:pPr>
      <w:r>
        <w:rPr>
          <w:rStyle w:val="CommentReference"/>
        </w:rPr>
        <w:annotationRef/>
      </w:r>
      <w:r>
        <w:t>Figured we should also recap the cross experimental stuff.</w:t>
      </w:r>
    </w:p>
  </w:comment>
  <w:comment w:id="498" w:author="Mark Huff" w:date="2023-01-11T14:06:00Z" w:initials="MH">
    <w:p w14:paraId="65F7E439" w14:textId="0254E8EE" w:rsidR="002F5359" w:rsidRDefault="002F5359" w:rsidP="00543F51">
      <w:pPr>
        <w:pStyle w:val="CommentText"/>
      </w:pPr>
      <w:r>
        <w:rPr>
          <w:rStyle w:val="CommentReference"/>
        </w:rPr>
        <w:annotationRef/>
      </w:r>
      <w:r>
        <w:t xml:space="preserve">All of the gamma patterns look similar with the exception of these two highlighted cells. I am not too worried if the overall numbers move around, I just hope we do not have interactions in the data, as these will be a bit tricky to explain. </w:t>
      </w:r>
    </w:p>
  </w:comment>
  <w:comment w:id="499" w:author="Nick Maxwell" w:date="2023-01-12T11:07:00Z" w:initials="NM">
    <w:p w14:paraId="13C3C6CE" w14:textId="77777777" w:rsidR="004355E9" w:rsidRDefault="004355E9" w:rsidP="009507A7">
      <w:pPr>
        <w:pStyle w:val="CommentText"/>
      </w:pPr>
      <w:r>
        <w:rPr>
          <w:rStyle w:val="CommentReference"/>
        </w:rPr>
        <w:annotationRef/>
      </w:r>
      <w:r>
        <w:t>No interaction between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Ex w15:paraId="3CEFAB3E" w15:done="0"/>
  <w15:commentEx w15:paraId="43DDD46D" w15:done="0"/>
  <w15:commentEx w15:paraId="1E9EB734" w15:paraIdParent="43DDD46D" w15:done="0"/>
  <w15:commentEx w15:paraId="7643B0F2" w15:paraIdParent="43DDD46D" w15:done="0"/>
  <w15:commentEx w15:paraId="33B25E78" w15:done="0"/>
  <w15:commentEx w15:paraId="78AA8EF6" w15:paraIdParent="33B25E78" w15:done="0"/>
  <w15:commentEx w15:paraId="2008C5FE" w15:done="0"/>
  <w15:commentEx w15:paraId="2B6D4A00" w15:paraIdParent="2008C5FE" w15:done="0"/>
  <w15:commentEx w15:paraId="2F26D3BC" w15:done="0"/>
  <w15:commentEx w15:paraId="0DBF3164" w15:paraIdParent="2F26D3BC" w15:done="0"/>
  <w15:commentEx w15:paraId="66B930AA" w15:done="0"/>
  <w15:commentEx w15:paraId="108F1DDF" w15:paraIdParent="66B930AA" w15:done="0"/>
  <w15:commentEx w15:paraId="097FDA27" w15:done="0"/>
  <w15:commentEx w15:paraId="3F1E4569" w15:done="0"/>
  <w15:commentEx w15:paraId="1AEC356B" w15:paraIdParent="3F1E4569" w15:done="0"/>
  <w15:commentEx w15:paraId="582DA766" w15:done="0"/>
  <w15:commentEx w15:paraId="65F7E439" w15:done="0"/>
  <w15:commentEx w15:paraId="13C3C6CE" w15:paraIdParent="65F7E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694864" w16cex:dateUtc="2023-01-11T20:38:00Z"/>
  <w16cex:commentExtensible w16cex:durableId="2769328A" w16cex:dateUtc="2023-01-11T19:05:00Z"/>
  <w16cex:commentExtensible w16cex:durableId="27695BF1" w16cex:dateUtc="2023-01-11T22:01:00Z"/>
  <w16cex:commentExtensible w16cex:durableId="276FBC29" w16cex:dateUtc="2023-01-16T18:06:00Z"/>
  <w16cex:commentExtensible w16cex:durableId="276932F1" w16cex:dateUtc="2023-01-11T19:06:00Z"/>
  <w16cex:commentExtensible w16cex:durableId="27694955" w16cex:dateUtc="2023-01-11T20:42:00Z"/>
  <w16cex:commentExtensible w16cex:durableId="27693723" w16cex:dateUtc="2023-01-11T19:24:00Z"/>
  <w16cex:commentExtensible w16cex:durableId="27694976" w16cex:dateUtc="2023-01-11T20:43:00Z"/>
  <w16cex:commentExtensible w16cex:durableId="276937D0" w16cex:dateUtc="2023-01-11T19:27:00Z"/>
  <w16cex:commentExtensible w16cex:durableId="276FBCD3" w16cex:dateUtc="2023-01-16T18:08:00Z"/>
  <w16cex:commentExtensible w16cex:durableId="27693CC3" w16cex:dateUtc="2023-01-11T19:48:00Z"/>
  <w16cex:commentExtensible w16cex:durableId="2769615A" w16cex:dateUtc="2023-01-11T22:24:00Z"/>
  <w16cex:commentExtensible w16cex:durableId="27694B27" w16cex:dateUtc="2023-01-11T20:50:00Z"/>
  <w16cex:commentExtensible w16cex:durableId="27694AED" w16cex:dateUtc="2023-01-11T20:04:00Z"/>
  <w16cex:commentExtensible w16cex:durableId="276A5F81" w16cex:dateUtc="2023-01-12T16:29:00Z"/>
  <w16cex:commentExtensible w16cex:durableId="276A6A93" w16cex:dateUtc="2023-01-12T17:16:00Z"/>
  <w16cex:commentExtensible w16cex:durableId="276940D1" w16cex:dateUtc="2023-01-11T20:06:00Z"/>
  <w16cex:commentExtensible w16cex:durableId="276A685B" w16cex:dateUtc="2023-01-12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Id w16cid:paraId="3CEFAB3E" w16cid:durableId="27694864"/>
  <w16cid:commentId w16cid:paraId="43DDD46D" w16cid:durableId="2769328A"/>
  <w16cid:commentId w16cid:paraId="1E9EB734" w16cid:durableId="27695BF1"/>
  <w16cid:commentId w16cid:paraId="7643B0F2" w16cid:durableId="276FBC29"/>
  <w16cid:commentId w16cid:paraId="33B25E78" w16cid:durableId="276932F1"/>
  <w16cid:commentId w16cid:paraId="78AA8EF6" w16cid:durableId="27694955"/>
  <w16cid:commentId w16cid:paraId="2008C5FE" w16cid:durableId="27693723"/>
  <w16cid:commentId w16cid:paraId="2B6D4A00" w16cid:durableId="27694976"/>
  <w16cid:commentId w16cid:paraId="2F26D3BC" w16cid:durableId="276937D0"/>
  <w16cid:commentId w16cid:paraId="0DBF3164" w16cid:durableId="276FBCD3"/>
  <w16cid:commentId w16cid:paraId="66B930AA" w16cid:durableId="27693CC3"/>
  <w16cid:commentId w16cid:paraId="108F1DDF" w16cid:durableId="2769615A"/>
  <w16cid:commentId w16cid:paraId="097FDA27" w16cid:durableId="27694B27"/>
  <w16cid:commentId w16cid:paraId="3F1E4569" w16cid:durableId="27694AED"/>
  <w16cid:commentId w16cid:paraId="1AEC356B" w16cid:durableId="276A5F81"/>
  <w16cid:commentId w16cid:paraId="582DA766" w16cid:durableId="276A6A93"/>
  <w16cid:commentId w16cid:paraId="65F7E439" w16cid:durableId="276940D1"/>
  <w16cid:commentId w16cid:paraId="13C3C6CE" w16cid:durableId="276A6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7953" w14:textId="77777777" w:rsidR="001A401C" w:rsidRDefault="001A401C" w:rsidP="00CA5EF6">
      <w:pPr>
        <w:spacing w:line="240" w:lineRule="auto"/>
      </w:pPr>
      <w:r>
        <w:separator/>
      </w:r>
    </w:p>
  </w:endnote>
  <w:endnote w:type="continuationSeparator" w:id="0">
    <w:p w14:paraId="5EF6C635" w14:textId="77777777" w:rsidR="001A401C" w:rsidRDefault="001A401C"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F75B" w14:textId="77777777" w:rsidR="001A401C" w:rsidRDefault="001A401C" w:rsidP="00CA5EF6">
      <w:pPr>
        <w:spacing w:line="240" w:lineRule="auto"/>
      </w:pPr>
      <w:r>
        <w:separator/>
      </w:r>
    </w:p>
  </w:footnote>
  <w:footnote w:type="continuationSeparator" w:id="0">
    <w:p w14:paraId="566D1EDE" w14:textId="77777777" w:rsidR="001A401C" w:rsidRDefault="001A401C"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1B2"/>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58</Pages>
  <Words>13832</Words>
  <Characters>78849</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33</cp:revision>
  <cp:lastPrinted>2020-11-23T20:30:00Z</cp:lastPrinted>
  <dcterms:created xsi:type="dcterms:W3CDTF">2023-01-11T20:11:00Z</dcterms:created>
  <dcterms:modified xsi:type="dcterms:W3CDTF">2023-01-16T21:07:00Z</dcterms:modified>
</cp:coreProperties>
</file>