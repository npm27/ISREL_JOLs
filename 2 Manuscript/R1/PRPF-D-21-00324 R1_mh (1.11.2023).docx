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405D2" w14:textId="29B2EAA7" w:rsidR="005E5539" w:rsidRDefault="005E5539" w:rsidP="005E5539">
      <w:pPr>
        <w:jc w:val="center"/>
        <w:rPr>
          <w:rFonts w:cs="Times New Roman"/>
          <w:szCs w:val="24"/>
        </w:rPr>
      </w:pPr>
    </w:p>
    <w:p w14:paraId="4B4024DA" w14:textId="77777777" w:rsidR="005E5539" w:rsidRDefault="005E5539" w:rsidP="005E5539">
      <w:pPr>
        <w:jc w:val="center"/>
        <w:rPr>
          <w:rFonts w:cs="Times New Roman"/>
          <w:szCs w:val="24"/>
        </w:rPr>
      </w:pPr>
    </w:p>
    <w:p w14:paraId="76D2AEB0" w14:textId="77777777" w:rsidR="005E5539" w:rsidRDefault="005E5539" w:rsidP="005E5539">
      <w:pPr>
        <w:jc w:val="center"/>
        <w:rPr>
          <w:rFonts w:cs="Times New Roman"/>
          <w:szCs w:val="24"/>
        </w:rPr>
      </w:pPr>
    </w:p>
    <w:p w14:paraId="0B847A92" w14:textId="77777777" w:rsidR="005E5539" w:rsidRDefault="005E5539" w:rsidP="005E5539">
      <w:pPr>
        <w:jc w:val="center"/>
        <w:rPr>
          <w:rFonts w:cs="Times New Roman"/>
          <w:szCs w:val="24"/>
        </w:rPr>
      </w:pPr>
    </w:p>
    <w:p w14:paraId="745EE46A" w14:textId="77777777" w:rsidR="005E5539" w:rsidRDefault="005E5539" w:rsidP="005E5539">
      <w:pPr>
        <w:jc w:val="center"/>
        <w:rPr>
          <w:rFonts w:cs="Times New Roman"/>
          <w:szCs w:val="24"/>
        </w:rPr>
      </w:pPr>
    </w:p>
    <w:p w14:paraId="776DAB3E" w14:textId="77777777" w:rsidR="005E5539" w:rsidRDefault="005E5539" w:rsidP="005E5539">
      <w:pPr>
        <w:jc w:val="center"/>
        <w:rPr>
          <w:rFonts w:cs="Times New Roman"/>
          <w:szCs w:val="24"/>
        </w:rPr>
      </w:pPr>
    </w:p>
    <w:p w14:paraId="454F69BA" w14:textId="77777777" w:rsidR="005E5539" w:rsidRDefault="005E5539" w:rsidP="005E5539">
      <w:pPr>
        <w:jc w:val="center"/>
        <w:rPr>
          <w:rFonts w:cs="Times New Roman"/>
          <w:szCs w:val="24"/>
        </w:rPr>
      </w:pPr>
    </w:p>
    <w:p w14:paraId="78F63FE4" w14:textId="712D7311" w:rsidR="00980872" w:rsidRDefault="005E5539" w:rsidP="005E5539">
      <w:pPr>
        <w:jc w:val="center"/>
        <w:rPr>
          <w:rFonts w:cs="Times New Roman"/>
          <w:szCs w:val="24"/>
        </w:rPr>
      </w:pPr>
      <w:r w:rsidRPr="00E7156F">
        <w:rPr>
          <w:rFonts w:cs="Times New Roman"/>
          <w:szCs w:val="24"/>
        </w:rPr>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1297D652" w14:textId="5A39DD93" w:rsidR="005E5539" w:rsidRDefault="005E5539" w:rsidP="005E5539">
      <w:pPr>
        <w:jc w:val="center"/>
        <w:rPr>
          <w:rFonts w:cs="Times New Roman"/>
          <w:szCs w:val="24"/>
        </w:rPr>
      </w:pPr>
      <w:r w:rsidRPr="00E7156F">
        <w:rPr>
          <w:rFonts w:cs="Times New Roman"/>
          <w:szCs w:val="24"/>
        </w:rPr>
        <w:t>Reducing the Illusion of Competence</w:t>
      </w:r>
    </w:p>
    <w:p w14:paraId="6605C1C8" w14:textId="7E3DAA17" w:rsidR="005E5539" w:rsidRDefault="000335D4" w:rsidP="005E5539">
      <w:pPr>
        <w:jc w:val="center"/>
        <w:rPr>
          <w:rFonts w:cs="Times New Roman"/>
          <w:szCs w:val="24"/>
        </w:rPr>
      </w:pPr>
      <w:r>
        <w:rPr>
          <w:rFonts w:cs="Times New Roman"/>
          <w:szCs w:val="24"/>
        </w:rPr>
        <w:t xml:space="preserve">Nicholas P. Maxwell, </w:t>
      </w:r>
      <w:r w:rsidR="005E5539">
        <w:rPr>
          <w:rFonts w:cs="Times New Roman"/>
          <w:szCs w:val="24"/>
        </w:rPr>
        <w:t xml:space="preserve">Emily E. Cates, &amp; Mark J. Huff </w:t>
      </w:r>
    </w:p>
    <w:p w14:paraId="05E80621" w14:textId="2D28FFF8" w:rsidR="005E5539" w:rsidRDefault="005E5539" w:rsidP="005E5539">
      <w:pPr>
        <w:jc w:val="center"/>
        <w:rPr>
          <w:rFonts w:cs="Times New Roman"/>
          <w:szCs w:val="24"/>
        </w:rPr>
      </w:pPr>
      <w:r>
        <w:rPr>
          <w:rFonts w:cs="Times New Roman"/>
          <w:szCs w:val="24"/>
        </w:rPr>
        <w:t>The University of Southern Mississippi</w:t>
      </w:r>
    </w:p>
    <w:p w14:paraId="18F09F11" w14:textId="62131E13" w:rsidR="005E5539" w:rsidRDefault="005E5539" w:rsidP="005E5539">
      <w:pPr>
        <w:jc w:val="center"/>
        <w:rPr>
          <w:rFonts w:cs="Times New Roman"/>
          <w:szCs w:val="24"/>
        </w:rPr>
      </w:pPr>
    </w:p>
    <w:p w14:paraId="1275A302" w14:textId="12149B9E" w:rsidR="005E5539" w:rsidRDefault="00F72101" w:rsidP="00F72101">
      <w:pPr>
        <w:rPr>
          <w:rFonts w:cs="Times New Roman"/>
          <w:szCs w:val="24"/>
        </w:rPr>
      </w:pPr>
      <w:r>
        <w:rPr>
          <w:rFonts w:cs="Times New Roman"/>
          <w:szCs w:val="24"/>
        </w:rPr>
        <w:t xml:space="preserve">Word count: </w:t>
      </w:r>
      <w:commentRangeStart w:id="0"/>
      <w:r w:rsidR="009956EB">
        <w:rPr>
          <w:rFonts w:cs="Times New Roman"/>
          <w:szCs w:val="24"/>
        </w:rPr>
        <w:t>XXXX</w:t>
      </w:r>
      <w:commentRangeEnd w:id="0"/>
      <w:r w:rsidR="005C0211">
        <w:rPr>
          <w:rStyle w:val="CommentReference"/>
        </w:rPr>
        <w:commentReference w:id="0"/>
      </w:r>
    </w:p>
    <w:p w14:paraId="555E6B13" w14:textId="144B59EA" w:rsidR="005E5539" w:rsidRDefault="005E5539" w:rsidP="005E5539">
      <w:pPr>
        <w:rPr>
          <w:rFonts w:cs="Times New Roman"/>
          <w:szCs w:val="24"/>
        </w:rPr>
      </w:pPr>
    </w:p>
    <w:p w14:paraId="57476A9F" w14:textId="69D239DD" w:rsidR="005E5539" w:rsidRDefault="005E5539" w:rsidP="005E5539">
      <w:pPr>
        <w:rPr>
          <w:rFonts w:cs="Times New Roman"/>
          <w:szCs w:val="24"/>
        </w:rPr>
      </w:pPr>
    </w:p>
    <w:p w14:paraId="4102C6E6" w14:textId="77777777" w:rsidR="005E5539" w:rsidRDefault="005E5539" w:rsidP="008030A9">
      <w:pPr>
        <w:rPr>
          <w:rFonts w:cs="Times New Roman"/>
          <w:szCs w:val="24"/>
        </w:rPr>
      </w:pPr>
    </w:p>
    <w:p w14:paraId="559DB55E" w14:textId="43FC4E35" w:rsidR="005E5539" w:rsidRDefault="005E5539" w:rsidP="005E5539">
      <w:pPr>
        <w:jc w:val="center"/>
        <w:rPr>
          <w:rFonts w:cs="Times New Roman"/>
          <w:b/>
          <w:bCs/>
          <w:szCs w:val="24"/>
        </w:rPr>
      </w:pPr>
      <w:r>
        <w:rPr>
          <w:rFonts w:cs="Times New Roman"/>
          <w:b/>
          <w:bCs/>
          <w:szCs w:val="24"/>
        </w:rPr>
        <w:t>Author Note</w:t>
      </w:r>
    </w:p>
    <w:p w14:paraId="41512238" w14:textId="085C3228" w:rsidR="005E5539" w:rsidRPr="005E5539" w:rsidRDefault="005E5539" w:rsidP="00754101">
      <w:pPr>
        <w:ind w:firstLine="720"/>
        <w:rPr>
          <w:rFonts w:cs="Times New Roman"/>
          <w:szCs w:val="24"/>
        </w:rPr>
      </w:pPr>
      <w:r w:rsidRPr="008030A9">
        <w:rPr>
          <w:rFonts w:cs="Times New Roman"/>
          <w:szCs w:val="24"/>
        </w:rPr>
        <w:t xml:space="preserve">Correspondence concerning this article can be addressed to Mark. J. Huff, School of Psychology, The University of Southern Mississippi, 118 College Dr. #5025, Hattiesburg, MS 39406, United States. </w:t>
      </w:r>
      <w:r w:rsidR="009956EB" w:rsidRPr="009956EB">
        <w:rPr>
          <w:rFonts w:cs="Times New Roman"/>
          <w:szCs w:val="24"/>
        </w:rPr>
        <w:t>Email: mark.huff@usm.edu</w:t>
      </w:r>
      <w:r w:rsidR="009956EB">
        <w:rPr>
          <w:rFonts w:cs="Times New Roman"/>
          <w:szCs w:val="24"/>
        </w:rPr>
        <w:t xml:space="preserve">. </w:t>
      </w:r>
      <w:r w:rsidRPr="008030A9">
        <w:rPr>
          <w:rFonts w:cs="Times New Roman"/>
          <w:szCs w:val="24"/>
        </w:rPr>
        <w:t>Study materials and analyzed data are available via OSF (</w:t>
      </w:r>
      <w:r w:rsidR="00DA34CB" w:rsidRPr="00DA34CB">
        <w:rPr>
          <w:rFonts w:cs="Times New Roman"/>
          <w:szCs w:val="24"/>
        </w:rPr>
        <w:t>https://osf.io/x9n4f/</w:t>
      </w:r>
      <w:r w:rsidRPr="008030A9">
        <w:rPr>
          <w:rFonts w:cs="Times New Roman"/>
          <w:szCs w:val="24"/>
        </w:rPr>
        <w:t>).</w:t>
      </w:r>
      <w:r w:rsidR="00156E8C">
        <w:rPr>
          <w:rFonts w:cs="Times New Roman"/>
          <w:szCs w:val="24"/>
        </w:rPr>
        <w:t xml:space="preserve"> Supplemental</w:t>
      </w:r>
      <w:r w:rsidR="000D007B">
        <w:rPr>
          <w:rFonts w:cs="Times New Roman"/>
          <w:szCs w:val="24"/>
        </w:rPr>
        <w:t xml:space="preserve"> Materials</w:t>
      </w:r>
      <w:r w:rsidR="00156E8C">
        <w:rPr>
          <w:rFonts w:cs="Times New Roman"/>
          <w:szCs w:val="24"/>
        </w:rPr>
        <w:t xml:space="preserve"> </w:t>
      </w:r>
      <w:r w:rsidR="00D40449">
        <w:rPr>
          <w:rFonts w:cs="Times New Roman"/>
          <w:szCs w:val="24"/>
        </w:rPr>
        <w:t>have been made</w:t>
      </w:r>
      <w:r w:rsidR="00156E8C">
        <w:rPr>
          <w:rFonts w:cs="Times New Roman"/>
          <w:szCs w:val="24"/>
        </w:rPr>
        <w:t xml:space="preserve"> available </w:t>
      </w:r>
      <w:r w:rsidR="00D40449">
        <w:rPr>
          <w:rFonts w:cs="Times New Roman"/>
          <w:szCs w:val="24"/>
        </w:rPr>
        <w:t xml:space="preserve">at </w:t>
      </w:r>
      <w:r w:rsidR="00DA34CB" w:rsidRPr="00DA34CB">
        <w:rPr>
          <w:rFonts w:cs="Times New Roman"/>
          <w:szCs w:val="24"/>
        </w:rPr>
        <w:t>https://osf.io/svzg8/</w:t>
      </w:r>
      <w:r w:rsidR="00D40449">
        <w:rPr>
          <w:rFonts w:cs="Times New Roman"/>
          <w:szCs w:val="24"/>
        </w:rPr>
        <w:t>.</w:t>
      </w:r>
      <w:r>
        <w:rPr>
          <w:rFonts w:cs="Times New Roman"/>
          <w:szCs w:val="24"/>
        </w:rPr>
        <w:t xml:space="preserve"> This study was completed as part of the Honors Thesis requirements for EEC.</w:t>
      </w:r>
      <w:r w:rsidR="00754101">
        <w:rPr>
          <w:rFonts w:cs="Times New Roman"/>
          <w:szCs w:val="24"/>
        </w:rPr>
        <w:t xml:space="preserve"> </w:t>
      </w:r>
      <w:r w:rsidR="009956EB">
        <w:rPr>
          <w:rFonts w:cs="Times New Roman"/>
          <w:szCs w:val="24"/>
        </w:rPr>
        <w:t>Nicholas P. Maxwell is now at Midwestern State University.</w:t>
      </w:r>
    </w:p>
    <w:p w14:paraId="0C9903BE" w14:textId="77777777" w:rsidR="00E7156F" w:rsidRPr="00E7156F" w:rsidRDefault="003165EF" w:rsidP="005E5539">
      <w:pPr>
        <w:jc w:val="center"/>
        <w:rPr>
          <w:rFonts w:cs="Times New Roman"/>
          <w:szCs w:val="24"/>
        </w:rPr>
      </w:pPr>
      <w:r w:rsidRPr="00E7156F">
        <w:rPr>
          <w:rFonts w:cs="Times New Roman"/>
          <w:szCs w:val="24"/>
        </w:rPr>
        <w:lastRenderedPageBreak/>
        <w:t>Abstract</w:t>
      </w:r>
    </w:p>
    <w:p w14:paraId="2173108C" w14:textId="11581B9E" w:rsidR="00E7156F" w:rsidRDefault="005E36E9" w:rsidP="00E7156F">
      <w:pPr>
        <w:rPr>
          <w:rFonts w:cs="Times New Roman"/>
          <w:szCs w:val="24"/>
        </w:rPr>
      </w:pPr>
      <w:r>
        <w:rPr>
          <w:rFonts w:cs="Times New Roman"/>
          <w:szCs w:val="24"/>
        </w:rPr>
        <w:t>Metamemory, or the</w:t>
      </w:r>
      <w:r w:rsidR="005C178E">
        <w:rPr>
          <w:rFonts w:cs="Times New Roman"/>
          <w:szCs w:val="24"/>
        </w:rPr>
        <w:t xml:space="preserve"> ability to understand</w:t>
      </w:r>
      <w:r w:rsidR="005E5539">
        <w:rPr>
          <w:rFonts w:cs="Times New Roman"/>
          <w:szCs w:val="24"/>
        </w:rPr>
        <w:t xml:space="preserve"> the capacities of</w:t>
      </w:r>
      <w:r w:rsidR="005C178E">
        <w:rPr>
          <w:rFonts w:cs="Times New Roman"/>
          <w:szCs w:val="24"/>
        </w:rPr>
        <w:t xml:space="preserve"> one’s own memory, is important </w:t>
      </w:r>
      <w:r w:rsidR="005D3834">
        <w:rPr>
          <w:rFonts w:cs="Times New Roman"/>
          <w:szCs w:val="24"/>
        </w:rPr>
        <w:t xml:space="preserve">for </w:t>
      </w:r>
      <w:r w:rsidR="005C178E">
        <w:rPr>
          <w:rFonts w:cs="Times New Roman"/>
          <w:szCs w:val="24"/>
        </w:rPr>
        <w:t xml:space="preserve">learning. </w:t>
      </w:r>
      <w:r w:rsidR="005D3834">
        <w:rPr>
          <w:rFonts w:cs="Times New Roman"/>
          <w:szCs w:val="24"/>
        </w:rPr>
        <w:t xml:space="preserve">A </w:t>
      </w:r>
      <w:r w:rsidR="003912B3">
        <w:rPr>
          <w:rFonts w:cs="Times New Roman"/>
          <w:szCs w:val="24"/>
        </w:rPr>
        <w:t xml:space="preserve">common </w:t>
      </w:r>
      <w:r>
        <w:rPr>
          <w:rFonts w:cs="Times New Roman"/>
          <w:szCs w:val="24"/>
        </w:rPr>
        <w:t xml:space="preserve">method </w:t>
      </w:r>
      <w:r w:rsidR="005E5539">
        <w:rPr>
          <w:rFonts w:cs="Times New Roman"/>
          <w:szCs w:val="24"/>
        </w:rPr>
        <w:t>for assessing</w:t>
      </w:r>
      <w:r w:rsidR="005C178E">
        <w:rPr>
          <w:rFonts w:cs="Times New Roman"/>
          <w:szCs w:val="24"/>
        </w:rPr>
        <w:t xml:space="preserve"> metamemory is the </w:t>
      </w:r>
      <w:r>
        <w:rPr>
          <w:rFonts w:cs="Times New Roman"/>
          <w:szCs w:val="24"/>
        </w:rPr>
        <w:t>Judgment of Learning (JOL) task</w:t>
      </w:r>
      <w:r w:rsidR="005E5539">
        <w:rPr>
          <w:rFonts w:cs="Times New Roman"/>
          <w:szCs w:val="24"/>
        </w:rPr>
        <w:t xml:space="preserve"> in which </w:t>
      </w:r>
      <w:r w:rsidR="008C636B">
        <w:rPr>
          <w:rFonts w:cs="Times New Roman"/>
          <w:szCs w:val="24"/>
        </w:rPr>
        <w:t>participants</w:t>
      </w:r>
      <w:r w:rsidR="005E5539">
        <w:rPr>
          <w:rFonts w:cs="Times New Roman"/>
          <w:szCs w:val="24"/>
        </w:rPr>
        <w:t xml:space="preserve"> </w:t>
      </w:r>
      <w:r w:rsidR="00C30CAB">
        <w:rPr>
          <w:rFonts w:cs="Times New Roman"/>
          <w:szCs w:val="24"/>
        </w:rPr>
        <w:t>rate their</w:t>
      </w:r>
      <w:r w:rsidR="005E5539">
        <w:rPr>
          <w:rFonts w:cs="Times New Roman"/>
          <w:szCs w:val="24"/>
        </w:rPr>
        <w:t xml:space="preserve"> likelihood of correctly </w:t>
      </w:r>
      <w:r w:rsidR="00520934">
        <w:rPr>
          <w:rFonts w:cs="Times New Roman"/>
          <w:szCs w:val="24"/>
        </w:rPr>
        <w:t>recalling the target</w:t>
      </w:r>
      <w:r w:rsidR="005E5539">
        <w:rPr>
          <w:rFonts w:cs="Times New Roman"/>
          <w:szCs w:val="24"/>
        </w:rPr>
        <w:t xml:space="preserve"> in a cue-target word pair when </w:t>
      </w:r>
      <w:r w:rsidR="00520934">
        <w:rPr>
          <w:rFonts w:cs="Times New Roman"/>
          <w:szCs w:val="24"/>
        </w:rPr>
        <w:t>shown only the cue at test</w:t>
      </w:r>
      <w:r w:rsidR="005C178E">
        <w:rPr>
          <w:rFonts w:cs="Times New Roman"/>
          <w:szCs w:val="24"/>
        </w:rPr>
        <w:t xml:space="preserve">. </w:t>
      </w:r>
      <w:r w:rsidR="005E5539">
        <w:rPr>
          <w:rFonts w:cs="Times New Roman"/>
        </w:rPr>
        <w:t>The associative</w:t>
      </w:r>
      <w:r w:rsidR="005C178E" w:rsidRPr="004E314E">
        <w:rPr>
          <w:rFonts w:cs="Times New Roman"/>
        </w:rPr>
        <w:t xml:space="preserve"> </w:t>
      </w:r>
      <w:r w:rsidR="005C178E">
        <w:rPr>
          <w:rFonts w:cs="Times New Roman"/>
        </w:rPr>
        <w:t>direction</w:t>
      </w:r>
      <w:r w:rsidR="005C178E" w:rsidRPr="004E314E">
        <w:rPr>
          <w:rFonts w:cs="Times New Roman"/>
        </w:rPr>
        <w:t xml:space="preserve"> cue-target</w:t>
      </w:r>
      <w:r w:rsidR="00720119">
        <w:rPr>
          <w:rFonts w:cs="Times New Roman"/>
        </w:rPr>
        <w:t>s</w:t>
      </w:r>
      <w:r w:rsidR="005C178E" w:rsidRPr="004E314E">
        <w:rPr>
          <w:rFonts w:cs="Times New Roman"/>
        </w:rPr>
        <w:t xml:space="preserve"> pair </w:t>
      </w:r>
      <w:r w:rsidR="005D3834">
        <w:rPr>
          <w:rFonts w:cs="Times New Roman"/>
        </w:rPr>
        <w:t>can</w:t>
      </w:r>
      <w:r w:rsidR="005E5539">
        <w:rPr>
          <w:rFonts w:cs="Times New Roman"/>
        </w:rPr>
        <w:t xml:space="preserve"> affect</w:t>
      </w:r>
      <w:r w:rsidR="005C178E" w:rsidRPr="004E314E">
        <w:rPr>
          <w:rFonts w:cs="Times New Roman"/>
        </w:rPr>
        <w:t xml:space="preserve"> JOL</w:t>
      </w:r>
      <w:r w:rsidR="005D3834">
        <w:rPr>
          <w:rFonts w:cs="Times New Roman"/>
        </w:rPr>
        <w:t xml:space="preserve"> accuracy</w:t>
      </w:r>
      <w:r w:rsidR="00304D51">
        <w:rPr>
          <w:rFonts w:cs="Times New Roman"/>
        </w:rPr>
        <w:t xml:space="preserve">. </w:t>
      </w:r>
      <w:r w:rsidR="00D36154">
        <w:rPr>
          <w:rFonts w:cs="Times New Roman"/>
        </w:rPr>
        <w:t>Unlike forward</w:t>
      </w:r>
      <w:r w:rsidR="0063206B">
        <w:rPr>
          <w:rFonts w:cs="Times New Roman"/>
        </w:rPr>
        <w:t xml:space="preserve"> associate</w:t>
      </w:r>
      <w:r w:rsidR="00D36154">
        <w:rPr>
          <w:rFonts w:cs="Times New Roman"/>
        </w:rPr>
        <w:t xml:space="preserve"> pairs</w:t>
      </w:r>
      <w:r>
        <w:rPr>
          <w:rFonts w:cs="Times New Roman"/>
        </w:rPr>
        <w:t xml:space="preserve"> (e.g., credit-card)</w:t>
      </w:r>
      <w:r w:rsidR="00FF0192">
        <w:rPr>
          <w:rFonts w:cs="Times New Roman"/>
        </w:rPr>
        <w:t>,</w:t>
      </w:r>
      <w:r>
        <w:rPr>
          <w:rFonts w:cs="Times New Roman"/>
        </w:rPr>
        <w:t xml:space="preserve"> in which JOLs</w:t>
      </w:r>
      <w:r w:rsidR="0063206B">
        <w:rPr>
          <w:rFonts w:cs="Times New Roman"/>
        </w:rPr>
        <w:t xml:space="preserve"> often</w:t>
      </w:r>
      <w:r>
        <w:rPr>
          <w:rFonts w:cs="Times New Roman"/>
        </w:rPr>
        <w:t xml:space="preserve"> </w:t>
      </w:r>
      <w:r w:rsidR="005E5539">
        <w:rPr>
          <w:rFonts w:cs="Times New Roman"/>
        </w:rPr>
        <w:t>accurately predict recall</w:t>
      </w:r>
      <w:r w:rsidR="00D36154">
        <w:rPr>
          <w:rFonts w:cs="Times New Roman"/>
        </w:rPr>
        <w:t>,</w:t>
      </w:r>
      <w:r w:rsidR="00304D51">
        <w:rPr>
          <w:rFonts w:cs="Times New Roman"/>
        </w:rPr>
        <w:t xml:space="preserve"> an illusion of competence </w:t>
      </w:r>
      <w:r w:rsidR="00980872">
        <w:rPr>
          <w:rFonts w:cs="Times New Roman"/>
        </w:rPr>
        <w:t>has been reported for</w:t>
      </w:r>
      <w:r>
        <w:rPr>
          <w:rFonts w:cs="Times New Roman"/>
        </w:rPr>
        <w:t xml:space="preserve"> backward </w:t>
      </w:r>
      <w:r w:rsidR="0075219B">
        <w:rPr>
          <w:rFonts w:cs="Times New Roman"/>
        </w:rPr>
        <w:t xml:space="preserve">associates </w:t>
      </w:r>
      <w:r>
        <w:rPr>
          <w:rFonts w:cs="Times New Roman"/>
        </w:rPr>
        <w:t>(e.g., card-credit)</w:t>
      </w:r>
      <w:r w:rsidR="00980872">
        <w:rPr>
          <w:rFonts w:cs="Times New Roman"/>
        </w:rPr>
        <w:t>, symmetrical associates (e.g., salt-pepper), and unrelated pairs (e.g., artery-bronze)</w:t>
      </w:r>
      <w:r w:rsidR="0075219B">
        <w:rPr>
          <w:rFonts w:cs="Times New Roman"/>
        </w:rPr>
        <w:t xml:space="preserve"> in which JOLs overestimate </w:t>
      </w:r>
      <w:r w:rsidR="005E5539">
        <w:rPr>
          <w:rFonts w:cs="Times New Roman"/>
        </w:rPr>
        <w:t xml:space="preserve">later </w:t>
      </w:r>
      <w:r w:rsidR="0075219B">
        <w:rPr>
          <w:rFonts w:cs="Times New Roman"/>
        </w:rPr>
        <w:t xml:space="preserve">recall. </w:t>
      </w:r>
      <w:r w:rsidR="00304D51">
        <w:rPr>
          <w:rFonts w:cs="Times New Roman"/>
        </w:rPr>
        <w:t>T</w:t>
      </w:r>
      <w:r w:rsidR="00304D51" w:rsidRPr="004E314E">
        <w:rPr>
          <w:rFonts w:cs="Times New Roman"/>
        </w:rPr>
        <w:t>he present study</w:t>
      </w:r>
      <w:r w:rsidR="00304D51">
        <w:rPr>
          <w:rFonts w:cs="Times New Roman"/>
        </w:rPr>
        <w:t xml:space="preserve"> </w:t>
      </w:r>
      <w:r w:rsidR="00980872">
        <w:rPr>
          <w:rFonts w:cs="Times New Roman"/>
        </w:rPr>
        <w:t>evaluates whether the illusion of competence can be reduced when participants use a</w:t>
      </w:r>
      <w:r w:rsidR="005D3834">
        <w:rPr>
          <w:rFonts w:cs="Times New Roman"/>
        </w:rPr>
        <w:t xml:space="preserve"> deep</w:t>
      </w:r>
      <w:r w:rsidR="00980872">
        <w:rPr>
          <w:rFonts w:cs="Times New Roman"/>
        </w:rPr>
        <w:t xml:space="preserve"> item-specific or relational encoding strategy relative to reading</w:t>
      </w:r>
      <w:r w:rsidR="005E62D7">
        <w:rPr>
          <w:rFonts w:cs="Times New Roman"/>
        </w:rPr>
        <w:t xml:space="preserve">. </w:t>
      </w:r>
      <w:r w:rsidR="0075670B" w:rsidRPr="00360C91">
        <w:rPr>
          <w:rFonts w:cs="Times New Roman"/>
          <w:color w:val="0070C0"/>
        </w:rPr>
        <w:t>Across two experiments</w:t>
      </w:r>
      <w:r w:rsidR="005E62D7">
        <w:rPr>
          <w:rFonts w:cs="Times New Roman"/>
        </w:rPr>
        <w:t>,</w:t>
      </w:r>
      <w:r w:rsidR="0075219B">
        <w:rPr>
          <w:rFonts w:cs="Times New Roman"/>
        </w:rPr>
        <w:t xml:space="preserve"> </w:t>
      </w:r>
      <w:r w:rsidR="00360C91">
        <w:rPr>
          <w:rFonts w:cs="Times New Roman"/>
        </w:rPr>
        <w:t xml:space="preserve">we show that </w:t>
      </w:r>
      <w:r w:rsidR="00432034">
        <w:rPr>
          <w:rFonts w:cs="Times New Roman"/>
        </w:rPr>
        <w:t xml:space="preserve">both </w:t>
      </w:r>
      <w:r w:rsidR="00D36154">
        <w:rPr>
          <w:rFonts w:cs="Times New Roman"/>
        </w:rPr>
        <w:t>i</w:t>
      </w:r>
      <w:r w:rsidR="00304D51">
        <w:rPr>
          <w:rFonts w:cs="Times New Roman"/>
        </w:rPr>
        <w:t>tem-specific</w:t>
      </w:r>
      <w:r w:rsidR="00980872">
        <w:rPr>
          <w:rFonts w:cs="Times New Roman"/>
        </w:rPr>
        <w:t xml:space="preserve"> and relational</w:t>
      </w:r>
      <w:r w:rsidR="00304D51">
        <w:rPr>
          <w:rFonts w:cs="Times New Roman"/>
        </w:rPr>
        <w:t xml:space="preserve"> </w:t>
      </w:r>
      <w:r w:rsidR="00980872">
        <w:rPr>
          <w:rFonts w:cs="Times New Roman"/>
        </w:rPr>
        <w:t xml:space="preserve">encoding reduce </w:t>
      </w:r>
      <w:r w:rsidR="00304D51">
        <w:rPr>
          <w:rFonts w:cs="Times New Roman"/>
        </w:rPr>
        <w:t xml:space="preserve">the illusion of competence </w:t>
      </w:r>
      <w:r w:rsidR="00D36154">
        <w:rPr>
          <w:rFonts w:cs="Times New Roman"/>
        </w:rPr>
        <w:t>for</w:t>
      </w:r>
      <w:r w:rsidR="00304D51">
        <w:rPr>
          <w:rFonts w:cs="Times New Roman"/>
        </w:rPr>
        <w:t xml:space="preserve"> backward </w:t>
      </w:r>
      <w:r w:rsidR="00980872">
        <w:rPr>
          <w:rFonts w:cs="Times New Roman"/>
        </w:rPr>
        <w:t>and unrelated pairs</w:t>
      </w:r>
      <w:r w:rsidR="008A6188">
        <w:rPr>
          <w:rFonts w:cs="Times New Roman"/>
        </w:rPr>
        <w:t xml:space="preserve"> while improving the calibration between JOLs and recall. However, these encoding strategies largely reduced resolution, except for when pairs were unrelated. </w:t>
      </w:r>
      <w:r w:rsidR="005E62D7">
        <w:rPr>
          <w:rFonts w:cs="Times New Roman"/>
        </w:rPr>
        <w:t>T</w:t>
      </w:r>
      <w:r w:rsidR="00980872">
        <w:rPr>
          <w:rFonts w:cs="Times New Roman"/>
        </w:rPr>
        <w:t>h</w:t>
      </w:r>
      <w:r w:rsidR="00520934">
        <w:rPr>
          <w:rFonts w:cs="Times New Roman"/>
        </w:rPr>
        <w:t>erefore</w:t>
      </w:r>
      <w:r w:rsidR="00980872">
        <w:rPr>
          <w:rFonts w:cs="Times New Roman"/>
        </w:rPr>
        <w:t xml:space="preserve">, </w:t>
      </w:r>
      <w:r w:rsidR="008A6188">
        <w:rPr>
          <w:rFonts w:cs="Times New Roman"/>
        </w:rPr>
        <w:t>item-</w:t>
      </w:r>
      <w:proofErr w:type="gramStart"/>
      <w:r w:rsidR="008A6188">
        <w:rPr>
          <w:rFonts w:cs="Times New Roman"/>
        </w:rPr>
        <w:t>specific</w:t>
      </w:r>
      <w:proofErr w:type="gramEnd"/>
      <w:r w:rsidR="008A6188">
        <w:rPr>
          <w:rFonts w:cs="Times New Roman"/>
        </w:rPr>
        <w:t xml:space="preserve"> and relational</w:t>
      </w:r>
      <w:r w:rsidR="00980872">
        <w:rPr>
          <w:rFonts w:cs="Times New Roman"/>
        </w:rPr>
        <w:t xml:space="preserve"> </w:t>
      </w:r>
      <w:r w:rsidR="005E62D7">
        <w:rPr>
          <w:rFonts w:cs="Times New Roman"/>
        </w:rPr>
        <w:t>encoding strateg</w:t>
      </w:r>
      <w:r w:rsidR="008A6188">
        <w:rPr>
          <w:rFonts w:cs="Times New Roman"/>
        </w:rPr>
        <w:t>ies are effective at reducing</w:t>
      </w:r>
      <w:r w:rsidR="00A0537D">
        <w:rPr>
          <w:rFonts w:cs="Times New Roman"/>
        </w:rPr>
        <w:t xml:space="preserve"> </w:t>
      </w:r>
      <w:r w:rsidR="008A6188">
        <w:rPr>
          <w:rFonts w:cs="Times New Roman"/>
        </w:rPr>
        <w:t>the illusion of competence</w:t>
      </w:r>
      <w:r w:rsidR="00520934">
        <w:rPr>
          <w:rFonts w:cs="Times New Roman"/>
        </w:rPr>
        <w:t xml:space="preserve">, and this accuracy </w:t>
      </w:r>
      <w:r w:rsidR="003F64C6">
        <w:rPr>
          <w:rFonts w:cs="Times New Roman"/>
        </w:rPr>
        <w:t>benefit</w:t>
      </w:r>
      <w:r w:rsidR="00520934">
        <w:rPr>
          <w:rFonts w:cs="Times New Roman"/>
        </w:rPr>
        <w:t xml:space="preserve"> primarily reflects improved calibration</w:t>
      </w:r>
      <w:r w:rsidR="00D848E4">
        <w:rPr>
          <w:rFonts w:cs="Times New Roman"/>
        </w:rPr>
        <w:t xml:space="preserve"> </w:t>
      </w:r>
      <w:r w:rsidR="0063206B">
        <w:rPr>
          <w:rFonts w:cs="Times New Roman"/>
        </w:rPr>
        <w:t>via</w:t>
      </w:r>
      <w:r w:rsidR="00D848E4">
        <w:rPr>
          <w:rFonts w:cs="Times New Roman"/>
        </w:rPr>
        <w:t xml:space="preserve"> improved recall</w:t>
      </w:r>
      <w:r w:rsidR="00520934">
        <w:rPr>
          <w:rFonts w:cs="Times New Roman"/>
        </w:rPr>
        <w:t>.</w:t>
      </w:r>
    </w:p>
    <w:p w14:paraId="6D844933" w14:textId="77777777" w:rsidR="00E7156F" w:rsidRDefault="00E7156F" w:rsidP="00E7156F">
      <w:pPr>
        <w:rPr>
          <w:rFonts w:cs="Times New Roman"/>
          <w:szCs w:val="24"/>
        </w:rPr>
      </w:pPr>
    </w:p>
    <w:p w14:paraId="1F3FB92A" w14:textId="2C9C17BB" w:rsidR="00E7156F" w:rsidRDefault="00E7156F" w:rsidP="00E7156F">
      <w:pPr>
        <w:rPr>
          <w:rFonts w:cs="Times New Roman"/>
          <w:szCs w:val="24"/>
        </w:rPr>
      </w:pPr>
      <w:r>
        <w:rPr>
          <w:rFonts w:cs="Times New Roman"/>
          <w:szCs w:val="24"/>
        </w:rPr>
        <w:t xml:space="preserve">Word count: </w:t>
      </w:r>
      <w:r w:rsidR="0063206B">
        <w:rPr>
          <w:rFonts w:cs="Times New Roman"/>
          <w:szCs w:val="24"/>
        </w:rPr>
        <w:t>193</w:t>
      </w:r>
    </w:p>
    <w:p w14:paraId="0A3A8750" w14:textId="268A6D72" w:rsidR="00E7156F" w:rsidRPr="00E7156F" w:rsidRDefault="00E7156F" w:rsidP="00E7156F">
      <w:pPr>
        <w:rPr>
          <w:rFonts w:cs="Times New Roman"/>
          <w:szCs w:val="24"/>
        </w:rPr>
      </w:pPr>
      <w:r>
        <w:rPr>
          <w:rFonts w:cs="Times New Roman"/>
          <w:i/>
          <w:iCs/>
          <w:szCs w:val="24"/>
        </w:rPr>
        <w:t>Keywords:</w:t>
      </w:r>
      <w:r>
        <w:rPr>
          <w:rFonts w:cs="Times New Roman"/>
          <w:szCs w:val="24"/>
        </w:rPr>
        <w:t xml:space="preserve"> </w:t>
      </w:r>
      <w:r w:rsidR="006C6E1D">
        <w:rPr>
          <w:rFonts w:cs="Times New Roman"/>
          <w:szCs w:val="24"/>
        </w:rPr>
        <w:t>Judgements of Learning; Illusion of Competence; Item-Specific Encoding; Relational Encoding</w:t>
      </w:r>
      <w:r w:rsidR="001A42FE">
        <w:rPr>
          <w:rFonts w:cs="Times New Roman"/>
          <w:szCs w:val="24"/>
        </w:rPr>
        <w:t>; Calibration; Resolution</w:t>
      </w:r>
    </w:p>
    <w:p w14:paraId="43D6447F" w14:textId="17A25612" w:rsidR="003165EF" w:rsidRDefault="003165EF" w:rsidP="00E7156F">
      <w:pPr>
        <w:rPr>
          <w:rFonts w:cs="Times New Roman"/>
          <w:szCs w:val="24"/>
        </w:rPr>
      </w:pPr>
      <w:r>
        <w:rPr>
          <w:rFonts w:cs="Times New Roman"/>
          <w:szCs w:val="24"/>
        </w:rPr>
        <w:br w:type="page"/>
      </w:r>
    </w:p>
    <w:p w14:paraId="7C7F9132" w14:textId="477FC34F" w:rsidR="00980872" w:rsidRDefault="00980872" w:rsidP="00980872">
      <w:pPr>
        <w:jc w:val="center"/>
        <w:rPr>
          <w:rFonts w:cs="Times New Roman"/>
          <w:szCs w:val="24"/>
        </w:rPr>
      </w:pPr>
      <w:bookmarkStart w:id="1" w:name="_Hlk54441562"/>
      <w:r w:rsidRPr="00E7156F">
        <w:rPr>
          <w:rFonts w:cs="Times New Roman"/>
          <w:szCs w:val="24"/>
        </w:rPr>
        <w:lastRenderedPageBreak/>
        <w:t>It</w:t>
      </w:r>
      <w:r>
        <w:rPr>
          <w:rFonts w:cs="Times New Roman"/>
          <w:szCs w:val="24"/>
        </w:rPr>
        <w:t>em-</w:t>
      </w:r>
      <w:r w:rsidRPr="00E7156F">
        <w:rPr>
          <w:rFonts w:cs="Times New Roman"/>
          <w:szCs w:val="24"/>
        </w:rPr>
        <w:t>Specific and Relational Encoding</w:t>
      </w:r>
      <w:r w:rsidR="005E62D7">
        <w:rPr>
          <w:rFonts w:cs="Times New Roman"/>
          <w:szCs w:val="24"/>
        </w:rPr>
        <w:t xml:space="preserve"> </w:t>
      </w:r>
      <w:r w:rsidRPr="00E7156F">
        <w:rPr>
          <w:rFonts w:cs="Times New Roman"/>
          <w:szCs w:val="24"/>
        </w:rPr>
        <w:t xml:space="preserve">are Effective at </w:t>
      </w:r>
    </w:p>
    <w:p w14:paraId="44F22DB1" w14:textId="77777777" w:rsidR="00980872" w:rsidRDefault="00980872" w:rsidP="00980872">
      <w:pPr>
        <w:jc w:val="center"/>
        <w:rPr>
          <w:rFonts w:cs="Times New Roman"/>
          <w:szCs w:val="24"/>
        </w:rPr>
      </w:pPr>
      <w:r w:rsidRPr="00E7156F">
        <w:rPr>
          <w:rFonts w:cs="Times New Roman"/>
          <w:szCs w:val="24"/>
        </w:rPr>
        <w:t>Reducing the Illusion of Competence</w:t>
      </w:r>
    </w:p>
    <w:bookmarkEnd w:id="1"/>
    <w:p w14:paraId="722A562A" w14:textId="2C81FEAB" w:rsidR="00841566" w:rsidRDefault="00980872" w:rsidP="00841566">
      <w:pPr>
        <w:ind w:firstLine="720"/>
        <w:rPr>
          <w:rFonts w:cs="Times New Roman"/>
          <w:szCs w:val="24"/>
        </w:rPr>
      </w:pPr>
      <w:r>
        <w:rPr>
          <w:rFonts w:cs="Times New Roman"/>
          <w:szCs w:val="24"/>
        </w:rPr>
        <w:t>Successfully</w:t>
      </w:r>
      <w:r w:rsidR="00841566">
        <w:rPr>
          <w:rFonts w:cs="Times New Roman"/>
          <w:szCs w:val="24"/>
        </w:rPr>
        <w:t xml:space="preserve"> monitoring the progress of one’s learning </w:t>
      </w:r>
      <w:r w:rsidR="005D3834">
        <w:rPr>
          <w:rFonts w:cs="Times New Roman"/>
          <w:szCs w:val="24"/>
        </w:rPr>
        <w:t xml:space="preserve">at study </w:t>
      </w:r>
      <w:r w:rsidR="00841566">
        <w:rPr>
          <w:rFonts w:cs="Times New Roman"/>
          <w:szCs w:val="24"/>
        </w:rPr>
        <w:t xml:space="preserve">is paramount for improving </w:t>
      </w:r>
      <w:r>
        <w:rPr>
          <w:rFonts w:cs="Times New Roman"/>
          <w:szCs w:val="24"/>
        </w:rPr>
        <w:t>retention</w:t>
      </w:r>
      <w:r w:rsidR="00133DA0">
        <w:rPr>
          <w:rFonts w:cs="Times New Roman"/>
          <w:szCs w:val="24"/>
        </w:rPr>
        <w:t>, as e</w:t>
      </w:r>
      <w:r w:rsidR="00841566" w:rsidRPr="001C4EFE">
        <w:rPr>
          <w:rFonts w:cs="Times New Roman"/>
          <w:szCs w:val="24"/>
        </w:rPr>
        <w:t xml:space="preserve">ffective monitoring allows individuals to adjust their encoding strategies to maximize later </w:t>
      </w:r>
      <w:r w:rsidR="005D3834">
        <w:rPr>
          <w:rFonts w:cs="Times New Roman"/>
          <w:szCs w:val="24"/>
        </w:rPr>
        <w:t>retrieval</w:t>
      </w:r>
      <w:r w:rsidR="005D3834" w:rsidRPr="001C4EFE">
        <w:rPr>
          <w:rFonts w:cs="Times New Roman"/>
          <w:szCs w:val="24"/>
        </w:rPr>
        <w:t xml:space="preserve"> </w:t>
      </w:r>
      <w:r w:rsidR="00841566" w:rsidRPr="00633395">
        <w:rPr>
          <w:rFonts w:cs="Times New Roman"/>
          <w:szCs w:val="24"/>
        </w:rPr>
        <w:t>(</w:t>
      </w:r>
      <w:r w:rsidR="00841566" w:rsidRPr="00613ABF">
        <w:rPr>
          <w:rFonts w:cs="Times New Roman"/>
          <w:szCs w:val="24"/>
        </w:rPr>
        <w:t>Nelson</w:t>
      </w:r>
      <w:r w:rsidR="00841566" w:rsidRPr="00633395">
        <w:rPr>
          <w:rFonts w:cs="Times New Roman"/>
          <w:szCs w:val="24"/>
        </w:rPr>
        <w:t xml:space="preserve"> &amp; </w:t>
      </w:r>
      <w:proofErr w:type="spellStart"/>
      <w:r w:rsidR="00841566" w:rsidRPr="00633395">
        <w:rPr>
          <w:rFonts w:cs="Times New Roman"/>
          <w:szCs w:val="24"/>
        </w:rPr>
        <w:t>Narens</w:t>
      </w:r>
      <w:proofErr w:type="spellEnd"/>
      <w:r w:rsidR="00841566" w:rsidRPr="00633395">
        <w:rPr>
          <w:rFonts w:cs="Times New Roman"/>
          <w:szCs w:val="24"/>
        </w:rPr>
        <w:t>, 1990)</w:t>
      </w:r>
      <w:r w:rsidR="00841566" w:rsidRPr="001C4EFE">
        <w:rPr>
          <w:rFonts w:cs="Times New Roman"/>
          <w:szCs w:val="24"/>
        </w:rPr>
        <w:t>.</w:t>
      </w:r>
      <w:r w:rsidR="00841566">
        <w:rPr>
          <w:rFonts w:cs="Times New Roman"/>
          <w:szCs w:val="24"/>
        </w:rPr>
        <w:t xml:space="preserve"> Metamemory judgments, or having individuals estimate the effectiveness </w:t>
      </w:r>
      <w:r w:rsidR="00D35A4B">
        <w:rPr>
          <w:rFonts w:cs="Times New Roman"/>
          <w:szCs w:val="24"/>
        </w:rPr>
        <w:t xml:space="preserve">of </w:t>
      </w:r>
      <w:r w:rsidR="00841566">
        <w:rPr>
          <w:rFonts w:cs="Times New Roman"/>
          <w:szCs w:val="24"/>
        </w:rPr>
        <w:t>their memorial abilities</w:t>
      </w:r>
      <w:r w:rsidR="00D0109A">
        <w:rPr>
          <w:rFonts w:cs="Times New Roman"/>
          <w:szCs w:val="24"/>
        </w:rPr>
        <w:t>,</w:t>
      </w:r>
      <w:r w:rsidR="00841566">
        <w:rPr>
          <w:rFonts w:cs="Times New Roman"/>
          <w:szCs w:val="24"/>
        </w:rPr>
        <w:t xml:space="preserve"> can be used to obtain information about</w:t>
      </w:r>
      <w:r w:rsidR="00C26F5A">
        <w:rPr>
          <w:rFonts w:cs="Times New Roman"/>
          <w:szCs w:val="24"/>
        </w:rPr>
        <w:t xml:space="preserve"> </w:t>
      </w:r>
      <w:r w:rsidR="00841566">
        <w:rPr>
          <w:rFonts w:cs="Times New Roman"/>
          <w:szCs w:val="24"/>
        </w:rPr>
        <w:t xml:space="preserve">an individual’s knowledge of </w:t>
      </w:r>
      <w:r w:rsidR="00754101">
        <w:rPr>
          <w:rFonts w:cs="Times New Roman"/>
          <w:szCs w:val="24"/>
        </w:rPr>
        <w:t xml:space="preserve">the </w:t>
      </w:r>
      <w:r w:rsidR="00841566">
        <w:rPr>
          <w:rFonts w:cs="Times New Roman"/>
          <w:szCs w:val="24"/>
        </w:rPr>
        <w:t>learning process</w:t>
      </w:r>
      <w:r w:rsidR="005D3834">
        <w:rPr>
          <w:rFonts w:cs="Times New Roman"/>
          <w:szCs w:val="24"/>
        </w:rPr>
        <w:t xml:space="preserve"> and</w:t>
      </w:r>
      <w:r w:rsidR="00234998">
        <w:rPr>
          <w:rFonts w:cs="Times New Roman"/>
          <w:szCs w:val="24"/>
        </w:rPr>
        <w:t>, as a result, can be used to</w:t>
      </w:r>
      <w:r w:rsidR="005D3834">
        <w:rPr>
          <w:rFonts w:cs="Times New Roman"/>
          <w:szCs w:val="24"/>
        </w:rPr>
        <w:t xml:space="preserve"> </w:t>
      </w:r>
      <w:r w:rsidR="00D35A4B">
        <w:rPr>
          <w:rFonts w:cs="Times New Roman"/>
          <w:szCs w:val="24"/>
        </w:rPr>
        <w:t xml:space="preserve">assess </w:t>
      </w:r>
      <w:r w:rsidR="005D3834">
        <w:rPr>
          <w:rFonts w:cs="Times New Roman"/>
          <w:szCs w:val="24"/>
        </w:rPr>
        <w:t>how they adjust their encoding when faced with different study materials</w:t>
      </w:r>
      <w:r w:rsidR="00841566">
        <w:rPr>
          <w:rFonts w:cs="Times New Roman"/>
          <w:szCs w:val="24"/>
        </w:rPr>
        <w:t xml:space="preserve">. </w:t>
      </w:r>
      <w:r w:rsidR="00D35A4B">
        <w:rPr>
          <w:rFonts w:cs="Times New Roman"/>
          <w:szCs w:val="24"/>
        </w:rPr>
        <w:t xml:space="preserve">Judgments of learning (JOLs) are a common measure of </w:t>
      </w:r>
      <w:r w:rsidR="00133DA0">
        <w:rPr>
          <w:rFonts w:cs="Times New Roman"/>
          <w:szCs w:val="24"/>
        </w:rPr>
        <w:t xml:space="preserve">the </w:t>
      </w:r>
      <w:proofErr w:type="spellStart"/>
      <w:r w:rsidR="00D35A4B">
        <w:rPr>
          <w:rFonts w:cs="Times New Roman"/>
          <w:szCs w:val="24"/>
        </w:rPr>
        <w:t>metamemorial</w:t>
      </w:r>
      <w:proofErr w:type="spellEnd"/>
      <w:r w:rsidR="00D35A4B">
        <w:rPr>
          <w:rFonts w:cs="Times New Roman"/>
          <w:szCs w:val="24"/>
        </w:rPr>
        <w:t xml:space="preserve"> processes</w:t>
      </w:r>
      <w:r w:rsidR="00133DA0">
        <w:rPr>
          <w:rFonts w:cs="Times New Roman"/>
          <w:szCs w:val="24"/>
        </w:rPr>
        <w:t xml:space="preserve"> individuals use</w:t>
      </w:r>
      <w:r w:rsidR="00FF5503">
        <w:rPr>
          <w:rFonts w:cs="Times New Roman"/>
          <w:szCs w:val="24"/>
        </w:rPr>
        <w:t xml:space="preserve"> at study</w:t>
      </w:r>
      <w:r w:rsidR="00D35A4B">
        <w:rPr>
          <w:rFonts w:cs="Times New Roman"/>
          <w:szCs w:val="24"/>
        </w:rPr>
        <w:t>.</w:t>
      </w:r>
      <w:r w:rsidR="00841566">
        <w:rPr>
          <w:rFonts w:cs="Times New Roman"/>
          <w:szCs w:val="24"/>
        </w:rPr>
        <w:t xml:space="preserve"> In </w:t>
      </w:r>
      <w:r w:rsidR="00C26F5A">
        <w:rPr>
          <w:rFonts w:cs="Times New Roman"/>
          <w:szCs w:val="24"/>
        </w:rPr>
        <w:t xml:space="preserve">a </w:t>
      </w:r>
      <w:r w:rsidR="00841566">
        <w:rPr>
          <w:rFonts w:cs="Times New Roman"/>
          <w:szCs w:val="24"/>
        </w:rPr>
        <w:t xml:space="preserve">standard JOL task, </w:t>
      </w:r>
      <w:r w:rsidR="00133DA0">
        <w:rPr>
          <w:rFonts w:cs="Times New Roman"/>
          <w:szCs w:val="24"/>
        </w:rPr>
        <w:t>participants</w:t>
      </w:r>
      <w:r w:rsidR="00841566">
        <w:rPr>
          <w:rFonts w:cs="Times New Roman"/>
          <w:szCs w:val="24"/>
        </w:rPr>
        <w:t xml:space="preserve"> study </w:t>
      </w:r>
      <w:r w:rsidR="00F62DCE">
        <w:rPr>
          <w:rFonts w:cs="Times New Roman"/>
          <w:szCs w:val="24"/>
        </w:rPr>
        <w:t>sets</w:t>
      </w:r>
      <w:r w:rsidR="00841566">
        <w:rPr>
          <w:rFonts w:cs="Times New Roman"/>
          <w:szCs w:val="24"/>
        </w:rPr>
        <w:t xml:space="preserve"> of cue-target word pairs and are asked to estimate the likelihood that they </w:t>
      </w:r>
      <w:r w:rsidR="00FF0192">
        <w:rPr>
          <w:rFonts w:cs="Times New Roman"/>
          <w:szCs w:val="24"/>
        </w:rPr>
        <w:t>can</w:t>
      </w:r>
      <w:r w:rsidR="00841566">
        <w:rPr>
          <w:rFonts w:cs="Times New Roman"/>
          <w:szCs w:val="24"/>
        </w:rPr>
        <w:t xml:space="preserve"> recall </w:t>
      </w:r>
      <w:r w:rsidR="00C26F5A">
        <w:rPr>
          <w:rFonts w:cs="Times New Roman"/>
          <w:szCs w:val="24"/>
        </w:rPr>
        <w:t xml:space="preserve">a </w:t>
      </w:r>
      <w:r w:rsidR="00841566">
        <w:rPr>
          <w:rFonts w:cs="Times New Roman"/>
          <w:szCs w:val="24"/>
        </w:rPr>
        <w:t xml:space="preserve">target word </w:t>
      </w:r>
      <w:r w:rsidR="0063206B">
        <w:rPr>
          <w:rFonts w:cs="Times New Roman"/>
          <w:szCs w:val="24"/>
        </w:rPr>
        <w:t>in the presence of</w:t>
      </w:r>
      <w:r w:rsidR="00841566">
        <w:rPr>
          <w:rFonts w:cs="Times New Roman"/>
          <w:szCs w:val="24"/>
        </w:rPr>
        <w:t xml:space="preserve"> the cue on a </w:t>
      </w:r>
      <w:r w:rsidR="00C26F5A">
        <w:rPr>
          <w:rFonts w:cs="Times New Roman"/>
          <w:szCs w:val="24"/>
        </w:rPr>
        <w:t xml:space="preserve">later </w:t>
      </w:r>
      <w:r w:rsidR="00841566">
        <w:rPr>
          <w:rFonts w:cs="Times New Roman"/>
          <w:szCs w:val="24"/>
        </w:rPr>
        <w:t xml:space="preserve">test. </w:t>
      </w:r>
      <w:r w:rsidR="0063206B">
        <w:rPr>
          <w:rFonts w:cs="Times New Roman"/>
          <w:szCs w:val="24"/>
        </w:rPr>
        <w:t>JOLs</w:t>
      </w:r>
      <w:r w:rsidR="00841566">
        <w:rPr>
          <w:rFonts w:cs="Times New Roman"/>
          <w:szCs w:val="24"/>
        </w:rPr>
        <w:t xml:space="preserve"> can be elicited using several types of measurement scales </w:t>
      </w:r>
      <w:r w:rsidR="00631986">
        <w:rPr>
          <w:rFonts w:cs="Times New Roman"/>
          <w:szCs w:val="24"/>
        </w:rPr>
        <w:t>including</w:t>
      </w:r>
      <w:r w:rsidR="00C26F5A">
        <w:rPr>
          <w:rFonts w:cs="Times New Roman"/>
          <w:szCs w:val="24"/>
        </w:rPr>
        <w:t xml:space="preserve"> </w:t>
      </w:r>
      <w:r w:rsidR="00841566">
        <w:rPr>
          <w:rFonts w:cs="Times New Roman"/>
          <w:szCs w:val="24"/>
        </w:rPr>
        <w:t xml:space="preserve">Likert </w:t>
      </w:r>
      <w:r w:rsidR="00D0109A">
        <w:rPr>
          <w:rFonts w:cs="Times New Roman"/>
          <w:szCs w:val="24"/>
        </w:rPr>
        <w:t>s</w:t>
      </w:r>
      <w:r w:rsidR="00841566">
        <w:rPr>
          <w:rFonts w:cs="Times New Roman"/>
          <w:szCs w:val="24"/>
        </w:rPr>
        <w:t>cales</w:t>
      </w:r>
      <w:r w:rsidR="00696DE6">
        <w:rPr>
          <w:rFonts w:cs="Times New Roman"/>
          <w:szCs w:val="24"/>
        </w:rPr>
        <w:t xml:space="preserve">, </w:t>
      </w:r>
      <w:r w:rsidR="00841566">
        <w:rPr>
          <w:rFonts w:cs="Times New Roman"/>
          <w:szCs w:val="24"/>
        </w:rPr>
        <w:t xml:space="preserve">binary “yes-no” responses </w:t>
      </w:r>
      <w:r w:rsidR="00C26F5A">
        <w:rPr>
          <w:rFonts w:cs="Times New Roman"/>
          <w:szCs w:val="24"/>
        </w:rPr>
        <w:t>(</w:t>
      </w:r>
      <w:proofErr w:type="spellStart"/>
      <w:r w:rsidR="00841566" w:rsidRPr="00613ABF">
        <w:rPr>
          <w:rFonts w:cs="Times New Roman"/>
          <w:szCs w:val="24"/>
        </w:rPr>
        <w:t>Hanczakowski</w:t>
      </w:r>
      <w:proofErr w:type="spellEnd"/>
      <w:r w:rsidR="00841566" w:rsidRPr="0085197E">
        <w:rPr>
          <w:rFonts w:cs="Times New Roman"/>
          <w:szCs w:val="24"/>
        </w:rPr>
        <w:t xml:space="preserve">, </w:t>
      </w:r>
      <w:proofErr w:type="spellStart"/>
      <w:r w:rsidR="00841566" w:rsidRPr="0085197E">
        <w:rPr>
          <w:rFonts w:cs="Times New Roman"/>
          <w:szCs w:val="24"/>
        </w:rPr>
        <w:t>Zawadzka</w:t>
      </w:r>
      <w:proofErr w:type="spellEnd"/>
      <w:r w:rsidR="00841566" w:rsidRPr="0085197E">
        <w:rPr>
          <w:rFonts w:cs="Times New Roman"/>
          <w:szCs w:val="24"/>
        </w:rPr>
        <w:t xml:space="preserve">, </w:t>
      </w:r>
      <w:proofErr w:type="spellStart"/>
      <w:r w:rsidR="00841566" w:rsidRPr="0085197E">
        <w:rPr>
          <w:rFonts w:cs="Times New Roman"/>
          <w:szCs w:val="24"/>
        </w:rPr>
        <w:t>Pasek</w:t>
      </w:r>
      <w:proofErr w:type="spellEnd"/>
      <w:r w:rsidR="00841566" w:rsidRPr="0085197E">
        <w:rPr>
          <w:rFonts w:cs="Times New Roman"/>
          <w:szCs w:val="24"/>
        </w:rPr>
        <w:t xml:space="preserve">, &amp; </w:t>
      </w:r>
      <w:proofErr w:type="spellStart"/>
      <w:r w:rsidR="00841566" w:rsidRPr="0085197E">
        <w:rPr>
          <w:rFonts w:cs="Times New Roman"/>
          <w:szCs w:val="24"/>
        </w:rPr>
        <w:t>Higham</w:t>
      </w:r>
      <w:proofErr w:type="spellEnd"/>
      <w:r w:rsidR="00841566" w:rsidRPr="0085197E">
        <w:rPr>
          <w:rFonts w:cs="Times New Roman"/>
          <w:szCs w:val="24"/>
        </w:rPr>
        <w:t>, 2013)</w:t>
      </w:r>
      <w:r w:rsidR="00F72101">
        <w:rPr>
          <w:rFonts w:cs="Times New Roman"/>
          <w:szCs w:val="24"/>
        </w:rPr>
        <w:t xml:space="preserve"> or</w:t>
      </w:r>
      <w:r w:rsidR="00841566">
        <w:rPr>
          <w:rFonts w:cs="Times New Roman"/>
          <w:szCs w:val="24"/>
        </w:rPr>
        <w:t xml:space="preserve"> </w:t>
      </w:r>
      <w:r w:rsidR="00754101">
        <w:rPr>
          <w:rFonts w:cs="Times New Roman"/>
          <w:szCs w:val="24"/>
        </w:rPr>
        <w:t>via a</w:t>
      </w:r>
      <w:r w:rsidR="00841566">
        <w:rPr>
          <w:rFonts w:cs="Times New Roman"/>
          <w:szCs w:val="24"/>
        </w:rPr>
        <w:t xml:space="preserve"> continuous 0 to 100 scale representing the percent likelihood </w:t>
      </w:r>
      <w:r w:rsidR="00C26F5A">
        <w:rPr>
          <w:rFonts w:cs="Times New Roman"/>
          <w:szCs w:val="24"/>
        </w:rPr>
        <w:t xml:space="preserve">that </w:t>
      </w:r>
      <w:r w:rsidR="00841566">
        <w:rPr>
          <w:rFonts w:cs="Times New Roman"/>
          <w:szCs w:val="24"/>
        </w:rPr>
        <w:t xml:space="preserve">the target item </w:t>
      </w:r>
      <w:r w:rsidR="00C26F5A">
        <w:rPr>
          <w:rFonts w:cs="Times New Roman"/>
          <w:szCs w:val="24"/>
        </w:rPr>
        <w:t xml:space="preserve">will be </w:t>
      </w:r>
      <w:r w:rsidR="00841566">
        <w:rPr>
          <w:rFonts w:cs="Times New Roman"/>
          <w:szCs w:val="24"/>
        </w:rPr>
        <w:t xml:space="preserve">successfully recalled at test (e.g., 100% = </w:t>
      </w:r>
      <w:proofErr w:type="gramStart"/>
      <w:r w:rsidR="00841566">
        <w:rPr>
          <w:rFonts w:cs="Times New Roman"/>
          <w:szCs w:val="24"/>
        </w:rPr>
        <w:t>definitely would</w:t>
      </w:r>
      <w:proofErr w:type="gramEnd"/>
      <w:r w:rsidR="00841566">
        <w:rPr>
          <w:rFonts w:cs="Times New Roman"/>
          <w:szCs w:val="24"/>
        </w:rPr>
        <w:t xml:space="preserve"> remember; 0% = definitely would not remember). The use of a 100-point scale is beneficial as it </w:t>
      </w:r>
      <w:r w:rsidR="00FF5503">
        <w:rPr>
          <w:rFonts w:cs="Times New Roman"/>
          <w:szCs w:val="24"/>
        </w:rPr>
        <w:t xml:space="preserve">provides a straightforward computation of judgment accuracy </w:t>
      </w:r>
      <w:r w:rsidR="0063206B">
        <w:rPr>
          <w:rFonts w:cs="Times New Roman"/>
          <w:szCs w:val="24"/>
        </w:rPr>
        <w:t>which can be contrasted to the</w:t>
      </w:r>
      <w:r w:rsidR="00FF5503">
        <w:rPr>
          <w:rFonts w:cs="Times New Roman"/>
          <w:szCs w:val="24"/>
        </w:rPr>
        <w:t xml:space="preserve"> percentage of targets recalled at test.</w:t>
      </w:r>
    </w:p>
    <w:p w14:paraId="5D387AB3" w14:textId="40E8A264" w:rsidR="00841566" w:rsidRDefault="00841566" w:rsidP="00841566">
      <w:pPr>
        <w:ind w:firstLine="720"/>
        <w:rPr>
          <w:rFonts w:cs="Times New Roman"/>
          <w:szCs w:val="24"/>
        </w:rPr>
      </w:pPr>
      <w:r>
        <w:rPr>
          <w:rFonts w:cs="Times New Roman"/>
          <w:szCs w:val="24"/>
        </w:rPr>
        <w:t xml:space="preserve">Although JOL ratings </w:t>
      </w:r>
      <w:r w:rsidR="00AA463D">
        <w:rPr>
          <w:rFonts w:cs="Times New Roman"/>
          <w:szCs w:val="24"/>
        </w:rPr>
        <w:t xml:space="preserve">can </w:t>
      </w:r>
      <w:r w:rsidR="00037606">
        <w:rPr>
          <w:rFonts w:cs="Times New Roman"/>
          <w:szCs w:val="24"/>
        </w:rPr>
        <w:t>accurately predict</w:t>
      </w:r>
      <w:r w:rsidR="00C26F5A">
        <w:rPr>
          <w:rFonts w:cs="Times New Roman"/>
          <w:szCs w:val="24"/>
        </w:rPr>
        <w:t xml:space="preserve"> later recall</w:t>
      </w:r>
      <w:r>
        <w:rPr>
          <w:rFonts w:cs="Times New Roman"/>
          <w:szCs w:val="24"/>
        </w:rPr>
        <w:t xml:space="preserve">, </w:t>
      </w:r>
      <w:r w:rsidR="00C26F5A">
        <w:rPr>
          <w:rFonts w:cs="Times New Roman"/>
          <w:szCs w:val="24"/>
        </w:rPr>
        <w:t xml:space="preserve">several </w:t>
      </w:r>
      <w:r>
        <w:rPr>
          <w:rFonts w:cs="Times New Roman"/>
          <w:szCs w:val="24"/>
        </w:rPr>
        <w:t xml:space="preserve">factors </w:t>
      </w:r>
      <w:r w:rsidR="00AA463D">
        <w:rPr>
          <w:rFonts w:cs="Times New Roman"/>
          <w:szCs w:val="24"/>
        </w:rPr>
        <w:t>have been shown to</w:t>
      </w:r>
      <w:r>
        <w:rPr>
          <w:rFonts w:cs="Times New Roman"/>
          <w:szCs w:val="24"/>
        </w:rPr>
        <w:t xml:space="preserve"> </w:t>
      </w:r>
      <w:r w:rsidR="00D35A4B">
        <w:rPr>
          <w:rFonts w:cs="Times New Roman"/>
          <w:szCs w:val="24"/>
        </w:rPr>
        <w:t>influence</w:t>
      </w:r>
      <w:r>
        <w:rPr>
          <w:rFonts w:cs="Times New Roman"/>
          <w:szCs w:val="24"/>
        </w:rPr>
        <w:t xml:space="preserve"> </w:t>
      </w:r>
      <w:r w:rsidR="000A5449">
        <w:rPr>
          <w:rFonts w:cs="Times New Roman"/>
          <w:szCs w:val="24"/>
        </w:rPr>
        <w:t xml:space="preserve">their </w:t>
      </w:r>
      <w:r w:rsidR="00286A48">
        <w:rPr>
          <w:rFonts w:cs="Times New Roman"/>
          <w:szCs w:val="24"/>
        </w:rPr>
        <w:t>efficacy</w:t>
      </w:r>
      <w:r>
        <w:rPr>
          <w:rFonts w:cs="Times New Roman"/>
          <w:szCs w:val="24"/>
        </w:rPr>
        <w:t>. These include</w:t>
      </w:r>
      <w:r w:rsidR="007A74AE">
        <w:rPr>
          <w:rFonts w:cs="Times New Roman"/>
          <w:szCs w:val="24"/>
        </w:rPr>
        <w:t xml:space="preserve"> perception of</w:t>
      </w:r>
      <w:r>
        <w:rPr>
          <w:rFonts w:cs="Times New Roman"/>
          <w:szCs w:val="24"/>
        </w:rPr>
        <w:t xml:space="preserve"> identical cue-target word pairs</w:t>
      </w:r>
      <w:r w:rsidR="007A74AE">
        <w:rPr>
          <w:rFonts w:cs="Times New Roman"/>
          <w:szCs w:val="24"/>
        </w:rPr>
        <w:t xml:space="preserve"> as being </w:t>
      </w:r>
      <w:r w:rsidR="00D0109A">
        <w:rPr>
          <w:rFonts w:cs="Times New Roman"/>
          <w:szCs w:val="24"/>
        </w:rPr>
        <w:t>fluent due to word repetitions</w:t>
      </w:r>
      <w:r w:rsidR="007A74AE">
        <w:rPr>
          <w:rFonts w:cs="Times New Roman"/>
          <w:szCs w:val="24"/>
        </w:rPr>
        <w:t xml:space="preserve"> </w:t>
      </w:r>
      <w:r w:rsidRPr="001C4EFE">
        <w:rPr>
          <w:rFonts w:cs="Times New Roman"/>
          <w:szCs w:val="24"/>
        </w:rPr>
        <w:t>(</w:t>
      </w:r>
      <w:r w:rsidRPr="00613ABF">
        <w:rPr>
          <w:rFonts w:cs="Times New Roman"/>
          <w:szCs w:val="24"/>
        </w:rPr>
        <w:t>Castel</w:t>
      </w:r>
      <w:r w:rsidRPr="00633395">
        <w:rPr>
          <w:rFonts w:cs="Times New Roman"/>
          <w:szCs w:val="24"/>
        </w:rPr>
        <w:t>, McCabe, &amp; Roediger, 2007</w:t>
      </w:r>
      <w:r w:rsidR="000018E3">
        <w:rPr>
          <w:rFonts w:cs="Times New Roman"/>
          <w:szCs w:val="24"/>
        </w:rPr>
        <w:t xml:space="preserve">; </w:t>
      </w:r>
      <w:r w:rsidR="000018E3" w:rsidRPr="00CB03FF">
        <w:rPr>
          <w:rFonts w:cstheme="minorHAnsi"/>
          <w:color w:val="4472C4" w:themeColor="accent1"/>
          <w:szCs w:val="24"/>
        </w:rPr>
        <w:t xml:space="preserve">Mueller, </w:t>
      </w:r>
      <w:proofErr w:type="spellStart"/>
      <w:r w:rsidR="000018E3" w:rsidRPr="00CB03FF">
        <w:rPr>
          <w:rFonts w:cstheme="minorHAnsi"/>
          <w:color w:val="4472C4" w:themeColor="accent1"/>
          <w:szCs w:val="24"/>
        </w:rPr>
        <w:t>Dunlosky</w:t>
      </w:r>
      <w:proofErr w:type="spellEnd"/>
      <w:r w:rsidR="000018E3" w:rsidRPr="00CB03FF">
        <w:rPr>
          <w:rFonts w:cstheme="minorHAnsi"/>
          <w:color w:val="4472C4" w:themeColor="accent1"/>
          <w:szCs w:val="24"/>
        </w:rPr>
        <w:t>, and Tauber</w:t>
      </w:r>
      <w:r w:rsidR="000018E3">
        <w:rPr>
          <w:rFonts w:cstheme="minorHAnsi"/>
          <w:color w:val="4472C4" w:themeColor="accent1"/>
          <w:szCs w:val="24"/>
        </w:rPr>
        <w:t xml:space="preserve">, </w:t>
      </w:r>
      <w:r w:rsidR="000018E3" w:rsidRPr="00CB03FF">
        <w:rPr>
          <w:rFonts w:cstheme="minorHAnsi"/>
          <w:color w:val="4472C4" w:themeColor="accent1"/>
          <w:szCs w:val="24"/>
        </w:rPr>
        <w:t>2016</w:t>
      </w:r>
      <w:r w:rsidRPr="001C4EFE">
        <w:rPr>
          <w:rFonts w:cs="Times New Roman"/>
          <w:szCs w:val="24"/>
        </w:rPr>
        <w:t>),</w:t>
      </w:r>
      <w:r>
        <w:rPr>
          <w:rFonts w:cs="Times New Roman"/>
          <w:szCs w:val="24"/>
        </w:rPr>
        <w:t xml:space="preserve"> </w:t>
      </w:r>
      <w:r w:rsidR="00C26F5A">
        <w:rPr>
          <w:rFonts w:cs="Times New Roman"/>
          <w:szCs w:val="24"/>
        </w:rPr>
        <w:t>increasing the</w:t>
      </w:r>
      <w:r>
        <w:rPr>
          <w:rFonts w:cs="Times New Roman"/>
          <w:szCs w:val="24"/>
        </w:rPr>
        <w:t xml:space="preserve"> time spent studying word pairs (</w:t>
      </w:r>
      <w:proofErr w:type="spellStart"/>
      <w:r w:rsidRPr="00613ABF">
        <w:rPr>
          <w:rFonts w:cs="Times New Roman"/>
          <w:szCs w:val="24"/>
        </w:rPr>
        <w:t>Koriat</w:t>
      </w:r>
      <w:proofErr w:type="spellEnd"/>
      <w:r w:rsidRPr="008979B1">
        <w:rPr>
          <w:rFonts w:cs="Times New Roman"/>
          <w:szCs w:val="24"/>
        </w:rPr>
        <w:t xml:space="preserve"> &amp; </w:t>
      </w:r>
      <w:proofErr w:type="spellStart"/>
      <w:r w:rsidRPr="008979B1">
        <w:rPr>
          <w:rFonts w:cs="Times New Roman"/>
          <w:szCs w:val="24"/>
        </w:rPr>
        <w:t>Ma’ayan</w:t>
      </w:r>
      <w:proofErr w:type="spellEnd"/>
      <w:r w:rsidRPr="008979B1">
        <w:rPr>
          <w:rFonts w:cs="Times New Roman"/>
          <w:szCs w:val="24"/>
        </w:rPr>
        <w:t>, 2005</w:t>
      </w:r>
      <w:r>
        <w:rPr>
          <w:rFonts w:cs="Times New Roman"/>
          <w:szCs w:val="24"/>
        </w:rPr>
        <w:t xml:space="preserve">), and the direction and </w:t>
      </w:r>
      <w:r w:rsidR="00C26F5A">
        <w:rPr>
          <w:rFonts w:cs="Times New Roman"/>
          <w:szCs w:val="24"/>
        </w:rPr>
        <w:t xml:space="preserve">strength of the relatedness </w:t>
      </w:r>
      <w:r>
        <w:rPr>
          <w:rFonts w:cs="Times New Roman"/>
          <w:szCs w:val="24"/>
        </w:rPr>
        <w:t xml:space="preserve">between cue-target study pairs </w:t>
      </w:r>
      <w:r w:rsidRPr="00633395">
        <w:rPr>
          <w:rFonts w:cs="Times New Roman"/>
          <w:szCs w:val="24"/>
        </w:rPr>
        <w:t>(</w:t>
      </w:r>
      <w:proofErr w:type="spellStart"/>
      <w:r w:rsidRPr="00613ABF">
        <w:rPr>
          <w:rFonts w:cs="Times New Roman"/>
          <w:szCs w:val="24"/>
        </w:rPr>
        <w:t>Koriat</w:t>
      </w:r>
      <w:proofErr w:type="spellEnd"/>
      <w:r w:rsidRPr="00633395">
        <w:rPr>
          <w:rFonts w:cs="Times New Roman"/>
          <w:szCs w:val="24"/>
        </w:rPr>
        <w:t xml:space="preserve"> &amp; Bjork, </w:t>
      </w:r>
      <w:r w:rsidRPr="0085197E">
        <w:rPr>
          <w:rFonts w:cs="Times New Roman"/>
          <w:szCs w:val="24"/>
        </w:rPr>
        <w:t xml:space="preserve">2005; </w:t>
      </w:r>
      <w:r w:rsidRPr="00613ABF">
        <w:rPr>
          <w:rFonts w:cs="Times New Roman"/>
          <w:szCs w:val="24"/>
        </w:rPr>
        <w:t>Maxwell</w:t>
      </w:r>
      <w:r w:rsidRPr="0085197E">
        <w:rPr>
          <w:rFonts w:cs="Times New Roman"/>
          <w:szCs w:val="24"/>
        </w:rPr>
        <w:t xml:space="preserve"> &amp; Huff, </w:t>
      </w:r>
      <w:r w:rsidR="00FF7880">
        <w:rPr>
          <w:rFonts w:cs="Times New Roman"/>
          <w:szCs w:val="24"/>
        </w:rPr>
        <w:t>2021</w:t>
      </w:r>
      <w:r w:rsidRPr="0085197E">
        <w:rPr>
          <w:rFonts w:cs="Times New Roman"/>
          <w:szCs w:val="24"/>
        </w:rPr>
        <w:t>). The</w:t>
      </w:r>
      <w:r>
        <w:rPr>
          <w:rFonts w:cs="Times New Roman"/>
          <w:szCs w:val="24"/>
        </w:rPr>
        <w:t xml:space="preserve"> present study further examines factors </w:t>
      </w:r>
      <w:r w:rsidR="009C2FFA">
        <w:rPr>
          <w:rFonts w:cs="Times New Roman"/>
          <w:szCs w:val="24"/>
        </w:rPr>
        <w:t>affecting</w:t>
      </w:r>
      <w:r>
        <w:rPr>
          <w:rFonts w:cs="Times New Roman"/>
          <w:szCs w:val="24"/>
        </w:rPr>
        <w:t xml:space="preserve"> the accuracy of </w:t>
      </w:r>
      <w:r>
        <w:rPr>
          <w:rFonts w:cs="Times New Roman"/>
          <w:szCs w:val="24"/>
        </w:rPr>
        <w:lastRenderedPageBreak/>
        <w:t xml:space="preserve">JOLs by examining the associative direction between cue-target pairs (i.e., probability that the cue </w:t>
      </w:r>
      <w:r w:rsidR="00D0109A">
        <w:rPr>
          <w:rFonts w:cs="Times New Roman"/>
          <w:szCs w:val="24"/>
        </w:rPr>
        <w:t xml:space="preserve">word </w:t>
      </w:r>
      <w:r>
        <w:rPr>
          <w:rFonts w:cs="Times New Roman"/>
          <w:szCs w:val="24"/>
        </w:rPr>
        <w:t>elicits the target at test or vice versa)</w:t>
      </w:r>
      <w:r w:rsidR="00C26F5A">
        <w:rPr>
          <w:rFonts w:cs="Times New Roman"/>
          <w:szCs w:val="24"/>
        </w:rPr>
        <w:t xml:space="preserve"> and by testing </w:t>
      </w:r>
      <w:r>
        <w:rPr>
          <w:rFonts w:cs="Times New Roman"/>
          <w:szCs w:val="24"/>
        </w:rPr>
        <w:t xml:space="preserve">whether encoding tasks that emphasize the shared or distinctive characteristics of the word pairs through relational and item-specific encoding tasks, respectively, can improve the </w:t>
      </w:r>
      <w:r w:rsidR="000F0E72">
        <w:rPr>
          <w:rFonts w:cs="Times New Roman"/>
          <w:szCs w:val="24"/>
        </w:rPr>
        <w:t xml:space="preserve">predictive </w:t>
      </w:r>
      <w:r w:rsidR="00C26F5A">
        <w:rPr>
          <w:rFonts w:cs="Times New Roman"/>
          <w:szCs w:val="24"/>
        </w:rPr>
        <w:t>accuracy of JOLs</w:t>
      </w:r>
      <w:r w:rsidR="000F0E72">
        <w:rPr>
          <w:rFonts w:cs="Times New Roman"/>
          <w:szCs w:val="24"/>
        </w:rPr>
        <w:t>.</w:t>
      </w:r>
    </w:p>
    <w:p w14:paraId="7A090117" w14:textId="592195C6" w:rsidR="005D3834" w:rsidRPr="00600812" w:rsidRDefault="005D3834" w:rsidP="00194499">
      <w:pPr>
        <w:rPr>
          <w:rFonts w:cs="Times New Roman"/>
          <w:b/>
          <w:bCs/>
          <w:szCs w:val="24"/>
        </w:rPr>
      </w:pPr>
      <w:r>
        <w:rPr>
          <w:rFonts w:cs="Times New Roman"/>
          <w:b/>
          <w:bCs/>
          <w:szCs w:val="24"/>
        </w:rPr>
        <w:t>The Effect of Cue-Target Relations on JOL Accuracy</w:t>
      </w:r>
    </w:p>
    <w:p w14:paraId="5AC7FF2A" w14:textId="7DD4EE9B" w:rsidR="00841566" w:rsidRDefault="00841566" w:rsidP="00841566">
      <w:pPr>
        <w:ind w:firstLine="720"/>
        <w:rPr>
          <w:rFonts w:cs="Times New Roman"/>
          <w:szCs w:val="24"/>
        </w:rPr>
      </w:pPr>
      <w:r>
        <w:rPr>
          <w:rFonts w:cs="Times New Roman"/>
          <w:szCs w:val="24"/>
        </w:rPr>
        <w:t xml:space="preserve">Interest in the </w:t>
      </w:r>
      <w:r w:rsidR="00FF5503">
        <w:rPr>
          <w:rFonts w:cs="Times New Roman"/>
          <w:szCs w:val="24"/>
        </w:rPr>
        <w:t xml:space="preserve">correspondence </w:t>
      </w:r>
      <w:r>
        <w:rPr>
          <w:rFonts w:cs="Times New Roman"/>
          <w:szCs w:val="24"/>
        </w:rPr>
        <w:t xml:space="preserve">between memory predictions and </w:t>
      </w:r>
      <w:r w:rsidR="00E60016">
        <w:rPr>
          <w:rFonts w:cs="Times New Roman"/>
          <w:szCs w:val="24"/>
        </w:rPr>
        <w:t>retrieval</w:t>
      </w:r>
      <w:r>
        <w:rPr>
          <w:rFonts w:cs="Times New Roman"/>
          <w:szCs w:val="24"/>
        </w:rPr>
        <w:t xml:space="preserve"> is not </w:t>
      </w:r>
      <w:r w:rsidR="00C26F5A">
        <w:rPr>
          <w:rFonts w:cs="Times New Roman"/>
          <w:szCs w:val="24"/>
        </w:rPr>
        <w:t>new</w:t>
      </w:r>
      <w:r>
        <w:rPr>
          <w:rFonts w:cs="Times New Roman"/>
          <w:szCs w:val="24"/>
        </w:rPr>
        <w:t xml:space="preserve">. In an early example, </w:t>
      </w:r>
      <w:r w:rsidRPr="00613ABF">
        <w:rPr>
          <w:rFonts w:cs="Times New Roman"/>
          <w:szCs w:val="24"/>
        </w:rPr>
        <w:t>Arbuckle</w:t>
      </w:r>
      <w:r w:rsidRPr="00633395">
        <w:rPr>
          <w:rFonts w:cs="Times New Roman"/>
          <w:szCs w:val="24"/>
        </w:rPr>
        <w:t xml:space="preserve"> and Cuddy (1969)</w:t>
      </w:r>
      <w:r>
        <w:rPr>
          <w:rFonts w:cs="Times New Roman"/>
          <w:szCs w:val="24"/>
        </w:rPr>
        <w:t xml:space="preserve"> asked participants to study</w:t>
      </w:r>
      <w:r w:rsidR="00535981">
        <w:rPr>
          <w:rFonts w:cs="Times New Roman"/>
          <w:szCs w:val="24"/>
        </w:rPr>
        <w:t xml:space="preserve"> letter-number</w:t>
      </w:r>
      <w:r w:rsidR="002316BF">
        <w:rPr>
          <w:rFonts w:cs="Times New Roman"/>
          <w:szCs w:val="24"/>
        </w:rPr>
        <w:t xml:space="preserve"> </w:t>
      </w:r>
      <w:r w:rsidR="00D0109A">
        <w:rPr>
          <w:rFonts w:cs="Times New Roman"/>
          <w:szCs w:val="24"/>
        </w:rPr>
        <w:t xml:space="preserve">pairs </w:t>
      </w:r>
      <w:r w:rsidR="00535981">
        <w:rPr>
          <w:rFonts w:cs="Times New Roman"/>
          <w:szCs w:val="24"/>
        </w:rPr>
        <w:t>(e.g.</w:t>
      </w:r>
      <w:r w:rsidR="00ED5D70">
        <w:rPr>
          <w:rFonts w:cs="Times New Roman"/>
          <w:szCs w:val="24"/>
        </w:rPr>
        <w:t>,</w:t>
      </w:r>
      <w:r w:rsidR="00535981">
        <w:rPr>
          <w:rFonts w:cs="Times New Roman"/>
          <w:szCs w:val="24"/>
        </w:rPr>
        <w:t xml:space="preserve"> A-73) </w:t>
      </w:r>
      <w:r>
        <w:rPr>
          <w:rFonts w:cs="Times New Roman"/>
          <w:szCs w:val="24"/>
        </w:rPr>
        <w:t xml:space="preserve">and </w:t>
      </w:r>
      <w:r w:rsidR="00FF5503">
        <w:rPr>
          <w:rFonts w:cs="Times New Roman"/>
          <w:szCs w:val="24"/>
        </w:rPr>
        <w:t xml:space="preserve">predict </w:t>
      </w:r>
      <w:r>
        <w:rPr>
          <w:rFonts w:cs="Times New Roman"/>
          <w:szCs w:val="24"/>
        </w:rPr>
        <w:t>whether they would or would not remember the pair</w:t>
      </w:r>
      <w:r w:rsidR="007C43F4">
        <w:rPr>
          <w:rFonts w:cs="Times New Roman"/>
          <w:szCs w:val="24"/>
        </w:rPr>
        <w:t>s</w:t>
      </w:r>
      <w:r w:rsidR="007D6BCD">
        <w:rPr>
          <w:rFonts w:cs="Times New Roman"/>
          <w:szCs w:val="24"/>
        </w:rPr>
        <w:t xml:space="preserve"> on a later test. At </w:t>
      </w:r>
      <w:proofErr w:type="gramStart"/>
      <w:r w:rsidR="007D6BCD">
        <w:rPr>
          <w:rFonts w:cs="Times New Roman"/>
          <w:szCs w:val="24"/>
        </w:rPr>
        <w:t>test</w:t>
      </w:r>
      <w:proofErr w:type="gramEnd"/>
      <w:r w:rsidR="007D6BCD">
        <w:rPr>
          <w:rFonts w:cs="Times New Roman"/>
          <w:szCs w:val="24"/>
        </w:rPr>
        <w:t>, participants also provided a</w:t>
      </w:r>
      <w:r>
        <w:rPr>
          <w:rFonts w:cs="Times New Roman"/>
          <w:szCs w:val="24"/>
        </w:rPr>
        <w:t xml:space="preserve"> </w:t>
      </w:r>
      <w:proofErr w:type="spellStart"/>
      <w:r>
        <w:rPr>
          <w:rFonts w:cs="Times New Roman"/>
          <w:szCs w:val="24"/>
        </w:rPr>
        <w:t>postdiction</w:t>
      </w:r>
      <w:proofErr w:type="spellEnd"/>
      <w:r>
        <w:rPr>
          <w:rFonts w:cs="Times New Roman"/>
          <w:szCs w:val="24"/>
        </w:rPr>
        <w:t xml:space="preserve"> that they were </w:t>
      </w:r>
      <w:r w:rsidR="00327754">
        <w:rPr>
          <w:rFonts w:cs="Times New Roman"/>
          <w:szCs w:val="24"/>
        </w:rPr>
        <w:t xml:space="preserve">either </w:t>
      </w:r>
      <w:r>
        <w:rPr>
          <w:rFonts w:cs="Times New Roman"/>
          <w:szCs w:val="24"/>
        </w:rPr>
        <w:t xml:space="preserve">correct or incorrect regarding their </w:t>
      </w:r>
      <w:r w:rsidR="00327754">
        <w:rPr>
          <w:rFonts w:cs="Times New Roman"/>
          <w:szCs w:val="24"/>
        </w:rPr>
        <w:t>answer</w:t>
      </w:r>
      <w:r>
        <w:rPr>
          <w:rFonts w:cs="Times New Roman"/>
          <w:szCs w:val="24"/>
        </w:rPr>
        <w:t xml:space="preserve">. </w:t>
      </w:r>
      <w:r w:rsidR="007D6BCD" w:rsidRPr="00613ABF">
        <w:rPr>
          <w:rFonts w:cs="Times New Roman"/>
          <w:szCs w:val="24"/>
        </w:rPr>
        <w:t>Arbuckle</w:t>
      </w:r>
      <w:r w:rsidR="007D6BCD">
        <w:rPr>
          <w:rFonts w:cs="Times New Roman"/>
          <w:szCs w:val="24"/>
        </w:rPr>
        <w:t xml:space="preserve"> and Cuddy reported that</w:t>
      </w:r>
      <w:r w:rsidR="00DD11B9">
        <w:rPr>
          <w:rFonts w:cs="Times New Roman"/>
          <w:szCs w:val="24"/>
        </w:rPr>
        <w:t xml:space="preserve"> </w:t>
      </w:r>
      <w:r>
        <w:rPr>
          <w:rFonts w:cs="Times New Roman"/>
          <w:szCs w:val="24"/>
        </w:rPr>
        <w:t>participants</w:t>
      </w:r>
      <w:r w:rsidR="007D6BCD">
        <w:rPr>
          <w:rFonts w:cs="Times New Roman"/>
          <w:szCs w:val="24"/>
        </w:rPr>
        <w:t xml:space="preserve"> correctly predicted later recall for</w:t>
      </w:r>
      <w:r w:rsidR="00DD11B9">
        <w:rPr>
          <w:rFonts w:cs="Times New Roman"/>
          <w:szCs w:val="24"/>
        </w:rPr>
        <w:t xml:space="preserve"> an average of</w:t>
      </w:r>
      <w:r w:rsidR="007D6BCD">
        <w:rPr>
          <w:rFonts w:cs="Times New Roman"/>
          <w:szCs w:val="24"/>
        </w:rPr>
        <w:t xml:space="preserve"> </w:t>
      </w:r>
      <w:r w:rsidR="00DD11B9">
        <w:rPr>
          <w:rFonts w:cs="Times New Roman"/>
          <w:szCs w:val="24"/>
        </w:rPr>
        <w:t>67%</w:t>
      </w:r>
      <w:r w:rsidR="007D6BCD">
        <w:rPr>
          <w:rFonts w:cs="Times New Roman"/>
          <w:szCs w:val="24"/>
        </w:rPr>
        <w:t xml:space="preserve"> of trials and correctly </w:t>
      </w:r>
      <w:proofErr w:type="spellStart"/>
      <w:r w:rsidR="007D6BCD">
        <w:rPr>
          <w:rFonts w:cs="Times New Roman"/>
          <w:szCs w:val="24"/>
        </w:rPr>
        <w:t>postdicted</w:t>
      </w:r>
      <w:proofErr w:type="spellEnd"/>
      <w:r w:rsidR="007D6BCD">
        <w:rPr>
          <w:rFonts w:cs="Times New Roman"/>
          <w:szCs w:val="24"/>
        </w:rPr>
        <w:t xml:space="preserve"> their </w:t>
      </w:r>
      <w:r w:rsidR="00DD11B9">
        <w:rPr>
          <w:rFonts w:cs="Times New Roman"/>
          <w:szCs w:val="24"/>
        </w:rPr>
        <w:t>responses for 88% of trials</w:t>
      </w:r>
      <w:r w:rsidR="007D6BCD">
        <w:rPr>
          <w:rFonts w:cs="Times New Roman"/>
          <w:szCs w:val="24"/>
        </w:rPr>
        <w:t>, leading the authors to conclude</w:t>
      </w:r>
      <w:r>
        <w:rPr>
          <w:rFonts w:cs="Times New Roman"/>
          <w:szCs w:val="24"/>
        </w:rPr>
        <w:t xml:space="preserve"> that participants </w:t>
      </w:r>
      <w:r w:rsidR="00D35A4B">
        <w:rPr>
          <w:rFonts w:cs="Times New Roman"/>
          <w:szCs w:val="24"/>
        </w:rPr>
        <w:t xml:space="preserve">generally </w:t>
      </w:r>
      <w:r>
        <w:rPr>
          <w:rFonts w:cs="Times New Roman"/>
          <w:szCs w:val="24"/>
        </w:rPr>
        <w:t xml:space="preserve">had insight into how difficult each pair would be to remember and adjusted their </w:t>
      </w:r>
      <w:r w:rsidR="00EF0A47">
        <w:rPr>
          <w:rFonts w:cs="Times New Roman"/>
          <w:szCs w:val="24"/>
        </w:rPr>
        <w:t>predictions</w:t>
      </w:r>
      <w:r>
        <w:rPr>
          <w:rFonts w:cs="Times New Roman"/>
          <w:szCs w:val="24"/>
        </w:rPr>
        <w:t xml:space="preserve"> accordingly. </w:t>
      </w:r>
    </w:p>
    <w:p w14:paraId="4594DBCE" w14:textId="064F4C72" w:rsidR="00841566" w:rsidRDefault="00841566" w:rsidP="00841566">
      <w:pPr>
        <w:ind w:firstLine="720"/>
        <w:rPr>
          <w:rFonts w:cs="Times New Roman"/>
          <w:szCs w:val="24"/>
        </w:rPr>
      </w:pPr>
      <w:r>
        <w:rPr>
          <w:rFonts w:cs="Times New Roman"/>
          <w:szCs w:val="24"/>
        </w:rPr>
        <w:t xml:space="preserve">More recently, </w:t>
      </w:r>
      <w:proofErr w:type="spellStart"/>
      <w:r w:rsidRPr="00613ABF">
        <w:rPr>
          <w:rFonts w:cs="Times New Roman"/>
          <w:szCs w:val="24"/>
        </w:rPr>
        <w:t>Koriat</w:t>
      </w:r>
      <w:proofErr w:type="spellEnd"/>
      <w:r>
        <w:rPr>
          <w:rFonts w:cs="Times New Roman"/>
          <w:szCs w:val="24"/>
        </w:rPr>
        <w:t xml:space="preserve"> and Bjork (2005) </w:t>
      </w:r>
      <w:r w:rsidR="008C0DE9">
        <w:rPr>
          <w:rFonts w:cs="Times New Roman"/>
          <w:szCs w:val="24"/>
        </w:rPr>
        <w:t>found</w:t>
      </w:r>
      <w:r w:rsidR="007D6BCD">
        <w:rPr>
          <w:rFonts w:cs="Times New Roman"/>
          <w:szCs w:val="24"/>
        </w:rPr>
        <w:t xml:space="preserve"> that </w:t>
      </w:r>
      <w:r w:rsidR="00754101">
        <w:rPr>
          <w:rFonts w:cs="Times New Roman"/>
          <w:szCs w:val="24"/>
        </w:rPr>
        <w:t xml:space="preserve">aspects of </w:t>
      </w:r>
      <w:r w:rsidR="007D6BCD">
        <w:rPr>
          <w:rFonts w:cs="Times New Roman"/>
          <w:szCs w:val="24"/>
        </w:rPr>
        <w:t>the associative relationship between cue</w:t>
      </w:r>
      <w:r w:rsidR="00DD11B9">
        <w:rPr>
          <w:rFonts w:cs="Times New Roman"/>
          <w:szCs w:val="24"/>
        </w:rPr>
        <w:t>-</w:t>
      </w:r>
      <w:r w:rsidR="007D6BCD">
        <w:rPr>
          <w:rFonts w:cs="Times New Roman"/>
          <w:szCs w:val="24"/>
        </w:rPr>
        <w:t>target</w:t>
      </w:r>
      <w:r w:rsidR="0033305A">
        <w:rPr>
          <w:rFonts w:cs="Times New Roman"/>
          <w:szCs w:val="24"/>
        </w:rPr>
        <w:t xml:space="preserve"> </w:t>
      </w:r>
      <w:r w:rsidR="00754101">
        <w:rPr>
          <w:rFonts w:cs="Times New Roman"/>
          <w:szCs w:val="24"/>
        </w:rPr>
        <w:t xml:space="preserve">study </w:t>
      </w:r>
      <w:r w:rsidR="0033305A">
        <w:rPr>
          <w:rFonts w:cs="Times New Roman"/>
          <w:szCs w:val="24"/>
        </w:rPr>
        <w:t>pairs</w:t>
      </w:r>
      <w:r w:rsidR="007D6BCD">
        <w:rPr>
          <w:rFonts w:cs="Times New Roman"/>
          <w:szCs w:val="24"/>
        </w:rPr>
        <w:t xml:space="preserve">, </w:t>
      </w:r>
      <w:r w:rsidR="00384E03">
        <w:rPr>
          <w:rFonts w:cs="Times New Roman"/>
          <w:szCs w:val="24"/>
        </w:rPr>
        <w:t>namely</w:t>
      </w:r>
      <w:r w:rsidR="007D6BCD">
        <w:rPr>
          <w:rFonts w:cs="Times New Roman"/>
          <w:szCs w:val="24"/>
        </w:rPr>
        <w:t xml:space="preserve"> the direction and the strength of the relationship, can affect JOL accuracy. </w:t>
      </w:r>
      <w:r>
        <w:rPr>
          <w:rFonts w:cs="Times New Roman"/>
          <w:szCs w:val="24"/>
        </w:rPr>
        <w:t xml:space="preserve">Specifically, the authors delineated between two types of associations thought to influence the relationship between JOLs and recall. </w:t>
      </w:r>
      <w:r w:rsidR="004903E1">
        <w:rPr>
          <w:rFonts w:cs="Times New Roman"/>
          <w:szCs w:val="24"/>
        </w:rPr>
        <w:t xml:space="preserve">First, </w:t>
      </w:r>
      <w:r w:rsidR="004903E1">
        <w:rPr>
          <w:rFonts w:cs="Times New Roman"/>
          <w:i/>
          <w:iCs/>
          <w:szCs w:val="24"/>
        </w:rPr>
        <w:t>a</w:t>
      </w:r>
      <w:r w:rsidR="007D6BCD">
        <w:rPr>
          <w:rFonts w:cs="Times New Roman"/>
          <w:i/>
          <w:iCs/>
          <w:szCs w:val="24"/>
        </w:rPr>
        <w:t xml:space="preserve"> </w:t>
      </w:r>
      <w:r>
        <w:rPr>
          <w:rFonts w:cs="Times New Roman"/>
          <w:i/>
          <w:iCs/>
          <w:szCs w:val="24"/>
        </w:rPr>
        <w:t>priori</w:t>
      </w:r>
      <w:r>
        <w:rPr>
          <w:rFonts w:cs="Times New Roman"/>
          <w:szCs w:val="24"/>
        </w:rPr>
        <w:t xml:space="preserve"> associations refer to associations in the forward direction (e.g., credit-card</w:t>
      </w:r>
      <w:r w:rsidR="007D6BCD">
        <w:rPr>
          <w:rFonts w:cs="Times New Roman"/>
          <w:szCs w:val="24"/>
        </w:rPr>
        <w:t xml:space="preserve">, </w:t>
      </w:r>
      <w:r w:rsidR="00A7585B">
        <w:rPr>
          <w:rFonts w:cs="Times New Roman"/>
          <w:szCs w:val="24"/>
        </w:rPr>
        <w:t>stork-baby</w:t>
      </w:r>
      <w:r>
        <w:rPr>
          <w:rFonts w:cs="Times New Roman"/>
          <w:szCs w:val="24"/>
        </w:rPr>
        <w:t xml:space="preserve">). The strength of these </w:t>
      </w:r>
      <w:proofErr w:type="gramStart"/>
      <w:r>
        <w:rPr>
          <w:rFonts w:cs="Times New Roman"/>
          <w:szCs w:val="24"/>
        </w:rPr>
        <w:t>pair</w:t>
      </w:r>
      <w:proofErr w:type="gramEnd"/>
      <w:r>
        <w:rPr>
          <w:rFonts w:cs="Times New Roman"/>
          <w:szCs w:val="24"/>
        </w:rPr>
        <w:t xml:space="preserve"> types is </w:t>
      </w:r>
      <w:r w:rsidR="00FF0192">
        <w:rPr>
          <w:rFonts w:cs="Times New Roman"/>
          <w:szCs w:val="24"/>
        </w:rPr>
        <w:t>based</w:t>
      </w:r>
      <w:r>
        <w:rPr>
          <w:rFonts w:cs="Times New Roman"/>
          <w:szCs w:val="24"/>
        </w:rPr>
        <w:t xml:space="preserve"> </w:t>
      </w:r>
      <w:r w:rsidR="00946AF7">
        <w:rPr>
          <w:rFonts w:cs="Times New Roman"/>
          <w:szCs w:val="24"/>
        </w:rPr>
        <w:t xml:space="preserve">on </w:t>
      </w:r>
      <w:r>
        <w:rPr>
          <w:rFonts w:cs="Times New Roman"/>
          <w:szCs w:val="24"/>
        </w:rPr>
        <w:t xml:space="preserve">the likelihood that the cue word </w:t>
      </w:r>
      <w:r w:rsidR="009C510B">
        <w:rPr>
          <w:rFonts w:cs="Times New Roman"/>
          <w:szCs w:val="24"/>
        </w:rPr>
        <w:t xml:space="preserve">elicits </w:t>
      </w:r>
      <w:r>
        <w:rPr>
          <w:rFonts w:cs="Times New Roman"/>
          <w:szCs w:val="24"/>
        </w:rPr>
        <w:t xml:space="preserve">the target word at test. </w:t>
      </w:r>
      <w:r w:rsidR="00EF7C68">
        <w:rPr>
          <w:rFonts w:cs="Times New Roman"/>
          <w:szCs w:val="24"/>
        </w:rPr>
        <w:t>The degree of a</w:t>
      </w:r>
      <w:r w:rsidRPr="004903E1">
        <w:rPr>
          <w:rFonts w:cs="Times New Roman"/>
          <w:szCs w:val="24"/>
        </w:rPr>
        <w:t xml:space="preserve"> priori</w:t>
      </w:r>
      <w:r>
        <w:rPr>
          <w:rFonts w:cs="Times New Roman"/>
          <w:szCs w:val="24"/>
        </w:rPr>
        <w:t>/forward associat</w:t>
      </w:r>
      <w:r w:rsidR="00997642">
        <w:rPr>
          <w:rFonts w:cs="Times New Roman"/>
          <w:szCs w:val="24"/>
        </w:rPr>
        <w:t>ive</w:t>
      </w:r>
      <w:r>
        <w:rPr>
          <w:rFonts w:cs="Times New Roman"/>
          <w:szCs w:val="24"/>
        </w:rPr>
        <w:t xml:space="preserve"> strength can be readily assessed </w:t>
      </w:r>
      <w:r w:rsidR="0049763F">
        <w:rPr>
          <w:rFonts w:cs="Times New Roman"/>
          <w:szCs w:val="24"/>
        </w:rPr>
        <w:t>using</w:t>
      </w:r>
      <w:r>
        <w:rPr>
          <w:rFonts w:cs="Times New Roman"/>
          <w:szCs w:val="24"/>
        </w:rPr>
        <w:t xml:space="preserve"> free association norms (e.g., </w:t>
      </w:r>
      <w:r w:rsidRPr="00B31B8C">
        <w:rPr>
          <w:rFonts w:cs="Times New Roman"/>
          <w:szCs w:val="24"/>
        </w:rPr>
        <w:t>The University</w:t>
      </w:r>
      <w:r>
        <w:rPr>
          <w:rFonts w:cs="Times New Roman"/>
          <w:szCs w:val="24"/>
        </w:rPr>
        <w:t xml:space="preserve"> of South Florida Free Association Norms</w:t>
      </w:r>
      <w:r w:rsidRPr="00D442C1">
        <w:rPr>
          <w:rFonts w:cs="Times New Roman"/>
          <w:szCs w:val="24"/>
        </w:rPr>
        <w:t xml:space="preserve">; </w:t>
      </w:r>
      <w:r w:rsidRPr="00613ABF">
        <w:rPr>
          <w:rFonts w:cs="Times New Roman"/>
          <w:szCs w:val="24"/>
        </w:rPr>
        <w:t>Nelson</w:t>
      </w:r>
      <w:r w:rsidRPr="00633395">
        <w:rPr>
          <w:rFonts w:cs="Times New Roman"/>
          <w:szCs w:val="24"/>
        </w:rPr>
        <w:t>, McEvoy, &amp; Schreiber, 2004</w:t>
      </w:r>
      <w:r>
        <w:rPr>
          <w:rFonts w:cs="Times New Roman"/>
          <w:szCs w:val="24"/>
        </w:rPr>
        <w:t xml:space="preserve">; The Small World of Words Project; </w:t>
      </w:r>
      <w:r w:rsidRPr="00613ABF">
        <w:rPr>
          <w:rFonts w:cs="Times New Roman"/>
          <w:szCs w:val="24"/>
        </w:rPr>
        <w:t xml:space="preserve">De </w:t>
      </w:r>
      <w:proofErr w:type="spellStart"/>
      <w:r w:rsidRPr="00613ABF">
        <w:rPr>
          <w:rFonts w:cs="Times New Roman"/>
          <w:szCs w:val="24"/>
        </w:rPr>
        <w:t>Deyne</w:t>
      </w:r>
      <w:proofErr w:type="spellEnd"/>
      <w:r w:rsidRPr="008979B1">
        <w:rPr>
          <w:rFonts w:cs="Times New Roman"/>
          <w:szCs w:val="24"/>
        </w:rPr>
        <w:t xml:space="preserve">, Navarro, </w:t>
      </w:r>
      <w:proofErr w:type="spellStart"/>
      <w:r w:rsidRPr="008979B1">
        <w:rPr>
          <w:rFonts w:cs="Times New Roman"/>
          <w:szCs w:val="24"/>
        </w:rPr>
        <w:t>Perfors</w:t>
      </w:r>
      <w:proofErr w:type="spellEnd"/>
      <w:r w:rsidRPr="008979B1">
        <w:rPr>
          <w:rFonts w:cs="Times New Roman"/>
          <w:szCs w:val="24"/>
        </w:rPr>
        <w:t>, Brysbaert, &amp; Storms, 2019</w:t>
      </w:r>
      <w:r>
        <w:rPr>
          <w:rFonts w:cs="Times New Roman"/>
          <w:szCs w:val="24"/>
        </w:rPr>
        <w:t>)</w:t>
      </w:r>
      <w:r w:rsidR="00EF7C68">
        <w:rPr>
          <w:rFonts w:cs="Times New Roman"/>
          <w:szCs w:val="24"/>
        </w:rPr>
        <w:t xml:space="preserve">, which </w:t>
      </w:r>
      <w:r w:rsidR="00257959">
        <w:rPr>
          <w:rFonts w:cs="Times New Roman"/>
          <w:szCs w:val="24"/>
        </w:rPr>
        <w:t>denote</w:t>
      </w:r>
      <w:r>
        <w:rPr>
          <w:rFonts w:cs="Times New Roman"/>
          <w:szCs w:val="24"/>
        </w:rPr>
        <w:t xml:space="preserve"> the probability of responding to word A with word B </w:t>
      </w:r>
      <w:r w:rsidR="00257959">
        <w:rPr>
          <w:rFonts w:cs="Times New Roman"/>
          <w:szCs w:val="24"/>
        </w:rPr>
        <w:t xml:space="preserve">in an A-B pair </w:t>
      </w:r>
      <w:r>
        <w:rPr>
          <w:rFonts w:cs="Times New Roman"/>
          <w:szCs w:val="24"/>
        </w:rPr>
        <w:t xml:space="preserve">(i.e., forward </w:t>
      </w:r>
      <w:r>
        <w:rPr>
          <w:rFonts w:cs="Times New Roman"/>
          <w:szCs w:val="24"/>
        </w:rPr>
        <w:lastRenderedPageBreak/>
        <w:t>associative strength</w:t>
      </w:r>
      <w:r w:rsidR="00D35A4B">
        <w:rPr>
          <w:rFonts w:cs="Times New Roman"/>
          <w:szCs w:val="24"/>
        </w:rPr>
        <w:t>;</w:t>
      </w:r>
      <w:r>
        <w:rPr>
          <w:rFonts w:cs="Times New Roman"/>
          <w:szCs w:val="24"/>
        </w:rPr>
        <w:t xml:space="preserve"> FAS). </w:t>
      </w:r>
      <w:r w:rsidR="007D6BCD">
        <w:rPr>
          <w:rFonts w:cs="Times New Roman"/>
          <w:szCs w:val="24"/>
        </w:rPr>
        <w:t>Separately</w:t>
      </w:r>
      <w:r>
        <w:rPr>
          <w:rFonts w:cs="Times New Roman"/>
          <w:szCs w:val="24"/>
        </w:rPr>
        <w:t xml:space="preserve">, </w:t>
      </w:r>
      <w:proofErr w:type="gramStart"/>
      <w:r w:rsidRPr="003E2549">
        <w:rPr>
          <w:rFonts w:cs="Times New Roman"/>
          <w:i/>
          <w:iCs/>
          <w:szCs w:val="24"/>
        </w:rPr>
        <w:t>a posteriori</w:t>
      </w:r>
      <w:r>
        <w:rPr>
          <w:rFonts w:cs="Times New Roman"/>
          <w:szCs w:val="24"/>
        </w:rPr>
        <w:t xml:space="preserve"> associations</w:t>
      </w:r>
      <w:proofErr w:type="gramEnd"/>
      <w:r>
        <w:rPr>
          <w:rFonts w:cs="Times New Roman"/>
          <w:szCs w:val="24"/>
        </w:rPr>
        <w:t xml:space="preserve"> refer to </w:t>
      </w:r>
      <w:r w:rsidR="00460F41">
        <w:rPr>
          <w:rFonts w:cs="Times New Roman"/>
          <w:szCs w:val="24"/>
        </w:rPr>
        <w:t xml:space="preserve">any </w:t>
      </w:r>
      <w:r>
        <w:rPr>
          <w:rFonts w:cs="Times New Roman"/>
          <w:szCs w:val="24"/>
        </w:rPr>
        <w:t xml:space="preserve">perceived relatedness between pairs that </w:t>
      </w:r>
      <w:r w:rsidR="00460F41">
        <w:rPr>
          <w:rFonts w:cs="Times New Roman"/>
          <w:szCs w:val="24"/>
        </w:rPr>
        <w:t>becomes</w:t>
      </w:r>
      <w:r>
        <w:rPr>
          <w:rFonts w:cs="Times New Roman"/>
          <w:szCs w:val="24"/>
        </w:rPr>
        <w:t xml:space="preserve"> </w:t>
      </w:r>
      <w:r w:rsidR="00037606">
        <w:rPr>
          <w:rFonts w:cs="Times New Roman"/>
          <w:szCs w:val="24"/>
        </w:rPr>
        <w:t>more</w:t>
      </w:r>
      <w:r>
        <w:rPr>
          <w:rFonts w:cs="Times New Roman"/>
          <w:szCs w:val="24"/>
        </w:rPr>
        <w:t xml:space="preserve"> apparent to participants when words are presented together</w:t>
      </w:r>
      <w:r w:rsidR="004D36FF">
        <w:rPr>
          <w:rFonts w:cs="Times New Roman"/>
          <w:szCs w:val="24"/>
        </w:rPr>
        <w:t xml:space="preserve">, rather than </w:t>
      </w:r>
      <w:r w:rsidR="001105B6">
        <w:rPr>
          <w:rFonts w:cs="Times New Roman"/>
          <w:szCs w:val="24"/>
        </w:rPr>
        <w:t>separately</w:t>
      </w:r>
      <w:r>
        <w:rPr>
          <w:rFonts w:cs="Times New Roman"/>
          <w:szCs w:val="24"/>
        </w:rPr>
        <w:t xml:space="preserve">. </w:t>
      </w:r>
      <w:r w:rsidR="00785876">
        <w:rPr>
          <w:rFonts w:cs="Times New Roman"/>
          <w:color w:val="4472C4" w:themeColor="accent1"/>
          <w:szCs w:val="24"/>
        </w:rPr>
        <w:t>While this type of association has traditionally</w:t>
      </w:r>
      <w:r w:rsidR="00A26832" w:rsidRPr="00C365F9">
        <w:rPr>
          <w:rFonts w:cs="Times New Roman"/>
          <w:color w:val="4472C4" w:themeColor="accent1"/>
          <w:szCs w:val="24"/>
        </w:rPr>
        <w:t xml:space="preserve"> r</w:t>
      </w:r>
      <w:r w:rsidRPr="00C365F9">
        <w:rPr>
          <w:rFonts w:cs="Times New Roman"/>
          <w:color w:val="4472C4" w:themeColor="accent1"/>
          <w:szCs w:val="24"/>
        </w:rPr>
        <w:t>efer</w:t>
      </w:r>
      <w:r w:rsidR="00A26832" w:rsidRPr="00C365F9">
        <w:rPr>
          <w:rFonts w:cs="Times New Roman"/>
          <w:color w:val="4472C4" w:themeColor="accent1"/>
          <w:szCs w:val="24"/>
        </w:rPr>
        <w:t>red</w:t>
      </w:r>
      <w:r w:rsidRPr="00C365F9">
        <w:rPr>
          <w:rFonts w:cs="Times New Roman"/>
          <w:color w:val="4472C4" w:themeColor="accent1"/>
          <w:szCs w:val="24"/>
        </w:rPr>
        <w:t xml:space="preserve"> to weakly associated </w:t>
      </w:r>
      <w:r w:rsidR="00785876">
        <w:rPr>
          <w:rFonts w:cs="Times New Roman"/>
          <w:color w:val="4472C4" w:themeColor="accent1"/>
          <w:szCs w:val="24"/>
        </w:rPr>
        <w:t xml:space="preserve">forward </w:t>
      </w:r>
      <w:r w:rsidRPr="00C365F9">
        <w:rPr>
          <w:rFonts w:cs="Times New Roman"/>
          <w:color w:val="4472C4" w:themeColor="accent1"/>
          <w:szCs w:val="24"/>
        </w:rPr>
        <w:t>pairs (e.g., article-newspaper</w:t>
      </w:r>
      <w:r w:rsidR="00A26832" w:rsidRPr="00C365F9">
        <w:rPr>
          <w:rFonts w:cs="Times New Roman"/>
          <w:color w:val="4472C4" w:themeColor="accent1"/>
          <w:szCs w:val="24"/>
        </w:rPr>
        <w:t xml:space="preserve">; see </w:t>
      </w:r>
      <w:proofErr w:type="spellStart"/>
      <w:r w:rsidR="00A26832" w:rsidRPr="00C365F9">
        <w:rPr>
          <w:rFonts w:cs="Times New Roman"/>
          <w:color w:val="4472C4" w:themeColor="accent1"/>
          <w:szCs w:val="24"/>
        </w:rPr>
        <w:t>Koriat</w:t>
      </w:r>
      <w:proofErr w:type="spellEnd"/>
      <w:r w:rsidR="00A26832" w:rsidRPr="00C365F9">
        <w:rPr>
          <w:rFonts w:cs="Times New Roman"/>
          <w:color w:val="4472C4" w:themeColor="accent1"/>
          <w:szCs w:val="24"/>
        </w:rPr>
        <w:t xml:space="preserve"> &amp; Bjork, 2005</w:t>
      </w:r>
      <w:r w:rsidRPr="00C365F9">
        <w:rPr>
          <w:rFonts w:cs="Times New Roman"/>
          <w:color w:val="4472C4" w:themeColor="accent1"/>
          <w:szCs w:val="24"/>
        </w:rPr>
        <w:t>)</w:t>
      </w:r>
      <w:r w:rsidR="00A26832" w:rsidRPr="00C365F9">
        <w:rPr>
          <w:rFonts w:cs="Times New Roman"/>
          <w:color w:val="4472C4" w:themeColor="accent1"/>
          <w:szCs w:val="24"/>
        </w:rPr>
        <w:t>, they may also include</w:t>
      </w:r>
      <w:r w:rsidRPr="00C365F9">
        <w:rPr>
          <w:rFonts w:cs="Times New Roman"/>
          <w:color w:val="4472C4" w:themeColor="accent1"/>
          <w:szCs w:val="24"/>
        </w:rPr>
        <w:t xml:space="preserve"> strong </w:t>
      </w:r>
      <w:r w:rsidR="00A26832" w:rsidRPr="00C365F9">
        <w:rPr>
          <w:rFonts w:cs="Times New Roman"/>
          <w:color w:val="4472C4" w:themeColor="accent1"/>
          <w:szCs w:val="24"/>
        </w:rPr>
        <w:t xml:space="preserve">forward </w:t>
      </w:r>
      <w:r w:rsidRPr="00C365F9">
        <w:rPr>
          <w:rFonts w:cs="Times New Roman"/>
          <w:color w:val="4472C4" w:themeColor="accent1"/>
          <w:szCs w:val="24"/>
        </w:rPr>
        <w:t>associates in which the pair order has been flipped (</w:t>
      </w:r>
      <w:r w:rsidR="002055DC">
        <w:rPr>
          <w:rFonts w:cs="Times New Roman"/>
          <w:color w:val="4472C4" w:themeColor="accent1"/>
          <w:szCs w:val="24"/>
        </w:rPr>
        <w:t>e.g</w:t>
      </w:r>
      <w:r w:rsidRPr="00C365F9">
        <w:rPr>
          <w:rFonts w:cs="Times New Roman"/>
          <w:color w:val="4472C4" w:themeColor="accent1"/>
          <w:szCs w:val="24"/>
        </w:rPr>
        <w:t>., backward pairs</w:t>
      </w:r>
      <w:r w:rsidR="00CC2D82" w:rsidRPr="00C365F9">
        <w:rPr>
          <w:rFonts w:cs="Times New Roman"/>
          <w:color w:val="4472C4" w:themeColor="accent1"/>
          <w:szCs w:val="24"/>
        </w:rPr>
        <w:t xml:space="preserve"> </w:t>
      </w:r>
      <w:r w:rsidR="002055DC">
        <w:rPr>
          <w:rFonts w:cs="Times New Roman"/>
          <w:color w:val="4472C4" w:themeColor="accent1"/>
          <w:szCs w:val="24"/>
        </w:rPr>
        <w:t>like</w:t>
      </w:r>
      <w:r w:rsidRPr="00C365F9">
        <w:rPr>
          <w:rFonts w:cs="Times New Roman"/>
          <w:color w:val="4472C4" w:themeColor="accent1"/>
          <w:szCs w:val="24"/>
        </w:rPr>
        <w:t xml:space="preserve"> card-credit</w:t>
      </w:r>
      <w:r w:rsidR="00A7585B" w:rsidRPr="00C365F9">
        <w:rPr>
          <w:rFonts w:cs="Times New Roman"/>
          <w:color w:val="4472C4" w:themeColor="accent1"/>
          <w:szCs w:val="24"/>
        </w:rPr>
        <w:t>, baby-stork</w:t>
      </w:r>
      <w:r w:rsidR="00CC2D82" w:rsidRPr="00C365F9">
        <w:rPr>
          <w:rFonts w:cs="Times New Roman"/>
          <w:color w:val="4472C4" w:themeColor="accent1"/>
          <w:szCs w:val="24"/>
        </w:rPr>
        <w:t>, etc.</w:t>
      </w:r>
      <w:r w:rsidRPr="00C365F9">
        <w:rPr>
          <w:rFonts w:cs="Times New Roman"/>
          <w:color w:val="4472C4" w:themeColor="accent1"/>
          <w:szCs w:val="24"/>
        </w:rPr>
        <w:t>).</w:t>
      </w:r>
      <w:r w:rsidR="00A26832" w:rsidRPr="00C365F9">
        <w:rPr>
          <w:rFonts w:cs="Times New Roman"/>
          <w:color w:val="4472C4" w:themeColor="accent1"/>
          <w:szCs w:val="24"/>
        </w:rPr>
        <w:t xml:space="preserve"> Thus, backward pairs </w:t>
      </w:r>
      <w:r w:rsidR="00C365F9">
        <w:rPr>
          <w:rFonts w:cs="Times New Roman"/>
          <w:color w:val="4472C4" w:themeColor="accent1"/>
          <w:szCs w:val="24"/>
        </w:rPr>
        <w:t>reflect</w:t>
      </w:r>
      <w:r w:rsidR="00C365F9" w:rsidRPr="00C365F9">
        <w:rPr>
          <w:rFonts w:cs="Times New Roman"/>
          <w:color w:val="4472C4" w:themeColor="accent1"/>
          <w:szCs w:val="24"/>
        </w:rPr>
        <w:t xml:space="preserve"> a specific type of a posteriori </w:t>
      </w:r>
      <w:r w:rsidR="00494EFF">
        <w:rPr>
          <w:rFonts w:cs="Times New Roman"/>
          <w:color w:val="4472C4" w:themeColor="accent1"/>
          <w:szCs w:val="24"/>
        </w:rPr>
        <w:t>pair</w:t>
      </w:r>
      <w:r w:rsidR="00A6142C">
        <w:rPr>
          <w:rFonts w:cs="Times New Roman"/>
          <w:color w:val="4472C4" w:themeColor="accent1"/>
          <w:szCs w:val="24"/>
        </w:rPr>
        <w:t xml:space="preserve">, as </w:t>
      </w:r>
      <w:r w:rsidR="005846A1">
        <w:rPr>
          <w:rFonts w:cs="Times New Roman"/>
          <w:color w:val="4472C4" w:themeColor="accent1"/>
          <w:szCs w:val="24"/>
        </w:rPr>
        <w:t xml:space="preserve">their </w:t>
      </w:r>
      <w:r w:rsidR="00A6142C">
        <w:rPr>
          <w:rFonts w:cs="Times New Roman"/>
          <w:color w:val="4472C4" w:themeColor="accent1"/>
          <w:szCs w:val="24"/>
        </w:rPr>
        <w:t xml:space="preserve">relatedness is </w:t>
      </w:r>
      <w:r w:rsidR="005846A1">
        <w:rPr>
          <w:rFonts w:cs="Times New Roman"/>
          <w:color w:val="4472C4" w:themeColor="accent1"/>
          <w:szCs w:val="24"/>
        </w:rPr>
        <w:t>only</w:t>
      </w:r>
      <w:r w:rsidR="00A6142C">
        <w:rPr>
          <w:rFonts w:cs="Times New Roman"/>
          <w:color w:val="4472C4" w:themeColor="accent1"/>
          <w:szCs w:val="24"/>
        </w:rPr>
        <w:t xml:space="preserve"> apparent</w:t>
      </w:r>
      <w:r w:rsidR="005846A1">
        <w:rPr>
          <w:rFonts w:cs="Times New Roman"/>
          <w:color w:val="4472C4" w:themeColor="accent1"/>
          <w:szCs w:val="24"/>
        </w:rPr>
        <w:t xml:space="preserve"> when </w:t>
      </w:r>
      <w:r w:rsidR="00133DA0">
        <w:rPr>
          <w:rFonts w:cs="Times New Roman"/>
          <w:color w:val="4472C4" w:themeColor="accent1"/>
          <w:szCs w:val="24"/>
        </w:rPr>
        <w:t>these items</w:t>
      </w:r>
      <w:r w:rsidR="005846A1">
        <w:rPr>
          <w:rFonts w:cs="Times New Roman"/>
          <w:color w:val="4472C4" w:themeColor="accent1"/>
          <w:szCs w:val="24"/>
        </w:rPr>
        <w:t xml:space="preserve"> are presented together.</w:t>
      </w:r>
      <w:r w:rsidR="00A6142C">
        <w:rPr>
          <w:rFonts w:cs="Times New Roman"/>
          <w:color w:val="4472C4" w:themeColor="accent1"/>
          <w:szCs w:val="24"/>
        </w:rPr>
        <w:t xml:space="preserve"> </w:t>
      </w:r>
      <w:r w:rsidR="00494EFF">
        <w:rPr>
          <w:rFonts w:cs="Times New Roman"/>
          <w:szCs w:val="24"/>
        </w:rPr>
        <w:t>As with</w:t>
      </w:r>
      <w:r>
        <w:rPr>
          <w:rFonts w:cs="Times New Roman"/>
          <w:szCs w:val="24"/>
        </w:rPr>
        <w:t xml:space="preserve"> </w:t>
      </w:r>
      <w:r w:rsidR="008F7E0E">
        <w:rPr>
          <w:rFonts w:cs="Times New Roman"/>
          <w:szCs w:val="24"/>
        </w:rPr>
        <w:t>forward pairs</w:t>
      </w:r>
      <w:r>
        <w:rPr>
          <w:rFonts w:cs="Times New Roman"/>
          <w:szCs w:val="24"/>
        </w:rPr>
        <w:t xml:space="preserve">, free association norms </w:t>
      </w:r>
      <w:r w:rsidR="00037606">
        <w:rPr>
          <w:rFonts w:cs="Times New Roman"/>
          <w:szCs w:val="24"/>
        </w:rPr>
        <w:t>are</w:t>
      </w:r>
      <w:r>
        <w:rPr>
          <w:rFonts w:cs="Times New Roman"/>
          <w:szCs w:val="24"/>
        </w:rPr>
        <w:t xml:space="preserve"> useful for indexing </w:t>
      </w:r>
      <w:r w:rsidR="00494EFF">
        <w:rPr>
          <w:rFonts w:cs="Times New Roman"/>
          <w:szCs w:val="24"/>
        </w:rPr>
        <w:t xml:space="preserve">the degree of </w:t>
      </w:r>
      <w:r>
        <w:rPr>
          <w:rFonts w:cs="Times New Roman"/>
          <w:szCs w:val="24"/>
        </w:rPr>
        <w:t xml:space="preserve">backward associative strength (BAS) between pairs (i.e., the probability of responding to word B with word A in A-B pairs; see </w:t>
      </w:r>
      <w:r w:rsidRPr="00613ABF">
        <w:rPr>
          <w:rFonts w:cs="Times New Roman"/>
          <w:szCs w:val="24"/>
        </w:rPr>
        <w:t>Nelson</w:t>
      </w:r>
      <w:r w:rsidRPr="008979B1">
        <w:rPr>
          <w:rFonts w:cs="Times New Roman"/>
          <w:szCs w:val="24"/>
        </w:rPr>
        <w:t>, McEvoy, &amp; Dennis, 2000</w:t>
      </w:r>
      <w:r w:rsidR="005D3834">
        <w:rPr>
          <w:rFonts w:cs="Times New Roman"/>
          <w:szCs w:val="24"/>
        </w:rPr>
        <w:t>,</w:t>
      </w:r>
      <w:r w:rsidRPr="008979B1">
        <w:rPr>
          <w:rFonts w:cs="Times New Roman"/>
          <w:szCs w:val="24"/>
        </w:rPr>
        <w:t xml:space="preserve"> for a review</w:t>
      </w:r>
      <w:r>
        <w:rPr>
          <w:rFonts w:cs="Times New Roman"/>
          <w:szCs w:val="24"/>
        </w:rPr>
        <w:t xml:space="preserve">). Thus, </w:t>
      </w:r>
      <w:r w:rsidRPr="004903E1">
        <w:rPr>
          <w:rFonts w:cs="Times New Roman"/>
          <w:szCs w:val="24"/>
        </w:rPr>
        <w:t xml:space="preserve">a posteriori </w:t>
      </w:r>
      <w:proofErr w:type="gramStart"/>
      <w:r>
        <w:rPr>
          <w:rFonts w:cs="Times New Roman"/>
          <w:szCs w:val="24"/>
        </w:rPr>
        <w:t>pairs</w:t>
      </w:r>
      <w:proofErr w:type="gramEnd"/>
      <w:r>
        <w:rPr>
          <w:rFonts w:cs="Times New Roman"/>
          <w:szCs w:val="24"/>
        </w:rPr>
        <w:t xml:space="preserve"> could </w:t>
      </w:r>
      <w:r w:rsidR="00FF3AA4">
        <w:rPr>
          <w:rFonts w:cs="Times New Roman"/>
          <w:szCs w:val="24"/>
        </w:rPr>
        <w:t xml:space="preserve">potentially </w:t>
      </w:r>
      <w:r>
        <w:rPr>
          <w:rFonts w:cs="Times New Roman"/>
          <w:szCs w:val="24"/>
        </w:rPr>
        <w:t>have weak levels of FAS</w:t>
      </w:r>
      <w:r w:rsidR="00FF3AA4">
        <w:rPr>
          <w:rFonts w:cs="Times New Roman"/>
          <w:szCs w:val="24"/>
        </w:rPr>
        <w:t xml:space="preserve">, </w:t>
      </w:r>
      <w:r>
        <w:rPr>
          <w:rFonts w:cs="Times New Roman"/>
          <w:szCs w:val="24"/>
        </w:rPr>
        <w:t>strong levels of BAS</w:t>
      </w:r>
      <w:r w:rsidR="00FF3AA4">
        <w:rPr>
          <w:rFonts w:cs="Times New Roman"/>
          <w:szCs w:val="24"/>
        </w:rPr>
        <w:t>, or both</w:t>
      </w:r>
      <w:r>
        <w:rPr>
          <w:rFonts w:cs="Times New Roman"/>
          <w:szCs w:val="24"/>
        </w:rPr>
        <w:t xml:space="preserve">. </w:t>
      </w:r>
    </w:p>
    <w:p w14:paraId="7AC136BD" w14:textId="189BAA5B" w:rsidR="00841566" w:rsidRDefault="00841566" w:rsidP="00841566">
      <w:pPr>
        <w:ind w:firstLine="720"/>
        <w:rPr>
          <w:rFonts w:cs="Times New Roman"/>
          <w:szCs w:val="24"/>
        </w:rPr>
      </w:pPr>
      <w:r>
        <w:rPr>
          <w:rFonts w:cs="Times New Roman"/>
          <w:szCs w:val="24"/>
        </w:rPr>
        <w:t xml:space="preserve">To test the correspondence between JOLs and recall for </w:t>
      </w:r>
      <w:r w:rsidRPr="004903E1">
        <w:rPr>
          <w:rFonts w:cs="Times New Roman"/>
          <w:szCs w:val="24"/>
        </w:rPr>
        <w:t xml:space="preserve">a priori and a posteriori pairs, </w:t>
      </w:r>
      <w:proofErr w:type="spellStart"/>
      <w:r w:rsidRPr="00613ABF">
        <w:rPr>
          <w:rFonts w:cs="Times New Roman"/>
          <w:szCs w:val="24"/>
        </w:rPr>
        <w:t>Koriat</w:t>
      </w:r>
      <w:proofErr w:type="spellEnd"/>
      <w:r w:rsidRPr="004903E1">
        <w:rPr>
          <w:rFonts w:cs="Times New Roman"/>
          <w:szCs w:val="24"/>
        </w:rPr>
        <w:t xml:space="preserve"> &amp; Bjork (2005) </w:t>
      </w:r>
      <w:r w:rsidR="00D0109A" w:rsidRPr="004903E1">
        <w:rPr>
          <w:rFonts w:cs="Times New Roman"/>
          <w:szCs w:val="24"/>
        </w:rPr>
        <w:t>evaluated JOL accuracy when</w:t>
      </w:r>
      <w:r w:rsidRPr="004903E1">
        <w:rPr>
          <w:rFonts w:cs="Times New Roman"/>
          <w:szCs w:val="24"/>
        </w:rPr>
        <w:t xml:space="preserve"> participants </w:t>
      </w:r>
      <w:r w:rsidR="00D0109A" w:rsidRPr="004903E1">
        <w:rPr>
          <w:rFonts w:cs="Times New Roman"/>
          <w:szCs w:val="24"/>
        </w:rPr>
        <w:t>studied</w:t>
      </w:r>
      <w:r w:rsidRPr="004903E1">
        <w:rPr>
          <w:rFonts w:cs="Times New Roman"/>
          <w:szCs w:val="24"/>
        </w:rPr>
        <w:t xml:space="preserve"> unrelated</w:t>
      </w:r>
      <w:r w:rsidR="00741683">
        <w:rPr>
          <w:rFonts w:cs="Times New Roman"/>
          <w:szCs w:val="24"/>
        </w:rPr>
        <w:t xml:space="preserve"> pairs</w:t>
      </w:r>
      <w:r w:rsidR="00214B0D">
        <w:rPr>
          <w:rFonts w:cs="Times New Roman"/>
          <w:szCs w:val="24"/>
        </w:rPr>
        <w:t>, weak forward associates, and strong forward associates/a priori pairs (</w:t>
      </w:r>
      <w:r w:rsidRPr="004903E1">
        <w:rPr>
          <w:rFonts w:cs="Times New Roman"/>
          <w:szCs w:val="24"/>
        </w:rPr>
        <w:t xml:space="preserve">Experiment 1), a priori and a posteriori pairs (e.g., </w:t>
      </w:r>
      <w:r w:rsidR="00711491">
        <w:rPr>
          <w:rFonts w:cs="Times New Roman"/>
          <w:szCs w:val="24"/>
        </w:rPr>
        <w:t xml:space="preserve">forward and </w:t>
      </w:r>
      <w:r w:rsidRPr="004903E1">
        <w:rPr>
          <w:rFonts w:cs="Times New Roman"/>
          <w:szCs w:val="24"/>
        </w:rPr>
        <w:t>backward</w:t>
      </w:r>
      <w:r w:rsidR="00711491">
        <w:rPr>
          <w:rFonts w:cs="Times New Roman"/>
          <w:szCs w:val="24"/>
        </w:rPr>
        <w:t xml:space="preserve"> paired</w:t>
      </w:r>
      <w:r w:rsidRPr="004903E1">
        <w:rPr>
          <w:rFonts w:cs="Times New Roman"/>
          <w:szCs w:val="24"/>
        </w:rPr>
        <w:t xml:space="preserve"> associates; Experiment 2), and unrelated pairs, a </w:t>
      </w:r>
      <w:r w:rsidR="00FE6265">
        <w:rPr>
          <w:rFonts w:cs="Times New Roman"/>
          <w:szCs w:val="24"/>
        </w:rPr>
        <w:t>forward associates</w:t>
      </w:r>
      <w:r w:rsidRPr="004903E1">
        <w:rPr>
          <w:rFonts w:cs="Times New Roman"/>
          <w:szCs w:val="24"/>
        </w:rPr>
        <w:t xml:space="preserve">, and semantically related a posteriori pairs that shared no </w:t>
      </w:r>
      <w:r w:rsidR="00FE6265">
        <w:rPr>
          <w:rFonts w:cs="Times New Roman"/>
          <w:szCs w:val="24"/>
        </w:rPr>
        <w:t xml:space="preserve">forward or backward </w:t>
      </w:r>
      <w:r w:rsidRPr="004903E1">
        <w:rPr>
          <w:rFonts w:cs="Times New Roman"/>
          <w:szCs w:val="24"/>
        </w:rPr>
        <w:t>association</w:t>
      </w:r>
      <w:r w:rsidR="00FE6265">
        <w:rPr>
          <w:rFonts w:cs="Times New Roman"/>
          <w:szCs w:val="24"/>
        </w:rPr>
        <w:t>s</w:t>
      </w:r>
      <w:r w:rsidRPr="004903E1">
        <w:rPr>
          <w:rFonts w:cs="Times New Roman"/>
          <w:szCs w:val="24"/>
        </w:rPr>
        <w:t xml:space="preserve"> based on norms (Experiment 3). Across experiment</w:t>
      </w:r>
      <w:r w:rsidR="00A7585B" w:rsidRPr="004903E1">
        <w:rPr>
          <w:rFonts w:cs="Times New Roman"/>
          <w:szCs w:val="24"/>
        </w:rPr>
        <w:t>s</w:t>
      </w:r>
      <w:r w:rsidRPr="004903E1">
        <w:rPr>
          <w:rFonts w:cs="Times New Roman"/>
          <w:szCs w:val="24"/>
        </w:rPr>
        <w:t xml:space="preserve">, </w:t>
      </w:r>
      <w:r w:rsidR="00D0109A" w:rsidRPr="00FE6265">
        <w:rPr>
          <w:rFonts w:cs="Times New Roman"/>
          <w:color w:val="4472C4" w:themeColor="accent1"/>
          <w:szCs w:val="24"/>
        </w:rPr>
        <w:t>a</w:t>
      </w:r>
      <w:r w:rsidR="00FE6265" w:rsidRPr="00FE6265">
        <w:rPr>
          <w:rFonts w:cs="Times New Roman"/>
          <w:color w:val="4472C4" w:themeColor="accent1"/>
          <w:szCs w:val="24"/>
        </w:rPr>
        <w:t>ll</w:t>
      </w:r>
      <w:r w:rsidR="00FE6265">
        <w:rPr>
          <w:rFonts w:cs="Times New Roman"/>
          <w:szCs w:val="24"/>
        </w:rPr>
        <w:t xml:space="preserve"> </w:t>
      </w:r>
      <w:r w:rsidR="00FE6265" w:rsidRPr="00FE6265">
        <w:rPr>
          <w:rFonts w:cs="Times New Roman"/>
          <w:color w:val="4472C4" w:themeColor="accent1"/>
          <w:szCs w:val="24"/>
        </w:rPr>
        <w:t xml:space="preserve">a </w:t>
      </w:r>
      <w:r w:rsidR="00D0109A" w:rsidRPr="00FE6265">
        <w:rPr>
          <w:rFonts w:cs="Times New Roman"/>
          <w:color w:val="4472C4" w:themeColor="accent1"/>
          <w:szCs w:val="24"/>
        </w:rPr>
        <w:t>posteriori pair</w:t>
      </w:r>
      <w:r w:rsidR="00FE6265" w:rsidRPr="00FE6265">
        <w:rPr>
          <w:rFonts w:cs="Times New Roman"/>
          <w:color w:val="4472C4" w:themeColor="accent1"/>
          <w:szCs w:val="24"/>
        </w:rPr>
        <w:t xml:space="preserve"> types </w:t>
      </w:r>
      <w:r w:rsidR="005E2633">
        <w:rPr>
          <w:rFonts w:cs="Times New Roman"/>
          <w:szCs w:val="24"/>
        </w:rPr>
        <w:t>demonstrated</w:t>
      </w:r>
      <w:r w:rsidR="00D0109A" w:rsidRPr="004903E1">
        <w:rPr>
          <w:rFonts w:cs="Times New Roman"/>
          <w:szCs w:val="24"/>
        </w:rPr>
        <w:t xml:space="preserve"> </w:t>
      </w:r>
      <w:r w:rsidRPr="004903E1">
        <w:rPr>
          <w:rFonts w:cs="Times New Roman"/>
          <w:szCs w:val="24"/>
        </w:rPr>
        <w:t xml:space="preserve">an </w:t>
      </w:r>
      <w:r w:rsidRPr="003E2549">
        <w:rPr>
          <w:rFonts w:cs="Times New Roman"/>
          <w:i/>
          <w:iCs/>
          <w:szCs w:val="24"/>
        </w:rPr>
        <w:t>illusion of competence</w:t>
      </w:r>
      <w:r>
        <w:rPr>
          <w:rFonts w:cs="Times New Roman"/>
          <w:szCs w:val="24"/>
        </w:rPr>
        <w:t xml:space="preserve"> </w:t>
      </w:r>
      <w:r w:rsidR="00D0109A">
        <w:rPr>
          <w:rFonts w:cs="Times New Roman"/>
          <w:szCs w:val="24"/>
        </w:rPr>
        <w:t xml:space="preserve">pattern </w:t>
      </w:r>
      <w:r>
        <w:rPr>
          <w:rFonts w:cs="Times New Roman"/>
          <w:szCs w:val="24"/>
        </w:rPr>
        <w:t xml:space="preserve">in which JOLs exceeded </w:t>
      </w:r>
      <w:r w:rsidR="005E2633">
        <w:rPr>
          <w:rFonts w:cs="Times New Roman"/>
          <w:szCs w:val="24"/>
        </w:rPr>
        <w:t xml:space="preserve">later </w:t>
      </w:r>
      <w:r>
        <w:rPr>
          <w:rFonts w:cs="Times New Roman"/>
          <w:szCs w:val="24"/>
        </w:rPr>
        <w:t>recall rates</w:t>
      </w:r>
      <w:r w:rsidR="00A7585B">
        <w:rPr>
          <w:rFonts w:cs="Times New Roman"/>
          <w:szCs w:val="24"/>
        </w:rPr>
        <w:t xml:space="preserve">, indicating that participants </w:t>
      </w:r>
      <w:r w:rsidR="00FF0192">
        <w:rPr>
          <w:rFonts w:cs="Times New Roman"/>
          <w:szCs w:val="24"/>
        </w:rPr>
        <w:t>overpredicted</w:t>
      </w:r>
      <w:r w:rsidR="00A7585B">
        <w:rPr>
          <w:rFonts w:cs="Times New Roman"/>
          <w:szCs w:val="24"/>
        </w:rPr>
        <w:t xml:space="preserve"> the likelihood that they would later recall the target word</w:t>
      </w:r>
      <w:r>
        <w:rPr>
          <w:rFonts w:cs="Times New Roman"/>
          <w:szCs w:val="24"/>
        </w:rPr>
        <w:t xml:space="preserve">. </w:t>
      </w:r>
      <w:r w:rsidR="00A7585B">
        <w:rPr>
          <w:rFonts w:cs="Times New Roman"/>
          <w:szCs w:val="24"/>
        </w:rPr>
        <w:t>T</w:t>
      </w:r>
      <w:r>
        <w:rPr>
          <w:rFonts w:cs="Times New Roman"/>
          <w:szCs w:val="24"/>
        </w:rPr>
        <w:t xml:space="preserve">his </w:t>
      </w:r>
      <w:r w:rsidR="00A7585B">
        <w:rPr>
          <w:rFonts w:cs="Times New Roman"/>
          <w:szCs w:val="24"/>
        </w:rPr>
        <w:t xml:space="preserve">pattern </w:t>
      </w:r>
      <w:r>
        <w:rPr>
          <w:rFonts w:cs="Times New Roman"/>
          <w:szCs w:val="24"/>
        </w:rPr>
        <w:t xml:space="preserve">was particularly robust </w:t>
      </w:r>
      <w:r w:rsidR="00A7585B">
        <w:rPr>
          <w:rFonts w:cs="Times New Roman"/>
          <w:szCs w:val="24"/>
        </w:rPr>
        <w:t xml:space="preserve">for </w:t>
      </w:r>
      <w:r>
        <w:rPr>
          <w:rFonts w:cs="Times New Roman"/>
          <w:szCs w:val="24"/>
        </w:rPr>
        <w:t>backward pairs, as the</w:t>
      </w:r>
      <w:r w:rsidR="00A7585B">
        <w:rPr>
          <w:rFonts w:cs="Times New Roman"/>
          <w:szCs w:val="24"/>
        </w:rPr>
        <w:t xml:space="preserve"> cue word, when presented in isolation, does not </w:t>
      </w:r>
      <w:r w:rsidR="005D3834">
        <w:rPr>
          <w:rFonts w:cs="Times New Roman"/>
          <w:szCs w:val="24"/>
        </w:rPr>
        <w:t xml:space="preserve">ostensibly </w:t>
      </w:r>
      <w:r w:rsidR="00A7585B">
        <w:rPr>
          <w:rFonts w:cs="Times New Roman"/>
          <w:szCs w:val="24"/>
        </w:rPr>
        <w:t>converge upon the</w:t>
      </w:r>
      <w:r w:rsidR="005D3834">
        <w:rPr>
          <w:rFonts w:cs="Times New Roman"/>
          <w:szCs w:val="24"/>
        </w:rPr>
        <w:t xml:space="preserve"> studied</w:t>
      </w:r>
      <w:r w:rsidR="00A7585B">
        <w:rPr>
          <w:rFonts w:cs="Times New Roman"/>
          <w:szCs w:val="24"/>
        </w:rPr>
        <w:t xml:space="preserve"> target word.</w:t>
      </w:r>
      <w:r>
        <w:rPr>
          <w:rFonts w:cs="Times New Roman"/>
          <w:szCs w:val="24"/>
        </w:rPr>
        <w:t xml:space="preserve"> Thus, though participants predict that backward pairs </w:t>
      </w:r>
      <w:r w:rsidR="00694438">
        <w:rPr>
          <w:rFonts w:cs="Times New Roman"/>
          <w:szCs w:val="24"/>
        </w:rPr>
        <w:t>are</w:t>
      </w:r>
      <w:r w:rsidR="005D3834">
        <w:rPr>
          <w:rFonts w:cs="Times New Roman"/>
          <w:szCs w:val="24"/>
        </w:rPr>
        <w:t xml:space="preserve"> </w:t>
      </w:r>
      <w:r>
        <w:rPr>
          <w:rFonts w:cs="Times New Roman"/>
          <w:szCs w:val="24"/>
        </w:rPr>
        <w:t xml:space="preserve">highly likely to be </w:t>
      </w:r>
      <w:r w:rsidR="006A0E99">
        <w:rPr>
          <w:rFonts w:cs="Times New Roman"/>
          <w:szCs w:val="24"/>
        </w:rPr>
        <w:t xml:space="preserve">subsequently </w:t>
      </w:r>
      <w:r>
        <w:rPr>
          <w:rFonts w:cs="Times New Roman"/>
          <w:szCs w:val="24"/>
        </w:rPr>
        <w:t xml:space="preserve">recalled, recall accuracy </w:t>
      </w:r>
      <w:r w:rsidR="00D112EF">
        <w:rPr>
          <w:rFonts w:cs="Times New Roman"/>
          <w:szCs w:val="24"/>
        </w:rPr>
        <w:t xml:space="preserve">for this pair type </w:t>
      </w:r>
      <w:r>
        <w:rPr>
          <w:rFonts w:cs="Times New Roman"/>
          <w:szCs w:val="24"/>
        </w:rPr>
        <w:t>is typically much lower than predicted.</w:t>
      </w:r>
    </w:p>
    <w:p w14:paraId="615DE6BF" w14:textId="2D50EFFC" w:rsidR="00841566" w:rsidRDefault="00841566" w:rsidP="00841566">
      <w:pPr>
        <w:ind w:firstLine="720"/>
        <w:rPr>
          <w:rFonts w:cs="Times New Roman"/>
          <w:szCs w:val="24"/>
        </w:rPr>
      </w:pPr>
      <w:r>
        <w:rPr>
          <w:rFonts w:cs="Times New Roman"/>
          <w:szCs w:val="24"/>
        </w:rPr>
        <w:lastRenderedPageBreak/>
        <w:t xml:space="preserve">The illusion of competence pattern found </w:t>
      </w:r>
      <w:r w:rsidR="00684D3B">
        <w:rPr>
          <w:rFonts w:cs="Times New Roman"/>
          <w:szCs w:val="24"/>
        </w:rPr>
        <w:t>on</w:t>
      </w:r>
      <w:r>
        <w:rPr>
          <w:rFonts w:cs="Times New Roman"/>
          <w:szCs w:val="24"/>
        </w:rPr>
        <w:t xml:space="preserve"> backward pairs </w:t>
      </w:r>
      <w:r w:rsidR="005319F3">
        <w:rPr>
          <w:rFonts w:cs="Times New Roman"/>
          <w:szCs w:val="24"/>
        </w:rPr>
        <w:t>was similarly</w:t>
      </w:r>
      <w:r>
        <w:rPr>
          <w:rFonts w:cs="Times New Roman"/>
          <w:szCs w:val="24"/>
        </w:rPr>
        <w:t xml:space="preserve"> </w:t>
      </w:r>
      <w:r w:rsidR="00A7585B">
        <w:rPr>
          <w:rFonts w:cs="Times New Roman"/>
          <w:szCs w:val="24"/>
        </w:rPr>
        <w:t xml:space="preserve">reported </w:t>
      </w:r>
      <w:r>
        <w:rPr>
          <w:rFonts w:cs="Times New Roman"/>
          <w:szCs w:val="24"/>
        </w:rPr>
        <w:t>by</w:t>
      </w:r>
      <w:r w:rsidRPr="00DD2AA4">
        <w:rPr>
          <w:rFonts w:cs="Times New Roman"/>
          <w:szCs w:val="24"/>
        </w:rPr>
        <w:t xml:space="preserve"> </w:t>
      </w:r>
      <w:r w:rsidRPr="00613ABF">
        <w:rPr>
          <w:rFonts w:cs="Times New Roman"/>
          <w:szCs w:val="24"/>
        </w:rPr>
        <w:t>Castel</w:t>
      </w:r>
      <w:r w:rsidRPr="00DD2AA4">
        <w:rPr>
          <w:rFonts w:cs="Times New Roman"/>
          <w:szCs w:val="24"/>
        </w:rPr>
        <w:t xml:space="preserve"> et al. (2007</w:t>
      </w:r>
      <w:r>
        <w:rPr>
          <w:rFonts w:cs="Times New Roman"/>
          <w:szCs w:val="24"/>
        </w:rPr>
        <w:t>)</w:t>
      </w:r>
      <w:r w:rsidR="005319F3">
        <w:rPr>
          <w:rFonts w:cs="Times New Roman"/>
          <w:szCs w:val="24"/>
        </w:rPr>
        <w:t>,</w:t>
      </w:r>
      <w:r>
        <w:rPr>
          <w:rFonts w:cs="Times New Roman"/>
          <w:szCs w:val="24"/>
        </w:rPr>
        <w:t xml:space="preserve"> who </w:t>
      </w:r>
      <w:r w:rsidR="00A7585B">
        <w:rPr>
          <w:rFonts w:cs="Times New Roman"/>
          <w:szCs w:val="24"/>
        </w:rPr>
        <w:t>examined the correspondence between JOLs and subsequent recall when participants studied</w:t>
      </w:r>
      <w:r w:rsidR="00360E10">
        <w:rPr>
          <w:rFonts w:cs="Times New Roman"/>
          <w:szCs w:val="24"/>
        </w:rPr>
        <w:t xml:space="preserve"> and provided JOLs for</w:t>
      </w:r>
      <w:r>
        <w:rPr>
          <w:rFonts w:cs="Times New Roman"/>
          <w:szCs w:val="24"/>
        </w:rPr>
        <w:t xml:space="preserve"> </w:t>
      </w:r>
      <w:r w:rsidRPr="00DD2AA4">
        <w:rPr>
          <w:rFonts w:cs="Times New Roman"/>
          <w:szCs w:val="24"/>
        </w:rPr>
        <w:t xml:space="preserve">strongly </w:t>
      </w:r>
      <w:r>
        <w:rPr>
          <w:rFonts w:cs="Times New Roman"/>
          <w:szCs w:val="24"/>
        </w:rPr>
        <w:t xml:space="preserve">and </w:t>
      </w:r>
      <w:r w:rsidRPr="00DD2AA4">
        <w:rPr>
          <w:rFonts w:cs="Times New Roman"/>
          <w:szCs w:val="24"/>
        </w:rPr>
        <w:t>weakly related</w:t>
      </w:r>
      <w:r>
        <w:rPr>
          <w:rFonts w:cs="Times New Roman"/>
          <w:szCs w:val="24"/>
        </w:rPr>
        <w:t xml:space="preserve"> forward associates</w:t>
      </w:r>
      <w:r w:rsidRPr="00DD2AA4">
        <w:rPr>
          <w:rFonts w:cs="Times New Roman"/>
          <w:szCs w:val="24"/>
        </w:rPr>
        <w:t>,</w:t>
      </w:r>
      <w:r>
        <w:rPr>
          <w:rFonts w:cs="Times New Roman"/>
          <w:szCs w:val="24"/>
        </w:rPr>
        <w:t xml:space="preserve"> </w:t>
      </w:r>
      <w:r w:rsidRPr="00DD2AA4">
        <w:rPr>
          <w:rFonts w:cs="Times New Roman"/>
          <w:szCs w:val="24"/>
        </w:rPr>
        <w:t>unrelated</w:t>
      </w:r>
      <w:r>
        <w:rPr>
          <w:rFonts w:cs="Times New Roman"/>
          <w:szCs w:val="24"/>
        </w:rPr>
        <w:t xml:space="preserve"> items</w:t>
      </w:r>
      <w:r w:rsidRPr="00DD2AA4">
        <w:rPr>
          <w:rFonts w:cs="Times New Roman"/>
          <w:szCs w:val="24"/>
        </w:rPr>
        <w:t xml:space="preserve">, and identical cue-target word pairs. </w:t>
      </w:r>
      <w:r>
        <w:rPr>
          <w:rFonts w:cs="Times New Roman"/>
          <w:szCs w:val="24"/>
        </w:rPr>
        <w:t xml:space="preserve">Overall, </w:t>
      </w:r>
      <w:r w:rsidRPr="00DD2AA4">
        <w:rPr>
          <w:rFonts w:cs="Times New Roman"/>
          <w:szCs w:val="24"/>
        </w:rPr>
        <w:t xml:space="preserve">an illusion of competence </w:t>
      </w:r>
      <w:r>
        <w:rPr>
          <w:rFonts w:cs="Times New Roman"/>
          <w:szCs w:val="24"/>
        </w:rPr>
        <w:t xml:space="preserve">emerged </w:t>
      </w:r>
      <w:r w:rsidRPr="00DD2AA4">
        <w:rPr>
          <w:rFonts w:cs="Times New Roman"/>
          <w:szCs w:val="24"/>
        </w:rPr>
        <w:t xml:space="preserve">for identical word pairs </w:t>
      </w:r>
      <w:r>
        <w:rPr>
          <w:rFonts w:cs="Times New Roman"/>
          <w:szCs w:val="24"/>
        </w:rPr>
        <w:t xml:space="preserve">in </w:t>
      </w:r>
      <w:r w:rsidRPr="00DD2AA4">
        <w:rPr>
          <w:rFonts w:cs="Times New Roman"/>
          <w:szCs w:val="24"/>
        </w:rPr>
        <w:t xml:space="preserve">which </w:t>
      </w:r>
      <w:r>
        <w:rPr>
          <w:rFonts w:cs="Times New Roman"/>
          <w:szCs w:val="24"/>
        </w:rPr>
        <w:t xml:space="preserve">JOLs exceeded subsequent recall rates. </w:t>
      </w:r>
      <w:r w:rsidR="00D265DA" w:rsidRPr="00733555">
        <w:rPr>
          <w:rFonts w:cs="Times New Roman"/>
          <w:color w:val="4472C4" w:themeColor="accent1"/>
          <w:szCs w:val="24"/>
        </w:rPr>
        <w:t>While t</w:t>
      </w:r>
      <w:r w:rsidR="00A7585B" w:rsidRPr="00733555">
        <w:rPr>
          <w:rFonts w:cs="Times New Roman"/>
          <w:color w:val="4472C4" w:themeColor="accent1"/>
          <w:szCs w:val="24"/>
        </w:rPr>
        <w:t xml:space="preserve">he authors ascribed this pattern to </w:t>
      </w:r>
      <w:r w:rsidRPr="00733555">
        <w:rPr>
          <w:rFonts w:cs="Times New Roman"/>
          <w:color w:val="4472C4" w:themeColor="accent1"/>
          <w:szCs w:val="24"/>
        </w:rPr>
        <w:t xml:space="preserve">identical pairs </w:t>
      </w:r>
      <w:r w:rsidR="00A7585B" w:rsidRPr="00733555">
        <w:rPr>
          <w:rFonts w:cs="Times New Roman"/>
          <w:color w:val="4472C4" w:themeColor="accent1"/>
          <w:szCs w:val="24"/>
        </w:rPr>
        <w:t>being</w:t>
      </w:r>
      <w:r w:rsidRPr="00733555">
        <w:rPr>
          <w:rFonts w:cs="Times New Roman"/>
          <w:color w:val="4472C4" w:themeColor="accent1"/>
          <w:szCs w:val="24"/>
        </w:rPr>
        <w:t xml:space="preserve"> easier </w:t>
      </w:r>
      <w:r w:rsidR="001D6C37" w:rsidRPr="00733555">
        <w:rPr>
          <w:rFonts w:cs="Times New Roman"/>
          <w:color w:val="4472C4" w:themeColor="accent1"/>
          <w:szCs w:val="24"/>
        </w:rPr>
        <w:t>to learn</w:t>
      </w:r>
      <w:r w:rsidR="00FF0192" w:rsidRPr="00733555">
        <w:rPr>
          <w:rFonts w:cs="Times New Roman"/>
          <w:color w:val="4472C4" w:themeColor="accent1"/>
          <w:szCs w:val="24"/>
        </w:rPr>
        <w:t>, and therefore, more fluent</w:t>
      </w:r>
      <w:r w:rsidR="001D6C37" w:rsidRPr="00733555">
        <w:rPr>
          <w:rFonts w:cs="Times New Roman"/>
          <w:color w:val="4472C4" w:themeColor="accent1"/>
          <w:szCs w:val="24"/>
        </w:rPr>
        <w:t xml:space="preserve"> </w:t>
      </w:r>
      <w:r w:rsidR="00C22386" w:rsidRPr="00733555">
        <w:rPr>
          <w:rFonts w:cs="Times New Roman"/>
          <w:color w:val="4472C4" w:themeColor="accent1"/>
          <w:szCs w:val="24"/>
        </w:rPr>
        <w:t>versus</w:t>
      </w:r>
      <w:r w:rsidRPr="00733555">
        <w:rPr>
          <w:rFonts w:cs="Times New Roman"/>
          <w:color w:val="4472C4" w:themeColor="accent1"/>
          <w:szCs w:val="24"/>
        </w:rPr>
        <w:t xml:space="preserve"> </w:t>
      </w:r>
      <w:r w:rsidR="001D6C37" w:rsidRPr="00733555">
        <w:rPr>
          <w:rFonts w:cs="Times New Roman"/>
          <w:color w:val="4472C4" w:themeColor="accent1"/>
          <w:szCs w:val="24"/>
        </w:rPr>
        <w:t>forward and unrelated pairs</w:t>
      </w:r>
      <w:r w:rsidRPr="00733555">
        <w:rPr>
          <w:rFonts w:cs="Times New Roman"/>
          <w:color w:val="4472C4" w:themeColor="accent1"/>
          <w:szCs w:val="24"/>
        </w:rPr>
        <w:t xml:space="preserve"> </w:t>
      </w:r>
      <w:r w:rsidR="00360E10" w:rsidRPr="00733555">
        <w:rPr>
          <w:rFonts w:cs="Times New Roman"/>
          <w:color w:val="4472C4" w:themeColor="accent1"/>
          <w:szCs w:val="24"/>
        </w:rPr>
        <w:t>given identical pairs were repeated items</w:t>
      </w:r>
      <w:r w:rsidR="00A91FB8" w:rsidRPr="00733555">
        <w:rPr>
          <w:rFonts w:cs="Times New Roman"/>
          <w:color w:val="4472C4" w:themeColor="accent1"/>
          <w:szCs w:val="24"/>
        </w:rPr>
        <w:t>, participants may also hold the belief that identical pairs are better remembered</w:t>
      </w:r>
      <w:r w:rsidR="00432034">
        <w:rPr>
          <w:rFonts w:cs="Times New Roman"/>
          <w:szCs w:val="24"/>
        </w:rPr>
        <w:t xml:space="preserve"> </w:t>
      </w:r>
      <w:r w:rsidR="00432034" w:rsidRPr="00432034">
        <w:rPr>
          <w:rFonts w:cs="Times New Roman"/>
          <w:color w:val="4472C4" w:themeColor="accent1"/>
          <w:szCs w:val="24"/>
        </w:rPr>
        <w:t>(</w:t>
      </w:r>
      <w:r w:rsidR="00187246">
        <w:rPr>
          <w:rFonts w:cs="Times New Roman"/>
          <w:color w:val="4472C4" w:themeColor="accent1"/>
          <w:szCs w:val="24"/>
        </w:rPr>
        <w:t xml:space="preserve">e.g., </w:t>
      </w:r>
      <w:r w:rsidR="00EF1BFD" w:rsidRPr="00CB03FF">
        <w:rPr>
          <w:rFonts w:cstheme="minorHAnsi"/>
          <w:color w:val="4472C4" w:themeColor="accent1"/>
          <w:szCs w:val="24"/>
        </w:rPr>
        <w:t>Mueller</w:t>
      </w:r>
      <w:r w:rsidR="000018E3">
        <w:rPr>
          <w:rFonts w:cstheme="minorHAnsi"/>
          <w:color w:val="4472C4" w:themeColor="accent1"/>
          <w:szCs w:val="24"/>
        </w:rPr>
        <w:t xml:space="preserve"> et al. </w:t>
      </w:r>
      <w:r w:rsidR="00EF1BFD" w:rsidRPr="00CB03FF">
        <w:rPr>
          <w:rFonts w:cstheme="minorHAnsi"/>
          <w:color w:val="4472C4" w:themeColor="accent1"/>
          <w:szCs w:val="24"/>
        </w:rPr>
        <w:t>2016</w:t>
      </w:r>
      <w:r w:rsidR="00733555">
        <w:rPr>
          <w:rFonts w:cstheme="minorHAnsi"/>
          <w:color w:val="4472C4" w:themeColor="accent1"/>
          <w:szCs w:val="24"/>
        </w:rPr>
        <w:t xml:space="preserve">). </w:t>
      </w:r>
      <w:r w:rsidR="00A80A24">
        <w:rPr>
          <w:rFonts w:cs="Times New Roman"/>
          <w:szCs w:val="24"/>
        </w:rPr>
        <w:t>As a result,</w:t>
      </w:r>
      <w:r w:rsidRPr="00DD2AA4">
        <w:rPr>
          <w:rFonts w:cs="Times New Roman"/>
          <w:szCs w:val="24"/>
        </w:rPr>
        <w:t xml:space="preserve"> participants </w:t>
      </w:r>
      <w:r w:rsidR="00A80A24">
        <w:rPr>
          <w:rFonts w:cs="Times New Roman"/>
          <w:szCs w:val="24"/>
        </w:rPr>
        <w:t>may not have</w:t>
      </w:r>
      <w:r w:rsidRPr="00DD2AA4">
        <w:rPr>
          <w:rFonts w:cs="Times New Roman"/>
          <w:szCs w:val="24"/>
        </w:rPr>
        <w:t xml:space="preserve"> encode</w:t>
      </w:r>
      <w:r w:rsidR="00A80A24">
        <w:rPr>
          <w:rFonts w:cs="Times New Roman"/>
          <w:szCs w:val="24"/>
        </w:rPr>
        <w:t>d</w:t>
      </w:r>
      <w:r w:rsidRPr="00DD2AA4">
        <w:rPr>
          <w:rFonts w:cs="Times New Roman"/>
          <w:szCs w:val="24"/>
        </w:rPr>
        <w:t xml:space="preserve"> identical pairs as deeply because they thought they would be easier to recall </w:t>
      </w:r>
      <w:r w:rsidR="00A7585B">
        <w:rPr>
          <w:rFonts w:cs="Times New Roman"/>
          <w:szCs w:val="24"/>
        </w:rPr>
        <w:t>given the cue word was perfectly predictive of the target.</w:t>
      </w:r>
    </w:p>
    <w:p w14:paraId="6A6A116A" w14:textId="0E385C7F" w:rsidR="00841566" w:rsidRPr="00453236" w:rsidRDefault="00841566" w:rsidP="008F4366">
      <w:pPr>
        <w:ind w:firstLine="720"/>
        <w:rPr>
          <w:rFonts w:cs="Times New Roman"/>
          <w:color w:val="4472C4" w:themeColor="accent1"/>
          <w:szCs w:val="24"/>
        </w:rPr>
      </w:pPr>
      <w:r w:rsidRPr="00843F0A">
        <w:rPr>
          <w:rFonts w:cs="Times New Roman"/>
          <w:szCs w:val="24"/>
        </w:rPr>
        <w:t xml:space="preserve">More recently, </w:t>
      </w:r>
      <w:r w:rsidRPr="00613ABF">
        <w:rPr>
          <w:rFonts w:cs="Times New Roman"/>
          <w:szCs w:val="24"/>
        </w:rPr>
        <w:t>Maxwell and Huff</w:t>
      </w:r>
      <w:r>
        <w:rPr>
          <w:rFonts w:cs="Times New Roman"/>
          <w:szCs w:val="24"/>
        </w:rPr>
        <w:t xml:space="preserve"> (</w:t>
      </w:r>
      <w:r w:rsidR="00FF7880">
        <w:rPr>
          <w:rFonts w:cs="Times New Roman"/>
          <w:szCs w:val="24"/>
        </w:rPr>
        <w:t>2021</w:t>
      </w:r>
      <w:r>
        <w:rPr>
          <w:rFonts w:cs="Times New Roman"/>
          <w:szCs w:val="24"/>
        </w:rPr>
        <w:t>)</w:t>
      </w:r>
      <w:del w:id="2" w:author="Nick Maxwell" w:date="2023-01-11T15:32:00Z">
        <w:r w:rsidDel="009D5B79">
          <w:rPr>
            <w:rFonts w:cs="Times New Roman"/>
            <w:szCs w:val="24"/>
          </w:rPr>
          <w:delText>,</w:delText>
        </w:r>
      </w:del>
      <w:r>
        <w:rPr>
          <w:rFonts w:cs="Times New Roman"/>
          <w:szCs w:val="24"/>
        </w:rPr>
        <w:t xml:space="preserve"> further investigated the correspondence between JOLs and recall rates by </w:t>
      </w:r>
      <w:r w:rsidR="00094FC4">
        <w:rPr>
          <w:rFonts w:cs="Times New Roman"/>
          <w:szCs w:val="24"/>
        </w:rPr>
        <w:t>assessing</w:t>
      </w:r>
      <w:r>
        <w:rPr>
          <w:rFonts w:cs="Times New Roman"/>
          <w:szCs w:val="24"/>
        </w:rPr>
        <w:t xml:space="preserve"> symmetrical associates (e.g., on-off)</w:t>
      </w:r>
      <w:r w:rsidR="004814F2">
        <w:rPr>
          <w:rFonts w:cs="Times New Roman"/>
          <w:szCs w:val="24"/>
        </w:rPr>
        <w:t xml:space="preserve"> relative to forward, backward, and unrelated pairs</w:t>
      </w:r>
      <w:r>
        <w:rPr>
          <w:rFonts w:cs="Times New Roman"/>
          <w:szCs w:val="24"/>
        </w:rPr>
        <w:t xml:space="preserve">. Symmetrical pairs </w:t>
      </w:r>
      <w:r w:rsidR="00360E10">
        <w:rPr>
          <w:rFonts w:cs="Times New Roman"/>
          <w:szCs w:val="24"/>
        </w:rPr>
        <w:t>differ</w:t>
      </w:r>
      <w:r>
        <w:rPr>
          <w:rFonts w:cs="Times New Roman"/>
          <w:szCs w:val="24"/>
        </w:rPr>
        <w:t xml:space="preserve"> from forward and backward pairs in that the associative strength between the cue and target word </w:t>
      </w:r>
      <w:r w:rsidR="000E0550">
        <w:rPr>
          <w:rFonts w:cs="Times New Roman"/>
          <w:szCs w:val="24"/>
        </w:rPr>
        <w:t xml:space="preserve">is </w:t>
      </w:r>
      <w:r w:rsidR="00360E10">
        <w:rPr>
          <w:rFonts w:cs="Times New Roman"/>
          <w:szCs w:val="24"/>
        </w:rPr>
        <w:t xml:space="preserve">equivalent </w:t>
      </w:r>
      <w:r w:rsidR="003227E8">
        <w:rPr>
          <w:rFonts w:cs="Times New Roman"/>
          <w:szCs w:val="24"/>
        </w:rPr>
        <w:t>in</w:t>
      </w:r>
      <w:r w:rsidR="000E0550">
        <w:rPr>
          <w:rFonts w:cs="Times New Roman"/>
          <w:szCs w:val="24"/>
        </w:rPr>
        <w:t xml:space="preserve"> </w:t>
      </w:r>
      <w:r w:rsidR="00360E10">
        <w:rPr>
          <w:rFonts w:cs="Times New Roman"/>
          <w:szCs w:val="24"/>
        </w:rPr>
        <w:t>both directions</w:t>
      </w:r>
      <w:r w:rsidR="00FF0192">
        <w:rPr>
          <w:rFonts w:cs="Times New Roman"/>
          <w:szCs w:val="24"/>
        </w:rPr>
        <w:t xml:space="preserve"> </w:t>
      </w:r>
      <w:r>
        <w:rPr>
          <w:rFonts w:cs="Times New Roman"/>
          <w:szCs w:val="24"/>
        </w:rPr>
        <w:t>(</w:t>
      </w:r>
      <w:r w:rsidR="0033305A">
        <w:rPr>
          <w:rFonts w:cs="Times New Roman"/>
          <w:szCs w:val="24"/>
        </w:rPr>
        <w:t>i</w:t>
      </w:r>
      <w:r w:rsidR="000A6463">
        <w:rPr>
          <w:rFonts w:cs="Times New Roman"/>
          <w:szCs w:val="24"/>
        </w:rPr>
        <w:t>.</w:t>
      </w:r>
      <w:r w:rsidR="0033305A">
        <w:rPr>
          <w:rFonts w:cs="Times New Roman"/>
          <w:szCs w:val="24"/>
        </w:rPr>
        <w:t>e</w:t>
      </w:r>
      <w:r w:rsidR="000A6463">
        <w:rPr>
          <w:rFonts w:cs="Times New Roman"/>
          <w:szCs w:val="24"/>
        </w:rPr>
        <w:t>.,</w:t>
      </w:r>
      <w:r>
        <w:rPr>
          <w:rFonts w:cs="Times New Roman"/>
          <w:szCs w:val="24"/>
        </w:rPr>
        <w:t xml:space="preserve"> </w:t>
      </w:r>
      <w:r w:rsidR="00A7585B">
        <w:rPr>
          <w:rFonts w:cs="Times New Roman"/>
          <w:szCs w:val="24"/>
        </w:rPr>
        <w:t>on-off</w:t>
      </w:r>
      <w:r>
        <w:rPr>
          <w:rFonts w:cs="Times New Roman"/>
          <w:szCs w:val="24"/>
        </w:rPr>
        <w:t xml:space="preserve"> would have</w:t>
      </w:r>
      <w:r w:rsidR="000E0550">
        <w:rPr>
          <w:rFonts w:cs="Times New Roman"/>
          <w:szCs w:val="24"/>
        </w:rPr>
        <w:t xml:space="preserve"> approximately</w:t>
      </w:r>
      <w:r>
        <w:rPr>
          <w:rFonts w:cs="Times New Roman"/>
          <w:szCs w:val="24"/>
        </w:rPr>
        <w:t xml:space="preserve"> the same associative strength as </w:t>
      </w:r>
      <w:r w:rsidR="00A7585B">
        <w:rPr>
          <w:rFonts w:cs="Times New Roman"/>
          <w:szCs w:val="24"/>
        </w:rPr>
        <w:t>off-on</w:t>
      </w:r>
      <w:r>
        <w:rPr>
          <w:rFonts w:cs="Times New Roman"/>
          <w:szCs w:val="24"/>
        </w:rPr>
        <w:t xml:space="preserve">), whereas </w:t>
      </w:r>
      <w:r w:rsidR="00A7585B">
        <w:rPr>
          <w:rFonts w:cs="Times New Roman"/>
          <w:szCs w:val="24"/>
        </w:rPr>
        <w:t xml:space="preserve">for </w:t>
      </w:r>
      <w:r>
        <w:rPr>
          <w:rFonts w:cs="Times New Roman"/>
          <w:szCs w:val="24"/>
        </w:rPr>
        <w:t>forward and backward pairs</w:t>
      </w:r>
      <w:r w:rsidR="00094FC4">
        <w:rPr>
          <w:rFonts w:cs="Times New Roman"/>
          <w:szCs w:val="24"/>
        </w:rPr>
        <w:t>,</w:t>
      </w:r>
      <w:r>
        <w:rPr>
          <w:rFonts w:cs="Times New Roman"/>
          <w:szCs w:val="24"/>
        </w:rPr>
        <w:t xml:space="preserve"> </w:t>
      </w:r>
      <w:r w:rsidR="00360E10">
        <w:rPr>
          <w:rFonts w:cs="Times New Roman"/>
          <w:szCs w:val="24"/>
        </w:rPr>
        <w:t xml:space="preserve">the association is stronger is one direction than the other </w:t>
      </w:r>
      <w:r>
        <w:rPr>
          <w:rFonts w:cs="Times New Roman"/>
          <w:szCs w:val="24"/>
        </w:rPr>
        <w:t>(</w:t>
      </w:r>
      <w:r w:rsidR="0033305A">
        <w:rPr>
          <w:rFonts w:cs="Times New Roman"/>
          <w:szCs w:val="24"/>
        </w:rPr>
        <w:t>i.e.</w:t>
      </w:r>
      <w:r w:rsidR="00A7585B">
        <w:rPr>
          <w:rFonts w:cs="Times New Roman"/>
          <w:szCs w:val="24"/>
        </w:rPr>
        <w:t>,</w:t>
      </w:r>
      <w:r>
        <w:rPr>
          <w:rFonts w:cs="Times New Roman"/>
          <w:szCs w:val="24"/>
        </w:rPr>
        <w:t xml:space="preserve"> tuna-fish </w:t>
      </w:r>
      <w:r w:rsidR="000A6463">
        <w:rPr>
          <w:rFonts w:cs="Times New Roman"/>
          <w:szCs w:val="24"/>
        </w:rPr>
        <w:t>is strongly associated in the forward direction</w:t>
      </w:r>
      <w:r w:rsidR="00094FC4">
        <w:rPr>
          <w:rFonts w:cs="Times New Roman"/>
          <w:szCs w:val="24"/>
        </w:rPr>
        <w:t xml:space="preserve"> and weakly associated in the backward direction, while fish-tuna is weakly associated in the forward direction and strongly associated in the backward direction</w:t>
      </w:r>
      <w:r w:rsidR="00FF0192">
        <w:rPr>
          <w:rFonts w:cs="Times New Roman"/>
          <w:szCs w:val="24"/>
        </w:rPr>
        <w:t>).</w:t>
      </w:r>
      <w:r>
        <w:rPr>
          <w:rFonts w:cs="Times New Roman"/>
          <w:szCs w:val="24"/>
        </w:rPr>
        <w:t xml:space="preserve"> </w:t>
      </w:r>
      <w:r w:rsidR="005D3834">
        <w:rPr>
          <w:rFonts w:cs="Times New Roman"/>
          <w:szCs w:val="24"/>
        </w:rPr>
        <w:t xml:space="preserve">Importantly, symmetrical pairs were matched to forward and backward pairs in overall associative strength. Thus, the only difference across pair types was the direction of </w:t>
      </w:r>
      <w:r w:rsidR="00634500">
        <w:rPr>
          <w:rFonts w:cs="Times New Roman"/>
          <w:szCs w:val="24"/>
        </w:rPr>
        <w:t xml:space="preserve">the </w:t>
      </w:r>
      <w:r w:rsidR="005D3834">
        <w:rPr>
          <w:rFonts w:cs="Times New Roman"/>
          <w:szCs w:val="24"/>
        </w:rPr>
        <w:t xml:space="preserve">association. </w:t>
      </w:r>
      <w:r w:rsidRPr="00A31D86">
        <w:rPr>
          <w:rFonts w:cs="Times New Roman"/>
          <w:szCs w:val="24"/>
        </w:rPr>
        <w:t xml:space="preserve">Across four experiments, </w:t>
      </w:r>
      <w:r w:rsidR="000A6463" w:rsidRPr="00613ABF">
        <w:rPr>
          <w:rFonts w:cs="Times New Roman"/>
          <w:szCs w:val="24"/>
        </w:rPr>
        <w:t>Maxwell</w:t>
      </w:r>
      <w:r w:rsidR="000A6463" w:rsidRPr="00A31D86">
        <w:rPr>
          <w:rFonts w:cs="Times New Roman"/>
          <w:szCs w:val="24"/>
        </w:rPr>
        <w:t xml:space="preserve"> and Huff found </w:t>
      </w:r>
      <w:r w:rsidRPr="00A31D86">
        <w:rPr>
          <w:rFonts w:cs="Times New Roman"/>
          <w:szCs w:val="24"/>
        </w:rPr>
        <w:t xml:space="preserve">a </w:t>
      </w:r>
      <w:r w:rsidR="00360E10">
        <w:rPr>
          <w:rFonts w:cs="Times New Roman"/>
          <w:szCs w:val="24"/>
        </w:rPr>
        <w:t>robust</w:t>
      </w:r>
      <w:r w:rsidR="00360E10" w:rsidRPr="00A31D86">
        <w:rPr>
          <w:rFonts w:cs="Times New Roman"/>
          <w:szCs w:val="24"/>
        </w:rPr>
        <w:t xml:space="preserve"> </w:t>
      </w:r>
      <w:r w:rsidRPr="00A31D86">
        <w:rPr>
          <w:rFonts w:cs="Times New Roman"/>
          <w:szCs w:val="24"/>
        </w:rPr>
        <w:t>illusion of competence pattern for backward pairs</w:t>
      </w:r>
      <w:r w:rsidR="00C10747">
        <w:rPr>
          <w:rFonts w:cs="Times New Roman"/>
          <w:szCs w:val="24"/>
        </w:rPr>
        <w:t xml:space="preserve">, </w:t>
      </w:r>
      <w:r w:rsidR="00C10747" w:rsidRPr="00C10747">
        <w:rPr>
          <w:rFonts w:cs="Times New Roman"/>
          <w:color w:val="4472C4" w:themeColor="accent1"/>
          <w:szCs w:val="24"/>
        </w:rPr>
        <w:t>which occurred re</w:t>
      </w:r>
      <w:r w:rsidR="004E19B1" w:rsidRPr="00C10747">
        <w:rPr>
          <w:rFonts w:cs="Times New Roman"/>
          <w:color w:val="4472C4" w:themeColor="accent1"/>
          <w:szCs w:val="24"/>
        </w:rPr>
        <w:t>gardless of experiment pacing</w:t>
      </w:r>
      <w:r w:rsidR="00C10747" w:rsidRPr="00C10747">
        <w:rPr>
          <w:rFonts w:cs="Times New Roman"/>
          <w:color w:val="4472C4" w:themeColor="accent1"/>
          <w:szCs w:val="24"/>
        </w:rPr>
        <w:t xml:space="preserve"> (self-paced vs. experimenter paced) and JOL timing (concurrent vs. immediate vs. delayed).</w:t>
      </w:r>
      <w:r w:rsidR="00C10747">
        <w:rPr>
          <w:rFonts w:cs="Times New Roman"/>
          <w:szCs w:val="24"/>
        </w:rPr>
        <w:t xml:space="preserve"> </w:t>
      </w:r>
      <w:r w:rsidR="004E19B1">
        <w:rPr>
          <w:rFonts w:cs="Times New Roman"/>
          <w:szCs w:val="24"/>
        </w:rPr>
        <w:lastRenderedPageBreak/>
        <w:t>Importantly,</w:t>
      </w:r>
      <w:r w:rsidRPr="00A31D86">
        <w:rPr>
          <w:rFonts w:cs="Times New Roman"/>
          <w:szCs w:val="24"/>
        </w:rPr>
        <w:t xml:space="preserve"> </w:t>
      </w:r>
      <w:r w:rsidR="000C5091">
        <w:rPr>
          <w:rFonts w:cs="Times New Roman"/>
          <w:szCs w:val="24"/>
        </w:rPr>
        <w:t>this illusion extended</w:t>
      </w:r>
      <w:r w:rsidR="00634500">
        <w:rPr>
          <w:rFonts w:cs="Times New Roman"/>
          <w:szCs w:val="24"/>
        </w:rPr>
        <w:t xml:space="preserve"> to</w:t>
      </w:r>
      <w:r>
        <w:rPr>
          <w:rFonts w:cs="Times New Roman"/>
          <w:szCs w:val="24"/>
        </w:rPr>
        <w:t xml:space="preserve"> symmetrical associates, </w:t>
      </w:r>
      <w:r w:rsidR="00523ED8">
        <w:rPr>
          <w:rFonts w:cs="Times New Roman"/>
          <w:szCs w:val="24"/>
        </w:rPr>
        <w:t xml:space="preserve">suggesting </w:t>
      </w:r>
      <w:r w:rsidRPr="00523ED8">
        <w:rPr>
          <w:rFonts w:cs="Times New Roman"/>
          <w:szCs w:val="24"/>
        </w:rPr>
        <w:t xml:space="preserve">that </w:t>
      </w:r>
      <w:r w:rsidR="0079085F" w:rsidRPr="0085197E">
        <w:rPr>
          <w:rFonts w:cs="Times New Roman"/>
          <w:szCs w:val="24"/>
        </w:rPr>
        <w:t xml:space="preserve">the </w:t>
      </w:r>
      <w:r w:rsidR="00360E10">
        <w:rPr>
          <w:rFonts w:cs="Times New Roman"/>
          <w:szCs w:val="24"/>
        </w:rPr>
        <w:t>bidirectional</w:t>
      </w:r>
      <w:r w:rsidR="00360E10" w:rsidRPr="0085197E">
        <w:rPr>
          <w:rFonts w:cs="Times New Roman"/>
          <w:szCs w:val="24"/>
        </w:rPr>
        <w:t xml:space="preserve"> </w:t>
      </w:r>
      <w:r w:rsidR="0079085F" w:rsidRPr="0085197E">
        <w:rPr>
          <w:rFonts w:cs="Times New Roman"/>
          <w:szCs w:val="24"/>
        </w:rPr>
        <w:t xml:space="preserve">association found for symmetrical pairs is not </w:t>
      </w:r>
      <w:r w:rsidR="00360E10">
        <w:rPr>
          <w:rFonts w:cs="Times New Roman"/>
          <w:szCs w:val="24"/>
        </w:rPr>
        <w:t>sufficient</w:t>
      </w:r>
      <w:r w:rsidR="0079085F" w:rsidRPr="0085197E">
        <w:rPr>
          <w:rFonts w:cs="Times New Roman"/>
          <w:szCs w:val="24"/>
        </w:rPr>
        <w:t xml:space="preserve"> for the cue word to regularly illicit the target word</w:t>
      </w:r>
      <w:r w:rsidRPr="00523ED8">
        <w:rPr>
          <w:rFonts w:cs="Times New Roman"/>
          <w:szCs w:val="24"/>
        </w:rPr>
        <w:t>.</w:t>
      </w:r>
      <w:r>
        <w:rPr>
          <w:rFonts w:cs="Times New Roman"/>
          <w:szCs w:val="24"/>
        </w:rPr>
        <w:t xml:space="preserve"> </w:t>
      </w:r>
      <w:r w:rsidR="00D138DF" w:rsidRPr="00613ABF">
        <w:rPr>
          <w:rFonts w:cs="Times New Roman"/>
          <w:szCs w:val="24"/>
        </w:rPr>
        <w:t>Maxwell</w:t>
      </w:r>
      <w:r w:rsidR="00D138DF">
        <w:rPr>
          <w:rFonts w:cs="Times New Roman"/>
          <w:szCs w:val="24"/>
        </w:rPr>
        <w:t xml:space="preserve"> and Huff also suggested that participants may be</w:t>
      </w:r>
      <w:r w:rsidR="00FC1BD3" w:rsidRPr="00FC1BD3">
        <w:rPr>
          <w:rFonts w:cs="Times New Roman"/>
          <w:szCs w:val="24"/>
        </w:rPr>
        <w:t xml:space="preserve"> </w:t>
      </w:r>
      <w:r w:rsidR="00FC1BD3">
        <w:rPr>
          <w:rFonts w:cs="Times New Roman"/>
          <w:szCs w:val="24"/>
        </w:rPr>
        <w:t>using both the forward and backward associations when</w:t>
      </w:r>
      <w:r w:rsidR="00D138DF">
        <w:rPr>
          <w:rFonts w:cs="Times New Roman"/>
          <w:szCs w:val="24"/>
        </w:rPr>
        <w:t xml:space="preserve"> studying </w:t>
      </w:r>
      <w:r w:rsidR="00FC1BD3">
        <w:rPr>
          <w:rFonts w:cs="Times New Roman"/>
          <w:szCs w:val="24"/>
        </w:rPr>
        <w:t>symmetrical pairs</w:t>
      </w:r>
      <w:r w:rsidR="00F62DCE">
        <w:rPr>
          <w:rFonts w:cs="Times New Roman"/>
          <w:szCs w:val="24"/>
        </w:rPr>
        <w:t>,</w:t>
      </w:r>
      <w:r w:rsidR="00FC1BD3">
        <w:rPr>
          <w:rFonts w:cs="Times New Roman"/>
          <w:szCs w:val="24"/>
        </w:rPr>
        <w:t xml:space="preserve"> even though only the forward association would be beneficial </w:t>
      </w:r>
      <w:r w:rsidR="00F62DCE">
        <w:rPr>
          <w:rFonts w:cs="Times New Roman"/>
          <w:szCs w:val="24"/>
        </w:rPr>
        <w:t xml:space="preserve">towards recall </w:t>
      </w:r>
      <w:r w:rsidR="00FC1BD3">
        <w:rPr>
          <w:rFonts w:cs="Times New Roman"/>
          <w:szCs w:val="24"/>
        </w:rPr>
        <w:t>at test.</w:t>
      </w:r>
      <w:r w:rsidR="00431082">
        <w:rPr>
          <w:rFonts w:cs="Times New Roman"/>
          <w:szCs w:val="24"/>
        </w:rPr>
        <w:t xml:space="preserve"> </w:t>
      </w:r>
      <w:r w:rsidR="00E84EBD">
        <w:rPr>
          <w:rFonts w:cs="Times New Roman"/>
          <w:szCs w:val="24"/>
        </w:rPr>
        <w:t xml:space="preserve">Thus, </w:t>
      </w:r>
      <w:r w:rsidR="00431082">
        <w:rPr>
          <w:rFonts w:cs="Times New Roman"/>
          <w:szCs w:val="24"/>
        </w:rPr>
        <w:t>the associative direction of a word pair</w:t>
      </w:r>
      <w:r w:rsidR="00FE2A1A">
        <w:rPr>
          <w:rFonts w:cs="Times New Roman"/>
          <w:szCs w:val="24"/>
        </w:rPr>
        <w:t xml:space="preserve"> strongly</w:t>
      </w:r>
      <w:r w:rsidR="00431082">
        <w:rPr>
          <w:rFonts w:cs="Times New Roman"/>
          <w:szCs w:val="24"/>
        </w:rPr>
        <w:t xml:space="preserve"> </w:t>
      </w:r>
      <w:r w:rsidR="000C5091">
        <w:rPr>
          <w:rFonts w:cs="Times New Roman"/>
          <w:szCs w:val="24"/>
        </w:rPr>
        <w:t>affects JOL</w:t>
      </w:r>
      <w:r w:rsidR="00360E10">
        <w:rPr>
          <w:rFonts w:cs="Times New Roman"/>
          <w:szCs w:val="24"/>
        </w:rPr>
        <w:t xml:space="preserve"> accuracy, even when associative strength is matched across pair types</w:t>
      </w:r>
      <w:r w:rsidR="00486535">
        <w:rPr>
          <w:rFonts w:cs="Times New Roman"/>
          <w:szCs w:val="24"/>
        </w:rPr>
        <w:t xml:space="preserve">, </w:t>
      </w:r>
      <w:r w:rsidR="00486535" w:rsidRPr="00453236">
        <w:rPr>
          <w:rFonts w:cs="Times New Roman"/>
          <w:color w:val="4472C4" w:themeColor="accent1"/>
          <w:szCs w:val="24"/>
        </w:rPr>
        <w:t xml:space="preserve">and </w:t>
      </w:r>
      <w:r w:rsidR="004E19B1" w:rsidRPr="00453236">
        <w:rPr>
          <w:rFonts w:cs="Times New Roman"/>
          <w:color w:val="4472C4" w:themeColor="accent1"/>
          <w:szCs w:val="24"/>
        </w:rPr>
        <w:t xml:space="preserve">furthermore, </w:t>
      </w:r>
      <w:r w:rsidR="00486535" w:rsidRPr="00453236">
        <w:rPr>
          <w:rFonts w:cs="Times New Roman"/>
          <w:color w:val="4472C4" w:themeColor="accent1"/>
          <w:szCs w:val="24"/>
        </w:rPr>
        <w:t>this effect is highly robust, replicating across a variety of manipulations</w:t>
      </w:r>
      <w:r w:rsidR="003521F9" w:rsidRPr="00453236">
        <w:rPr>
          <w:rFonts w:cs="Times New Roman"/>
          <w:color w:val="4472C4" w:themeColor="accent1"/>
          <w:szCs w:val="24"/>
        </w:rPr>
        <w:t>.</w:t>
      </w:r>
    </w:p>
    <w:p w14:paraId="022AFC28" w14:textId="1C330B04" w:rsidR="00841566" w:rsidRPr="00B0335D" w:rsidRDefault="00D43278" w:rsidP="00841566">
      <w:pPr>
        <w:ind w:firstLine="720"/>
        <w:rPr>
          <w:rFonts w:cs="Times New Roman"/>
          <w:color w:val="4472C4" w:themeColor="accent1"/>
          <w:szCs w:val="24"/>
        </w:rPr>
      </w:pPr>
      <w:r w:rsidRPr="00B0335D">
        <w:rPr>
          <w:rFonts w:cs="Times New Roman"/>
          <w:color w:val="4472C4" w:themeColor="accent1"/>
          <w:szCs w:val="24"/>
        </w:rPr>
        <w:t>Because</w:t>
      </w:r>
      <w:r w:rsidR="0045594F" w:rsidRPr="00B0335D">
        <w:rPr>
          <w:rFonts w:cs="Times New Roman"/>
          <w:color w:val="4472C4" w:themeColor="accent1"/>
          <w:szCs w:val="24"/>
        </w:rPr>
        <w:t xml:space="preserve"> the</w:t>
      </w:r>
      <w:r w:rsidR="00C8052E" w:rsidRPr="00B0335D">
        <w:rPr>
          <w:rFonts w:cs="Times New Roman"/>
          <w:color w:val="4472C4" w:themeColor="accent1"/>
          <w:szCs w:val="24"/>
        </w:rPr>
        <w:t xml:space="preserve"> illusion of competence </w:t>
      </w:r>
      <w:r w:rsidR="009717E7">
        <w:rPr>
          <w:rFonts w:cs="Times New Roman"/>
          <w:color w:val="4472C4" w:themeColor="accent1"/>
          <w:szCs w:val="24"/>
        </w:rPr>
        <w:t xml:space="preserve">occurs </w:t>
      </w:r>
      <w:r w:rsidR="00453236">
        <w:rPr>
          <w:rFonts w:cs="Times New Roman"/>
          <w:color w:val="4472C4" w:themeColor="accent1"/>
          <w:szCs w:val="24"/>
        </w:rPr>
        <w:t xml:space="preserve">across multiple </w:t>
      </w:r>
      <w:proofErr w:type="gramStart"/>
      <w:r w:rsidR="00453236">
        <w:rPr>
          <w:rFonts w:cs="Times New Roman"/>
          <w:color w:val="4472C4" w:themeColor="accent1"/>
          <w:szCs w:val="24"/>
        </w:rPr>
        <w:t>pair</w:t>
      </w:r>
      <w:proofErr w:type="gramEnd"/>
      <w:r w:rsidR="00C8052E" w:rsidRPr="00B0335D">
        <w:rPr>
          <w:rFonts w:cs="Times New Roman"/>
          <w:color w:val="4472C4" w:themeColor="accent1"/>
          <w:szCs w:val="24"/>
        </w:rPr>
        <w:t xml:space="preserve"> types</w:t>
      </w:r>
      <w:r w:rsidR="008F39E5">
        <w:rPr>
          <w:rFonts w:cs="Times New Roman"/>
          <w:color w:val="4472C4" w:themeColor="accent1"/>
          <w:szCs w:val="24"/>
        </w:rPr>
        <w:t xml:space="preserve"> and </w:t>
      </w:r>
      <w:r w:rsidR="00453236">
        <w:rPr>
          <w:rFonts w:cs="Times New Roman"/>
          <w:color w:val="4472C4" w:themeColor="accent1"/>
          <w:szCs w:val="24"/>
        </w:rPr>
        <w:t xml:space="preserve">study </w:t>
      </w:r>
      <w:r w:rsidR="008F39E5">
        <w:rPr>
          <w:rFonts w:cs="Times New Roman"/>
          <w:color w:val="4472C4" w:themeColor="accent1"/>
          <w:szCs w:val="24"/>
        </w:rPr>
        <w:t>contexts</w:t>
      </w:r>
      <w:r w:rsidR="00C84B27" w:rsidRPr="00B0335D">
        <w:rPr>
          <w:rFonts w:cs="Times New Roman"/>
          <w:color w:val="4472C4" w:themeColor="accent1"/>
          <w:szCs w:val="24"/>
        </w:rPr>
        <w:t>,</w:t>
      </w:r>
      <w:r w:rsidR="0045594F" w:rsidRPr="00B0335D">
        <w:rPr>
          <w:rFonts w:cs="Times New Roman"/>
          <w:color w:val="4472C4" w:themeColor="accent1"/>
          <w:szCs w:val="24"/>
        </w:rPr>
        <w:t xml:space="preserve"> </w:t>
      </w:r>
      <w:r w:rsidR="00C8052E" w:rsidRPr="00B0335D">
        <w:rPr>
          <w:rFonts w:cs="Times New Roman"/>
          <w:color w:val="4472C4" w:themeColor="accent1"/>
          <w:szCs w:val="24"/>
        </w:rPr>
        <w:t xml:space="preserve">the present study </w:t>
      </w:r>
      <w:r w:rsidR="00427E37">
        <w:rPr>
          <w:rFonts w:cs="Times New Roman"/>
          <w:color w:val="4472C4" w:themeColor="accent1"/>
          <w:szCs w:val="24"/>
        </w:rPr>
        <w:t>further</w:t>
      </w:r>
      <w:r w:rsidR="00453236">
        <w:rPr>
          <w:rFonts w:cs="Times New Roman"/>
          <w:color w:val="4472C4" w:themeColor="accent1"/>
          <w:szCs w:val="24"/>
        </w:rPr>
        <w:t xml:space="preserve"> </w:t>
      </w:r>
      <w:r w:rsidR="00C8052E" w:rsidRPr="00B0335D">
        <w:rPr>
          <w:rFonts w:cs="Times New Roman"/>
          <w:color w:val="4472C4" w:themeColor="accent1"/>
          <w:szCs w:val="24"/>
        </w:rPr>
        <w:t>examine</w:t>
      </w:r>
      <w:r w:rsidR="00E67919">
        <w:rPr>
          <w:rFonts w:cs="Times New Roman"/>
          <w:color w:val="4472C4" w:themeColor="accent1"/>
          <w:szCs w:val="24"/>
        </w:rPr>
        <w:t>s</w:t>
      </w:r>
      <w:r w:rsidR="00C8052E" w:rsidRPr="00B0335D">
        <w:rPr>
          <w:rFonts w:cs="Times New Roman"/>
          <w:color w:val="4472C4" w:themeColor="accent1"/>
          <w:szCs w:val="24"/>
        </w:rPr>
        <w:t xml:space="preserve"> methods </w:t>
      </w:r>
      <w:r w:rsidR="00453236">
        <w:rPr>
          <w:rFonts w:cs="Times New Roman"/>
          <w:color w:val="4472C4" w:themeColor="accent1"/>
          <w:szCs w:val="24"/>
        </w:rPr>
        <w:t>to</w:t>
      </w:r>
      <w:r w:rsidR="0043331E" w:rsidRPr="00B0335D">
        <w:rPr>
          <w:rFonts w:cs="Times New Roman"/>
          <w:color w:val="4472C4" w:themeColor="accent1"/>
          <w:szCs w:val="24"/>
        </w:rPr>
        <w:t xml:space="preserve"> potentially</w:t>
      </w:r>
      <w:r w:rsidR="0045594F" w:rsidRPr="00B0335D">
        <w:rPr>
          <w:rFonts w:cs="Times New Roman"/>
          <w:color w:val="4472C4" w:themeColor="accent1"/>
          <w:szCs w:val="24"/>
        </w:rPr>
        <w:t xml:space="preserve"> improve </w:t>
      </w:r>
      <w:r w:rsidR="00453236">
        <w:rPr>
          <w:rFonts w:cs="Times New Roman"/>
          <w:color w:val="4472C4" w:themeColor="accent1"/>
          <w:szCs w:val="24"/>
        </w:rPr>
        <w:t xml:space="preserve">the correspondence between JOLs and recall. </w:t>
      </w:r>
      <w:r w:rsidRPr="00B0335D">
        <w:rPr>
          <w:rFonts w:cs="Times New Roman"/>
          <w:color w:val="4472C4" w:themeColor="accent1"/>
          <w:szCs w:val="24"/>
        </w:rPr>
        <w:t>When making JOLs, participants base their judgments on several types of cues</w:t>
      </w:r>
      <w:r w:rsidR="00666E56">
        <w:rPr>
          <w:rFonts w:cs="Times New Roman"/>
          <w:color w:val="4472C4" w:themeColor="accent1"/>
          <w:szCs w:val="24"/>
        </w:rPr>
        <w:t>, including intrinsic and extrinsic cues</w:t>
      </w:r>
      <w:r w:rsidRPr="00B0335D">
        <w:rPr>
          <w:rFonts w:cs="Times New Roman"/>
          <w:color w:val="4472C4" w:themeColor="accent1"/>
          <w:szCs w:val="24"/>
        </w:rPr>
        <w:t xml:space="preserve"> (see </w:t>
      </w:r>
      <w:proofErr w:type="spellStart"/>
      <w:r w:rsidRPr="00B0335D">
        <w:rPr>
          <w:rFonts w:cs="Times New Roman"/>
          <w:color w:val="4472C4" w:themeColor="accent1"/>
          <w:szCs w:val="24"/>
        </w:rPr>
        <w:t>Koriat</w:t>
      </w:r>
      <w:proofErr w:type="spellEnd"/>
      <w:r w:rsidRPr="00B0335D">
        <w:rPr>
          <w:rFonts w:cs="Times New Roman"/>
          <w:color w:val="4472C4" w:themeColor="accent1"/>
          <w:szCs w:val="24"/>
        </w:rPr>
        <w:t>, 1997</w:t>
      </w:r>
      <w:r w:rsidR="00A936E5">
        <w:rPr>
          <w:rFonts w:cs="Times New Roman"/>
          <w:color w:val="4472C4" w:themeColor="accent1"/>
          <w:szCs w:val="24"/>
        </w:rPr>
        <w:t>; Rhodes, 2016</w:t>
      </w:r>
      <w:r w:rsidRPr="00B0335D">
        <w:rPr>
          <w:rFonts w:cs="Times New Roman"/>
          <w:color w:val="4472C4" w:themeColor="accent1"/>
          <w:szCs w:val="24"/>
        </w:rPr>
        <w:t xml:space="preserve">). </w:t>
      </w:r>
      <w:r w:rsidR="0063206B">
        <w:rPr>
          <w:rFonts w:cs="Times New Roman"/>
          <w:color w:val="4472C4" w:themeColor="accent1"/>
          <w:szCs w:val="24"/>
        </w:rPr>
        <w:t>I</w:t>
      </w:r>
      <w:r w:rsidR="0063206B" w:rsidRPr="00B0335D">
        <w:rPr>
          <w:rFonts w:cs="Times New Roman"/>
          <w:color w:val="4472C4" w:themeColor="accent1"/>
          <w:szCs w:val="24"/>
        </w:rPr>
        <w:t xml:space="preserve">ntrinsic </w:t>
      </w:r>
      <w:r w:rsidRPr="00B0335D">
        <w:rPr>
          <w:rFonts w:cs="Times New Roman"/>
          <w:color w:val="4472C4" w:themeColor="accent1"/>
          <w:szCs w:val="24"/>
        </w:rPr>
        <w:t>cues refer to the inherent properties of the study materials and can include frequency, imageability, and, importantly, word associations</w:t>
      </w:r>
      <w:r w:rsidR="0063206B">
        <w:rPr>
          <w:rFonts w:cs="Times New Roman"/>
          <w:color w:val="4472C4" w:themeColor="accent1"/>
          <w:szCs w:val="24"/>
        </w:rPr>
        <w:t>,</w:t>
      </w:r>
      <w:r w:rsidRPr="00B0335D">
        <w:rPr>
          <w:rFonts w:cs="Times New Roman"/>
          <w:color w:val="4472C4" w:themeColor="accent1"/>
          <w:szCs w:val="24"/>
        </w:rPr>
        <w:t xml:space="preserve"> </w:t>
      </w:r>
      <w:r w:rsidR="0063206B">
        <w:rPr>
          <w:rFonts w:cs="Times New Roman"/>
          <w:color w:val="4472C4" w:themeColor="accent1"/>
          <w:szCs w:val="24"/>
        </w:rPr>
        <w:t>whereas</w:t>
      </w:r>
      <w:r w:rsidRPr="00B0335D">
        <w:rPr>
          <w:rFonts w:cs="Times New Roman"/>
          <w:color w:val="4472C4" w:themeColor="accent1"/>
          <w:szCs w:val="24"/>
        </w:rPr>
        <w:t xml:space="preserve"> extrinsic cues refer to conditions at study, including study pacing (e.g., experimenter vs. self-paced) and any encoding manipulations participants complete concurrently with study</w:t>
      </w:r>
      <w:r w:rsidR="00B0335D" w:rsidRPr="00B0335D">
        <w:rPr>
          <w:rFonts w:cs="Times New Roman"/>
          <w:color w:val="4472C4" w:themeColor="accent1"/>
          <w:szCs w:val="24"/>
        </w:rPr>
        <w:t xml:space="preserve"> (e.g., deep vs. shallow encoding task</w:t>
      </w:r>
      <w:r w:rsidR="00202CC6">
        <w:rPr>
          <w:rFonts w:cs="Times New Roman"/>
          <w:color w:val="4472C4" w:themeColor="accent1"/>
          <w:szCs w:val="24"/>
        </w:rPr>
        <w:t>s</w:t>
      </w:r>
      <w:r w:rsidR="00B0335D" w:rsidRPr="00B0335D">
        <w:rPr>
          <w:rFonts w:cs="Times New Roman"/>
          <w:color w:val="4472C4" w:themeColor="accent1"/>
          <w:szCs w:val="24"/>
        </w:rPr>
        <w:t xml:space="preserve">, </w:t>
      </w:r>
      <w:proofErr w:type="spellStart"/>
      <w:r w:rsidR="00B0335D" w:rsidRPr="00B0335D">
        <w:rPr>
          <w:rFonts w:cs="Times New Roman"/>
          <w:color w:val="4472C4" w:themeColor="accent1"/>
          <w:szCs w:val="24"/>
        </w:rPr>
        <w:t>Slamecka</w:t>
      </w:r>
      <w:proofErr w:type="spellEnd"/>
      <w:r w:rsidR="00B0335D" w:rsidRPr="00B0335D">
        <w:rPr>
          <w:rFonts w:cs="Times New Roman"/>
          <w:color w:val="4472C4" w:themeColor="accent1"/>
          <w:szCs w:val="24"/>
        </w:rPr>
        <w:t xml:space="preserve"> &amp; Graf, 1978)</w:t>
      </w:r>
      <w:r w:rsidRPr="00B0335D">
        <w:rPr>
          <w:rFonts w:cs="Times New Roman"/>
          <w:color w:val="4472C4" w:themeColor="accent1"/>
          <w:szCs w:val="24"/>
        </w:rPr>
        <w:t xml:space="preserve">. Because </w:t>
      </w:r>
      <w:r w:rsidR="00202CC6">
        <w:rPr>
          <w:rFonts w:cs="Times New Roman"/>
          <w:color w:val="4472C4" w:themeColor="accent1"/>
          <w:szCs w:val="24"/>
        </w:rPr>
        <w:t>participants base their JOLs on</w:t>
      </w:r>
      <w:r w:rsidRPr="00B0335D">
        <w:rPr>
          <w:rFonts w:cs="Times New Roman"/>
          <w:color w:val="4472C4" w:themeColor="accent1"/>
          <w:szCs w:val="24"/>
        </w:rPr>
        <w:t xml:space="preserve"> both intrinsic and extrinsic cues, </w:t>
      </w:r>
      <w:r w:rsidR="00202CC6">
        <w:rPr>
          <w:rFonts w:cs="Times New Roman"/>
          <w:color w:val="4472C4" w:themeColor="accent1"/>
          <w:szCs w:val="24"/>
        </w:rPr>
        <w:t xml:space="preserve">a </w:t>
      </w:r>
      <w:r w:rsidRPr="00B0335D">
        <w:rPr>
          <w:rFonts w:cs="Times New Roman"/>
          <w:color w:val="4472C4" w:themeColor="accent1"/>
          <w:szCs w:val="24"/>
        </w:rPr>
        <w:t xml:space="preserve">potential method to improve JOL accuracy, tested in the present study, is </w:t>
      </w:r>
      <w:r w:rsidR="00202CC6">
        <w:rPr>
          <w:rFonts w:cs="Times New Roman"/>
          <w:color w:val="4472C4" w:themeColor="accent1"/>
          <w:szCs w:val="24"/>
        </w:rPr>
        <w:t>to have</w:t>
      </w:r>
      <w:r w:rsidRPr="00B0335D">
        <w:rPr>
          <w:rFonts w:cs="Times New Roman"/>
          <w:color w:val="4472C4" w:themeColor="accent1"/>
          <w:szCs w:val="24"/>
        </w:rPr>
        <w:t xml:space="preserve"> participants </w:t>
      </w:r>
      <w:r w:rsidR="00B0335D" w:rsidRPr="00B0335D">
        <w:rPr>
          <w:rFonts w:cs="Times New Roman"/>
          <w:color w:val="4472C4" w:themeColor="accent1"/>
          <w:szCs w:val="24"/>
        </w:rPr>
        <w:t>complete</w:t>
      </w:r>
      <w:r w:rsidRPr="00B0335D">
        <w:rPr>
          <w:rFonts w:cs="Times New Roman"/>
          <w:color w:val="4472C4" w:themeColor="accent1"/>
          <w:szCs w:val="24"/>
        </w:rPr>
        <w:t xml:space="preserve"> different types of encoding tasks </w:t>
      </w:r>
      <w:r w:rsidR="00202CC6">
        <w:rPr>
          <w:rFonts w:cs="Times New Roman"/>
          <w:color w:val="4472C4" w:themeColor="accent1"/>
          <w:szCs w:val="24"/>
        </w:rPr>
        <w:t>that help them</w:t>
      </w:r>
      <w:r w:rsidRPr="00B0335D">
        <w:rPr>
          <w:rFonts w:cs="Times New Roman"/>
          <w:color w:val="4472C4" w:themeColor="accent1"/>
          <w:szCs w:val="24"/>
        </w:rPr>
        <w:t xml:space="preserve"> </w:t>
      </w:r>
      <w:ins w:id="3" w:author="Nick Maxwell" w:date="2023-01-12T10:57:00Z">
        <w:r w:rsidR="00CF36EF">
          <w:rPr>
            <w:rFonts w:cs="Times New Roman"/>
            <w:color w:val="4472C4" w:themeColor="accent1"/>
            <w:szCs w:val="24"/>
          </w:rPr>
          <w:t xml:space="preserve">more easily </w:t>
        </w:r>
      </w:ins>
      <w:r w:rsidRPr="00B0335D">
        <w:rPr>
          <w:rFonts w:cs="Times New Roman"/>
          <w:color w:val="4472C4" w:themeColor="accent1"/>
          <w:szCs w:val="24"/>
        </w:rPr>
        <w:t xml:space="preserve">process the existing relationships between the </w:t>
      </w:r>
      <w:r w:rsidR="00134B63">
        <w:rPr>
          <w:rFonts w:cs="Times New Roman"/>
          <w:color w:val="4472C4" w:themeColor="accent1"/>
          <w:szCs w:val="24"/>
        </w:rPr>
        <w:t>paired items</w:t>
      </w:r>
      <w:r w:rsidRPr="00B0335D">
        <w:rPr>
          <w:rFonts w:cs="Times New Roman"/>
          <w:color w:val="4472C4" w:themeColor="accent1"/>
          <w:szCs w:val="24"/>
        </w:rPr>
        <w:t xml:space="preserve">. </w:t>
      </w:r>
      <w:r w:rsidR="00B0335D" w:rsidRPr="00B0335D">
        <w:rPr>
          <w:rFonts w:cs="Times New Roman"/>
          <w:color w:val="4472C4" w:themeColor="accent1"/>
          <w:szCs w:val="24"/>
        </w:rPr>
        <w:t>By providing participants with additional extrinsic cues with which to process items, these tasks may improve JOL accuracy</w:t>
      </w:r>
      <w:del w:id="4" w:author="Nick Maxwell" w:date="2023-01-12T11:04:00Z">
        <w:r w:rsidR="00B0335D" w:rsidRPr="00B0335D" w:rsidDel="00CF36EF">
          <w:rPr>
            <w:rFonts w:cs="Times New Roman"/>
            <w:color w:val="4472C4" w:themeColor="accent1"/>
            <w:szCs w:val="24"/>
          </w:rPr>
          <w:delText xml:space="preserve">, </w:delText>
        </w:r>
      </w:del>
      <w:ins w:id="5" w:author="Nick Maxwell" w:date="2023-01-12T11:04:00Z">
        <w:r w:rsidR="00CF36EF">
          <w:rPr>
            <w:rFonts w:cs="Times New Roman"/>
            <w:color w:val="4472C4" w:themeColor="accent1"/>
            <w:szCs w:val="24"/>
          </w:rPr>
          <w:t>. Specifically,</w:t>
        </w:r>
      </w:ins>
      <w:ins w:id="6" w:author="Nick Maxwell" w:date="2023-01-12T11:00:00Z">
        <w:r w:rsidR="00CF36EF">
          <w:rPr>
            <w:rFonts w:cs="Times New Roman"/>
            <w:color w:val="4472C4" w:themeColor="accent1"/>
            <w:szCs w:val="24"/>
          </w:rPr>
          <w:t xml:space="preserve"> </w:t>
        </w:r>
      </w:ins>
      <w:ins w:id="7" w:author="Nick Maxwell" w:date="2023-01-12T11:03:00Z">
        <w:r w:rsidR="00CF36EF">
          <w:rPr>
            <w:rFonts w:cs="Times New Roman"/>
            <w:color w:val="4472C4" w:themeColor="accent1"/>
            <w:szCs w:val="24"/>
          </w:rPr>
          <w:t xml:space="preserve">these tasks would allow </w:t>
        </w:r>
      </w:ins>
      <w:ins w:id="8" w:author="Nick Maxwell" w:date="2023-01-12T11:00:00Z">
        <w:r w:rsidR="00CF36EF">
          <w:rPr>
            <w:rFonts w:cs="Times New Roman"/>
            <w:color w:val="4472C4" w:themeColor="accent1"/>
            <w:szCs w:val="24"/>
          </w:rPr>
          <w:t xml:space="preserve">participants to </w:t>
        </w:r>
      </w:ins>
      <w:proofErr w:type="gramStart"/>
      <w:ins w:id="9" w:author="Nick Maxwell" w:date="2023-01-12T11:03:00Z">
        <w:r w:rsidR="00CF36EF">
          <w:rPr>
            <w:rFonts w:cs="Times New Roman"/>
            <w:color w:val="4472C4" w:themeColor="accent1"/>
            <w:szCs w:val="24"/>
          </w:rPr>
          <w:t>more readily assess</w:t>
        </w:r>
      </w:ins>
      <w:ins w:id="10" w:author="Nick Maxwell" w:date="2023-01-12T11:00:00Z">
        <w:r w:rsidR="00CF36EF">
          <w:rPr>
            <w:rFonts w:cs="Times New Roman"/>
            <w:color w:val="4472C4" w:themeColor="accent1"/>
            <w:szCs w:val="24"/>
          </w:rPr>
          <w:t xml:space="preserve"> cue availability</w:t>
        </w:r>
        <w:proofErr w:type="gramEnd"/>
        <w:r w:rsidR="00CF36EF">
          <w:rPr>
            <w:rFonts w:cs="Times New Roman"/>
            <w:color w:val="4472C4" w:themeColor="accent1"/>
            <w:szCs w:val="24"/>
          </w:rPr>
          <w:t xml:space="preserve"> at encoding</w:t>
        </w:r>
      </w:ins>
      <w:ins w:id="11" w:author="Nick Maxwell" w:date="2023-01-12T11:04:00Z">
        <w:r w:rsidR="00CF36EF">
          <w:rPr>
            <w:rFonts w:cs="Times New Roman"/>
            <w:color w:val="4472C4" w:themeColor="accent1"/>
            <w:szCs w:val="24"/>
          </w:rPr>
          <w:t xml:space="preserve">, </w:t>
        </w:r>
      </w:ins>
      <w:ins w:id="12" w:author="Nick Maxwell" w:date="2023-01-12T11:05:00Z">
        <w:r w:rsidR="004355E9">
          <w:rPr>
            <w:rFonts w:cs="Times New Roman"/>
            <w:color w:val="4472C4" w:themeColor="accent1"/>
            <w:szCs w:val="24"/>
          </w:rPr>
          <w:t>potentially modifying</w:t>
        </w:r>
      </w:ins>
      <w:del w:id="13" w:author="Nick Maxwell" w:date="2023-01-12T11:04:00Z">
        <w:r w:rsidR="00B0335D" w:rsidRPr="00B0335D" w:rsidDel="00CF36EF">
          <w:rPr>
            <w:rFonts w:cs="Times New Roman"/>
            <w:color w:val="4472C4" w:themeColor="accent1"/>
            <w:szCs w:val="24"/>
          </w:rPr>
          <w:delText xml:space="preserve">both through </w:delText>
        </w:r>
      </w:del>
      <w:del w:id="14" w:author="Nick Maxwell" w:date="2023-01-12T11:05:00Z">
        <w:r w:rsidR="00B0335D" w:rsidRPr="00B0335D" w:rsidDel="004355E9">
          <w:rPr>
            <w:rFonts w:cs="Times New Roman"/>
            <w:color w:val="4472C4" w:themeColor="accent1"/>
            <w:szCs w:val="24"/>
          </w:rPr>
          <w:delText>modif</w:delText>
        </w:r>
      </w:del>
      <w:ins w:id="15" w:author="Nick Maxwell" w:date="2023-01-12T11:04:00Z">
        <w:r w:rsidR="00CF36EF">
          <w:rPr>
            <w:rFonts w:cs="Times New Roman"/>
            <w:color w:val="4472C4" w:themeColor="accent1"/>
            <w:szCs w:val="24"/>
          </w:rPr>
          <w:t xml:space="preserve"> </w:t>
        </w:r>
      </w:ins>
      <w:del w:id="16" w:author="Nick Maxwell" w:date="2023-01-12T11:04:00Z">
        <w:r w:rsidR="00B0335D" w:rsidRPr="00B0335D" w:rsidDel="00CF36EF">
          <w:rPr>
            <w:rFonts w:cs="Times New Roman"/>
            <w:color w:val="4472C4" w:themeColor="accent1"/>
            <w:szCs w:val="24"/>
          </w:rPr>
          <w:delText xml:space="preserve">ying </w:delText>
        </w:r>
      </w:del>
      <w:r w:rsidR="00B0335D" w:rsidRPr="00B0335D">
        <w:rPr>
          <w:rFonts w:cs="Times New Roman"/>
          <w:color w:val="4472C4" w:themeColor="accent1"/>
          <w:szCs w:val="24"/>
        </w:rPr>
        <w:t>JOLs and</w:t>
      </w:r>
      <w:r w:rsidR="0063206B">
        <w:rPr>
          <w:rFonts w:cs="Times New Roman"/>
          <w:color w:val="4472C4" w:themeColor="accent1"/>
          <w:szCs w:val="24"/>
        </w:rPr>
        <w:t>/or</w:t>
      </w:r>
      <w:r w:rsidR="00B0335D" w:rsidRPr="00B0335D">
        <w:rPr>
          <w:rFonts w:cs="Times New Roman"/>
          <w:color w:val="4472C4" w:themeColor="accent1"/>
          <w:szCs w:val="24"/>
        </w:rPr>
        <w:t xml:space="preserve"> </w:t>
      </w:r>
      <w:del w:id="17" w:author="Nick Maxwell" w:date="2023-01-12T11:04:00Z">
        <w:r w:rsidR="00B0335D" w:rsidRPr="00B0335D" w:rsidDel="00CF36EF">
          <w:rPr>
            <w:rFonts w:cs="Times New Roman"/>
            <w:color w:val="4472C4" w:themeColor="accent1"/>
            <w:szCs w:val="24"/>
          </w:rPr>
          <w:delText xml:space="preserve">by improving </w:delText>
        </w:r>
      </w:del>
      <w:ins w:id="18" w:author="Nick Maxwell" w:date="2023-01-12T11:04:00Z">
        <w:r w:rsidR="00CF36EF">
          <w:rPr>
            <w:rFonts w:cs="Times New Roman"/>
            <w:color w:val="4472C4" w:themeColor="accent1"/>
            <w:szCs w:val="24"/>
          </w:rPr>
          <w:t>improv</w:t>
        </w:r>
      </w:ins>
      <w:ins w:id="19" w:author="Nick Maxwell" w:date="2023-01-12T11:05:00Z">
        <w:r w:rsidR="004355E9">
          <w:rPr>
            <w:rFonts w:cs="Times New Roman"/>
            <w:color w:val="4472C4" w:themeColor="accent1"/>
            <w:szCs w:val="24"/>
          </w:rPr>
          <w:t>ing</w:t>
        </w:r>
      </w:ins>
      <w:ins w:id="20" w:author="Nick Maxwell" w:date="2023-01-12T11:04:00Z">
        <w:r w:rsidR="00CF36EF">
          <w:rPr>
            <w:rFonts w:cs="Times New Roman"/>
            <w:color w:val="4472C4" w:themeColor="accent1"/>
            <w:szCs w:val="24"/>
          </w:rPr>
          <w:t xml:space="preserve"> </w:t>
        </w:r>
      </w:ins>
      <w:r w:rsidR="00134B63">
        <w:rPr>
          <w:rFonts w:cs="Times New Roman"/>
          <w:color w:val="4472C4" w:themeColor="accent1"/>
          <w:szCs w:val="24"/>
        </w:rPr>
        <w:t xml:space="preserve">overall </w:t>
      </w:r>
      <w:r w:rsidR="00B0335D" w:rsidRPr="00B0335D">
        <w:rPr>
          <w:rFonts w:cs="Times New Roman"/>
          <w:color w:val="4472C4" w:themeColor="accent1"/>
          <w:szCs w:val="24"/>
        </w:rPr>
        <w:t xml:space="preserve">recall. </w:t>
      </w:r>
      <w:commentRangeStart w:id="21"/>
      <w:r w:rsidR="0063206B">
        <w:rPr>
          <w:rFonts w:cs="Times New Roman"/>
          <w:color w:val="4472C4" w:themeColor="accent1"/>
          <w:szCs w:val="24"/>
        </w:rPr>
        <w:t xml:space="preserve">This possibility </w:t>
      </w:r>
      <w:commentRangeEnd w:id="21"/>
      <w:r w:rsidR="006A0E99">
        <w:rPr>
          <w:rStyle w:val="CommentReference"/>
        </w:rPr>
        <w:commentReference w:id="21"/>
      </w:r>
      <w:r w:rsidR="0063206B">
        <w:rPr>
          <w:rFonts w:cs="Times New Roman"/>
          <w:color w:val="4472C4" w:themeColor="accent1"/>
          <w:szCs w:val="24"/>
        </w:rPr>
        <w:t xml:space="preserve">may be particularly important given intrinsic and extrinsic cues may interact. For instance, if the encoding tasks draws attention toward or away </w:t>
      </w:r>
      <w:r w:rsidR="0063206B">
        <w:rPr>
          <w:rFonts w:cs="Times New Roman"/>
          <w:color w:val="4472C4" w:themeColor="accent1"/>
          <w:szCs w:val="24"/>
        </w:rPr>
        <w:lastRenderedPageBreak/>
        <w:t>from intrinsic cues such as pair relatedness, JOL accuracy may be affected. Thus, the qualitative features of how a study task affects processing of cue-target pairs may impact JOLs provided in addition to later recall.</w:t>
      </w:r>
    </w:p>
    <w:p w14:paraId="46184C8B" w14:textId="0A146A95" w:rsidR="00841566" w:rsidRPr="000C37D1" w:rsidRDefault="00841566" w:rsidP="00194499">
      <w:pPr>
        <w:rPr>
          <w:rFonts w:cs="Times New Roman"/>
          <w:b/>
          <w:bCs/>
          <w:szCs w:val="24"/>
        </w:rPr>
      </w:pPr>
      <w:r w:rsidRPr="000C37D1">
        <w:rPr>
          <w:rFonts w:cs="Times New Roman"/>
          <w:b/>
          <w:bCs/>
          <w:szCs w:val="24"/>
        </w:rPr>
        <w:t>Item-Specific</w:t>
      </w:r>
      <w:r>
        <w:rPr>
          <w:rFonts w:cs="Times New Roman"/>
          <w:b/>
          <w:bCs/>
          <w:szCs w:val="24"/>
        </w:rPr>
        <w:t>/</w:t>
      </w:r>
      <w:r w:rsidRPr="000C37D1">
        <w:rPr>
          <w:rFonts w:cs="Times New Roman"/>
          <w:b/>
          <w:bCs/>
          <w:szCs w:val="24"/>
        </w:rPr>
        <w:t xml:space="preserve">Relational </w:t>
      </w:r>
      <w:r w:rsidR="00C8052E">
        <w:rPr>
          <w:rFonts w:cs="Times New Roman"/>
          <w:b/>
          <w:bCs/>
          <w:szCs w:val="24"/>
        </w:rPr>
        <w:t xml:space="preserve">Processing on Memory </w:t>
      </w:r>
      <w:r w:rsidR="008635B2">
        <w:rPr>
          <w:rFonts w:cs="Times New Roman"/>
          <w:b/>
          <w:bCs/>
          <w:szCs w:val="24"/>
        </w:rPr>
        <w:t>Performance</w:t>
      </w:r>
    </w:p>
    <w:p w14:paraId="6FBC4FDF" w14:textId="274F8AB9" w:rsidR="00723390" w:rsidRDefault="00841566" w:rsidP="00841566">
      <w:pPr>
        <w:ind w:firstLine="720"/>
        <w:rPr>
          <w:rFonts w:cs="Times New Roman"/>
          <w:szCs w:val="24"/>
        </w:rPr>
      </w:pPr>
      <w:r w:rsidRPr="00201236">
        <w:rPr>
          <w:rFonts w:cs="Times New Roman"/>
          <w:szCs w:val="24"/>
        </w:rPr>
        <w:t xml:space="preserve">Memory researchers have long known that certain study tasks are more successful at improving retention than others. </w:t>
      </w:r>
      <w:r w:rsidR="006E5DD3">
        <w:rPr>
          <w:rFonts w:cs="Times New Roman"/>
          <w:szCs w:val="24"/>
        </w:rPr>
        <w:t>T</w:t>
      </w:r>
      <w:r w:rsidRPr="00201236">
        <w:rPr>
          <w:rFonts w:cs="Times New Roman"/>
          <w:szCs w:val="24"/>
        </w:rPr>
        <w:t>he levels-of-processing</w:t>
      </w:r>
      <w:r w:rsidR="0063206B">
        <w:rPr>
          <w:rFonts w:cs="Times New Roman"/>
          <w:szCs w:val="24"/>
        </w:rPr>
        <w:t xml:space="preserve"> (LOP)</w:t>
      </w:r>
      <w:r w:rsidRPr="00201236">
        <w:rPr>
          <w:rFonts w:cs="Times New Roman"/>
          <w:szCs w:val="24"/>
        </w:rPr>
        <w:t xml:space="preserve"> framework classifies tasks that promote elaborative processing of studied items that </w:t>
      </w:r>
      <w:r w:rsidR="00C103B0">
        <w:rPr>
          <w:rFonts w:cs="Times New Roman"/>
          <w:szCs w:val="24"/>
        </w:rPr>
        <w:t>generall</w:t>
      </w:r>
      <w:r w:rsidRPr="00201236">
        <w:rPr>
          <w:rFonts w:cs="Times New Roman"/>
          <w:szCs w:val="24"/>
        </w:rPr>
        <w:t xml:space="preserve">y promote memory as “deep” tasks, while less </w:t>
      </w:r>
      <w:r w:rsidR="00C103B0">
        <w:rPr>
          <w:rFonts w:cs="Times New Roman"/>
          <w:szCs w:val="24"/>
        </w:rPr>
        <w:t>beneficial</w:t>
      </w:r>
      <w:r w:rsidRPr="00201236">
        <w:rPr>
          <w:rFonts w:cs="Times New Roman"/>
          <w:szCs w:val="24"/>
        </w:rPr>
        <w:t xml:space="preserve"> tasks that focus on surface or perceptual features of study items </w:t>
      </w:r>
      <w:r w:rsidR="0003470E">
        <w:rPr>
          <w:rFonts w:cs="Times New Roman"/>
          <w:szCs w:val="24"/>
        </w:rPr>
        <w:t xml:space="preserve">constitute </w:t>
      </w:r>
      <w:r w:rsidRPr="00201236">
        <w:rPr>
          <w:rFonts w:cs="Times New Roman"/>
          <w:szCs w:val="24"/>
        </w:rPr>
        <w:t>“shallow” ta</w:t>
      </w:r>
      <w:r w:rsidRPr="0002326F">
        <w:rPr>
          <w:rFonts w:cs="Times New Roman"/>
          <w:szCs w:val="24"/>
        </w:rPr>
        <w:t>sks (</w:t>
      </w:r>
      <w:r w:rsidRPr="00613ABF">
        <w:rPr>
          <w:rFonts w:cs="Times New Roman"/>
          <w:szCs w:val="24"/>
        </w:rPr>
        <w:t>Craik</w:t>
      </w:r>
      <w:r w:rsidRPr="0085197E">
        <w:rPr>
          <w:rFonts w:cs="Times New Roman"/>
          <w:szCs w:val="24"/>
        </w:rPr>
        <w:t xml:space="preserve"> &amp; Lockhart, 1972; </w:t>
      </w:r>
      <w:r w:rsidRPr="00613ABF">
        <w:rPr>
          <w:rFonts w:cs="Times New Roman"/>
          <w:szCs w:val="24"/>
        </w:rPr>
        <w:t>Craik</w:t>
      </w:r>
      <w:r w:rsidRPr="0085197E">
        <w:rPr>
          <w:rFonts w:cs="Times New Roman"/>
          <w:szCs w:val="24"/>
        </w:rPr>
        <w:t>, 2002</w:t>
      </w:r>
      <w:r w:rsidRPr="0002326F">
        <w:rPr>
          <w:rFonts w:cs="Times New Roman"/>
          <w:szCs w:val="24"/>
        </w:rPr>
        <w:t>).</w:t>
      </w:r>
      <w:r w:rsidRPr="00201236">
        <w:rPr>
          <w:rFonts w:cs="Times New Roman"/>
          <w:szCs w:val="24"/>
        </w:rPr>
        <w:t xml:space="preserve"> </w:t>
      </w:r>
      <w:r>
        <w:rPr>
          <w:rFonts w:cs="Times New Roman"/>
          <w:szCs w:val="24"/>
        </w:rPr>
        <w:t>Several deep tasks have been identified</w:t>
      </w:r>
      <w:r w:rsidR="00D019F5">
        <w:rPr>
          <w:rFonts w:cs="Times New Roman"/>
          <w:szCs w:val="24"/>
        </w:rPr>
        <w:t xml:space="preserve"> and shown to improve retention</w:t>
      </w:r>
      <w:r>
        <w:rPr>
          <w:rFonts w:cs="Times New Roman"/>
          <w:szCs w:val="24"/>
        </w:rPr>
        <w:t>, including generation (</w:t>
      </w:r>
      <w:proofErr w:type="spellStart"/>
      <w:r w:rsidRPr="00613ABF">
        <w:rPr>
          <w:rFonts w:cs="Times New Roman"/>
          <w:szCs w:val="24"/>
        </w:rPr>
        <w:t>Slamecka</w:t>
      </w:r>
      <w:proofErr w:type="spellEnd"/>
      <w:r w:rsidRPr="008979B1">
        <w:rPr>
          <w:rFonts w:cs="Times New Roman"/>
          <w:szCs w:val="24"/>
        </w:rPr>
        <w:t xml:space="preserve"> &amp; Graf, 1978), production (</w:t>
      </w:r>
      <w:r w:rsidR="00581ED7" w:rsidRPr="00613ABF">
        <w:rPr>
          <w:rFonts w:cs="Times New Roman"/>
          <w:szCs w:val="24"/>
        </w:rPr>
        <w:t>MacLeod</w:t>
      </w:r>
      <w:r w:rsidRPr="008979B1">
        <w:rPr>
          <w:rFonts w:cs="Times New Roman"/>
          <w:szCs w:val="24"/>
        </w:rPr>
        <w:t xml:space="preserve">, </w:t>
      </w:r>
      <w:proofErr w:type="spellStart"/>
      <w:r w:rsidRPr="008979B1">
        <w:rPr>
          <w:rFonts w:cs="Times New Roman"/>
          <w:szCs w:val="24"/>
        </w:rPr>
        <w:t>Gopie</w:t>
      </w:r>
      <w:proofErr w:type="spellEnd"/>
      <w:r w:rsidRPr="008979B1">
        <w:rPr>
          <w:rFonts w:cs="Times New Roman"/>
          <w:szCs w:val="24"/>
        </w:rPr>
        <w:t xml:space="preserve">, </w:t>
      </w:r>
      <w:proofErr w:type="spellStart"/>
      <w:r w:rsidRPr="008979B1">
        <w:rPr>
          <w:rFonts w:cs="Times New Roman"/>
          <w:szCs w:val="24"/>
        </w:rPr>
        <w:t>Hourihan</w:t>
      </w:r>
      <w:proofErr w:type="spellEnd"/>
      <w:r w:rsidRPr="008979B1">
        <w:rPr>
          <w:rFonts w:cs="Times New Roman"/>
          <w:szCs w:val="24"/>
        </w:rPr>
        <w:t xml:space="preserve">, Neary, &amp; </w:t>
      </w:r>
      <w:proofErr w:type="spellStart"/>
      <w:r w:rsidRPr="008979B1">
        <w:rPr>
          <w:rFonts w:cs="Times New Roman"/>
          <w:szCs w:val="24"/>
        </w:rPr>
        <w:t>Ozubko</w:t>
      </w:r>
      <w:proofErr w:type="spellEnd"/>
      <w:r w:rsidRPr="008979B1">
        <w:rPr>
          <w:rFonts w:cs="Times New Roman"/>
          <w:szCs w:val="24"/>
        </w:rPr>
        <w:t>, 2010), and survival processing (</w:t>
      </w:r>
      <w:proofErr w:type="spellStart"/>
      <w:r w:rsidRPr="00613ABF">
        <w:rPr>
          <w:rFonts w:cs="Times New Roman"/>
          <w:szCs w:val="24"/>
        </w:rPr>
        <w:t>Nairne</w:t>
      </w:r>
      <w:proofErr w:type="spellEnd"/>
      <w:r w:rsidRPr="008979B1">
        <w:rPr>
          <w:rFonts w:cs="Times New Roman"/>
          <w:szCs w:val="24"/>
        </w:rPr>
        <w:t xml:space="preserve">, Thompson, &amp; </w:t>
      </w:r>
      <w:proofErr w:type="spellStart"/>
      <w:r w:rsidRPr="008979B1">
        <w:rPr>
          <w:rFonts w:cs="Times New Roman"/>
          <w:szCs w:val="24"/>
        </w:rPr>
        <w:t>Pandeirada</w:t>
      </w:r>
      <w:proofErr w:type="spellEnd"/>
      <w:r w:rsidRPr="008979B1">
        <w:rPr>
          <w:rFonts w:cs="Times New Roman"/>
          <w:szCs w:val="24"/>
        </w:rPr>
        <w:t>, 2007</w:t>
      </w:r>
      <w:r>
        <w:rPr>
          <w:rFonts w:cs="Times New Roman"/>
          <w:szCs w:val="24"/>
        </w:rPr>
        <w:t>)</w:t>
      </w:r>
      <w:r w:rsidR="00D019F5">
        <w:rPr>
          <w:rFonts w:cs="Times New Roman"/>
          <w:szCs w:val="24"/>
        </w:rPr>
        <w:t>. These d</w:t>
      </w:r>
      <w:r>
        <w:rPr>
          <w:rFonts w:cs="Times New Roman"/>
          <w:szCs w:val="24"/>
        </w:rPr>
        <w:t xml:space="preserve">eep tasks can be bifurcated further based on </w:t>
      </w:r>
      <w:r w:rsidR="00C103B0">
        <w:rPr>
          <w:rFonts w:cs="Times New Roman"/>
          <w:szCs w:val="24"/>
        </w:rPr>
        <w:t>the</w:t>
      </w:r>
      <w:r>
        <w:rPr>
          <w:rFonts w:cs="Times New Roman"/>
          <w:szCs w:val="24"/>
        </w:rPr>
        <w:t xml:space="preserve"> task</w:t>
      </w:r>
      <w:r w:rsidR="00C8052E">
        <w:rPr>
          <w:rFonts w:cs="Times New Roman"/>
          <w:szCs w:val="24"/>
        </w:rPr>
        <w:t>’</w:t>
      </w:r>
      <w:r>
        <w:rPr>
          <w:rFonts w:cs="Times New Roman"/>
          <w:szCs w:val="24"/>
        </w:rPr>
        <w:t>s propensity to encourage the processing of item-specific or relational features</w:t>
      </w:r>
      <w:r w:rsidR="0003470E">
        <w:rPr>
          <w:rFonts w:cs="Times New Roman"/>
          <w:szCs w:val="24"/>
        </w:rPr>
        <w:t xml:space="preserve"> of study pairs</w:t>
      </w:r>
      <w:r w:rsidR="0063206B">
        <w:rPr>
          <w:rFonts w:cs="Times New Roman"/>
          <w:szCs w:val="24"/>
        </w:rPr>
        <w:t xml:space="preserve"> (Einstein &amp; Hunt, 1980)</w:t>
      </w:r>
      <w:r>
        <w:rPr>
          <w:rFonts w:cs="Times New Roman"/>
          <w:szCs w:val="24"/>
        </w:rPr>
        <w:t xml:space="preserve">. </w:t>
      </w:r>
    </w:p>
    <w:p w14:paraId="5574707F" w14:textId="5B758E26" w:rsidR="008B4FBA" w:rsidRDefault="005D3834">
      <w:pPr>
        <w:ind w:firstLine="720"/>
        <w:rPr>
          <w:rFonts w:cs="Times New Roman"/>
          <w:szCs w:val="24"/>
        </w:rPr>
      </w:pPr>
      <w:r>
        <w:rPr>
          <w:rFonts w:cs="Times New Roman"/>
          <w:szCs w:val="24"/>
        </w:rPr>
        <w:t xml:space="preserve">Regarding </w:t>
      </w:r>
      <w:r w:rsidR="0063206B">
        <w:rPr>
          <w:rFonts w:cs="Times New Roman"/>
          <w:szCs w:val="24"/>
        </w:rPr>
        <w:t>LOP effects</w:t>
      </w:r>
      <w:r>
        <w:rPr>
          <w:rFonts w:cs="Times New Roman"/>
          <w:szCs w:val="24"/>
        </w:rPr>
        <w:t xml:space="preserve"> o</w:t>
      </w:r>
      <w:r w:rsidR="00F546A2">
        <w:rPr>
          <w:rFonts w:cs="Times New Roman"/>
          <w:szCs w:val="24"/>
        </w:rPr>
        <w:t>n</w:t>
      </w:r>
      <w:r>
        <w:rPr>
          <w:rFonts w:cs="Times New Roman"/>
          <w:szCs w:val="24"/>
        </w:rPr>
        <w:t xml:space="preserve"> JOLs, </w:t>
      </w:r>
      <w:r w:rsidR="008B4FBA">
        <w:rPr>
          <w:rFonts w:cs="Times New Roman"/>
          <w:szCs w:val="24"/>
        </w:rPr>
        <w:t xml:space="preserve">few studies have </w:t>
      </w:r>
      <w:r w:rsidR="00E5454D">
        <w:rPr>
          <w:rFonts w:cs="Times New Roman"/>
          <w:szCs w:val="24"/>
        </w:rPr>
        <w:t>assessed</w:t>
      </w:r>
      <w:r w:rsidR="00D019F5">
        <w:rPr>
          <w:rFonts w:cs="Times New Roman"/>
          <w:szCs w:val="24"/>
        </w:rPr>
        <w:t xml:space="preserve"> changes in</w:t>
      </w:r>
      <w:r w:rsidR="003227E8">
        <w:rPr>
          <w:rFonts w:cs="Times New Roman"/>
          <w:szCs w:val="24"/>
        </w:rPr>
        <w:t xml:space="preserve"> JOL </w:t>
      </w:r>
      <w:r w:rsidR="00E5454D">
        <w:rPr>
          <w:rFonts w:cs="Times New Roman"/>
          <w:szCs w:val="24"/>
        </w:rPr>
        <w:t>accuracy</w:t>
      </w:r>
      <w:r w:rsidR="003227E8">
        <w:rPr>
          <w:rFonts w:cs="Times New Roman"/>
          <w:szCs w:val="24"/>
        </w:rPr>
        <w:t xml:space="preserve"> across different LOP tasks</w:t>
      </w:r>
      <w:r w:rsidR="008B4FBA">
        <w:rPr>
          <w:rFonts w:cs="Times New Roman"/>
          <w:szCs w:val="24"/>
        </w:rPr>
        <w:t xml:space="preserve">. In a recent exception, </w:t>
      </w:r>
      <w:proofErr w:type="spellStart"/>
      <w:r w:rsidR="008B4FBA" w:rsidRPr="000335D4">
        <w:rPr>
          <w:rFonts w:cs="Times New Roman"/>
          <w:szCs w:val="24"/>
        </w:rPr>
        <w:t>Tekin</w:t>
      </w:r>
      <w:proofErr w:type="spellEnd"/>
      <w:r w:rsidR="008B4FBA" w:rsidRPr="000335D4">
        <w:rPr>
          <w:rFonts w:cs="Times New Roman"/>
          <w:szCs w:val="24"/>
        </w:rPr>
        <w:t xml:space="preserve"> and Roediger (</w:t>
      </w:r>
      <w:r w:rsidR="00EA5EF5">
        <w:rPr>
          <w:rFonts w:cs="Times New Roman"/>
          <w:szCs w:val="24"/>
        </w:rPr>
        <w:t>2020</w:t>
      </w:r>
      <w:r w:rsidR="008B4FBA" w:rsidRPr="000335D4">
        <w:rPr>
          <w:rFonts w:cs="Times New Roman"/>
          <w:szCs w:val="24"/>
        </w:rPr>
        <w:t>)</w:t>
      </w:r>
      <w:r w:rsidR="0063206B">
        <w:rPr>
          <w:rFonts w:cs="Times New Roman"/>
          <w:szCs w:val="24"/>
        </w:rPr>
        <w:t xml:space="preserve"> compared the effects of deep and shallow LOP tasks on JOL reactivity</w:t>
      </w:r>
      <w:ins w:id="22" w:author="Nick Maxwell" w:date="2023-01-11T15:44:00Z">
        <w:r w:rsidR="00502D8A">
          <w:rPr>
            <w:rFonts w:cs="Times New Roman"/>
            <w:szCs w:val="24"/>
          </w:rPr>
          <w:t xml:space="preserve">. </w:t>
        </w:r>
      </w:ins>
      <w:del w:id="23" w:author="Nick Maxwell" w:date="2023-01-11T15:43:00Z">
        <w:r w:rsidR="0063206B" w:rsidRPr="00C86E98" w:rsidDel="00502D8A">
          <w:rPr>
            <w:rFonts w:cs="Times New Roman"/>
            <w:color w:val="4472C4" w:themeColor="accent1"/>
            <w:szCs w:val="24"/>
            <w:rPrChange w:id="24" w:author="Nick Maxwell" w:date="2023-01-11T16:08:00Z">
              <w:rPr>
                <w:rFonts w:cs="Times New Roman"/>
                <w:szCs w:val="24"/>
              </w:rPr>
            </w:rPrChange>
          </w:rPr>
          <w:delText>.</w:delText>
        </w:r>
        <w:r w:rsidR="00ED4C6E" w:rsidRPr="00C86E98" w:rsidDel="00502D8A">
          <w:rPr>
            <w:rFonts w:cs="Times New Roman"/>
            <w:color w:val="4472C4" w:themeColor="accent1"/>
            <w:szCs w:val="24"/>
            <w:rPrChange w:id="25" w:author="Nick Maxwell" w:date="2023-01-11T16:08:00Z">
              <w:rPr>
                <w:rFonts w:cs="Times New Roman"/>
                <w:szCs w:val="24"/>
              </w:rPr>
            </w:rPrChange>
          </w:rPr>
          <w:delText xml:space="preserve"> </w:delText>
        </w:r>
      </w:del>
      <w:ins w:id="26" w:author="Nick Maxwell" w:date="2023-01-11T15:44:00Z">
        <w:r w:rsidR="00502D8A" w:rsidRPr="00C86E98">
          <w:rPr>
            <w:rFonts w:cs="Times New Roman"/>
            <w:color w:val="4472C4" w:themeColor="accent1"/>
            <w:szCs w:val="24"/>
            <w:rPrChange w:id="27" w:author="Nick Maxwell" w:date="2023-01-11T16:08:00Z">
              <w:rPr>
                <w:rFonts w:cs="Times New Roman"/>
                <w:szCs w:val="24"/>
              </w:rPr>
            </w:rPrChange>
          </w:rPr>
          <w:t xml:space="preserve">Across </w:t>
        </w:r>
      </w:ins>
      <w:ins w:id="28" w:author="Nick Maxwell" w:date="2023-01-11T15:45:00Z">
        <w:r w:rsidR="00502D8A" w:rsidRPr="00C86E98">
          <w:rPr>
            <w:rFonts w:cs="Times New Roman"/>
            <w:color w:val="4472C4" w:themeColor="accent1"/>
            <w:szCs w:val="24"/>
            <w:rPrChange w:id="29" w:author="Nick Maxwell" w:date="2023-01-11T16:08:00Z">
              <w:rPr>
                <w:rFonts w:cs="Times New Roman"/>
                <w:szCs w:val="24"/>
              </w:rPr>
            </w:rPrChange>
          </w:rPr>
          <w:t xml:space="preserve">three </w:t>
        </w:r>
      </w:ins>
      <w:ins w:id="30" w:author="Nick Maxwell" w:date="2023-01-11T15:44:00Z">
        <w:r w:rsidR="00502D8A" w:rsidRPr="00C86E98">
          <w:rPr>
            <w:rFonts w:cs="Times New Roman"/>
            <w:color w:val="4472C4" w:themeColor="accent1"/>
            <w:szCs w:val="24"/>
            <w:rPrChange w:id="31" w:author="Nick Maxwell" w:date="2023-01-11T16:08:00Z">
              <w:rPr>
                <w:rFonts w:cs="Times New Roman"/>
                <w:szCs w:val="24"/>
              </w:rPr>
            </w:rPrChange>
          </w:rPr>
          <w:t xml:space="preserve">experiments, </w:t>
        </w:r>
      </w:ins>
      <w:commentRangeStart w:id="32"/>
      <w:commentRangeStart w:id="33"/>
      <w:del w:id="34" w:author="Nick Maxwell" w:date="2023-01-11T15:43:00Z">
        <w:r w:rsidR="0063206B" w:rsidRPr="00C86E98" w:rsidDel="00502D8A">
          <w:rPr>
            <w:rFonts w:cs="Times New Roman"/>
            <w:color w:val="4472C4" w:themeColor="accent1"/>
            <w:szCs w:val="24"/>
            <w:rPrChange w:id="35" w:author="Nick Maxwell" w:date="2023-01-11T16:08:00Z">
              <w:rPr>
                <w:rFonts w:cs="Times New Roman"/>
                <w:szCs w:val="24"/>
              </w:rPr>
            </w:rPrChange>
          </w:rPr>
          <w:delText>They</w:delText>
        </w:r>
      </w:del>
      <w:del w:id="36" w:author="Nick Maxwell" w:date="2023-01-11T15:44:00Z">
        <w:r w:rsidR="0063206B" w:rsidRPr="00C86E98" w:rsidDel="00502D8A">
          <w:rPr>
            <w:rFonts w:cs="Times New Roman"/>
            <w:color w:val="4472C4" w:themeColor="accent1"/>
            <w:szCs w:val="24"/>
            <w:rPrChange w:id="37" w:author="Nick Maxwell" w:date="2023-01-11T16:08:00Z">
              <w:rPr>
                <w:rFonts w:cs="Times New Roman"/>
                <w:szCs w:val="24"/>
              </w:rPr>
            </w:rPrChange>
          </w:rPr>
          <w:delText xml:space="preserve"> </w:delText>
        </w:r>
        <w:r w:rsidR="009A478E" w:rsidRPr="00C86E98" w:rsidDel="00502D8A">
          <w:rPr>
            <w:rFonts w:cs="Times New Roman"/>
            <w:color w:val="4472C4" w:themeColor="accent1"/>
            <w:szCs w:val="24"/>
            <w:rPrChange w:id="38" w:author="Nick Maxwell" w:date="2023-01-11T16:08:00Z">
              <w:rPr>
                <w:rFonts w:cs="Times New Roman"/>
                <w:szCs w:val="24"/>
              </w:rPr>
            </w:rPrChange>
          </w:rPr>
          <w:delText>showed</w:delText>
        </w:r>
        <w:r w:rsidRPr="00C86E98" w:rsidDel="00502D8A">
          <w:rPr>
            <w:rFonts w:cs="Times New Roman"/>
            <w:color w:val="4472C4" w:themeColor="accent1"/>
            <w:szCs w:val="24"/>
            <w:rPrChange w:id="39" w:author="Nick Maxwell" w:date="2023-01-11T16:08:00Z">
              <w:rPr>
                <w:rFonts w:cs="Times New Roman"/>
                <w:szCs w:val="24"/>
              </w:rPr>
            </w:rPrChange>
          </w:rPr>
          <w:delText xml:space="preserve"> </w:delText>
        </w:r>
        <w:r w:rsidR="008B4FBA" w:rsidRPr="00C86E98" w:rsidDel="00502D8A">
          <w:rPr>
            <w:rFonts w:cs="Times New Roman"/>
            <w:color w:val="4472C4" w:themeColor="accent1"/>
            <w:szCs w:val="24"/>
            <w:rPrChange w:id="40" w:author="Nick Maxwell" w:date="2023-01-11T16:08:00Z">
              <w:rPr>
                <w:rFonts w:cs="Times New Roman"/>
                <w:szCs w:val="24"/>
              </w:rPr>
            </w:rPrChange>
          </w:rPr>
          <w:delText xml:space="preserve">that </w:delText>
        </w:r>
      </w:del>
      <w:r w:rsidRPr="00C86E98">
        <w:rPr>
          <w:rFonts w:cs="Times New Roman"/>
          <w:color w:val="4472C4" w:themeColor="accent1"/>
          <w:szCs w:val="24"/>
          <w:rPrChange w:id="41" w:author="Nick Maxwell" w:date="2023-01-11T16:08:00Z">
            <w:rPr>
              <w:rFonts w:cs="Times New Roman"/>
              <w:szCs w:val="24"/>
            </w:rPr>
          </w:rPrChange>
        </w:rPr>
        <w:t>p</w:t>
      </w:r>
      <w:ins w:id="42" w:author="Nick Maxwell" w:date="2023-01-11T15:45:00Z">
        <w:r w:rsidR="00502D8A" w:rsidRPr="00C86E98">
          <w:rPr>
            <w:rFonts w:cs="Times New Roman"/>
            <w:color w:val="4472C4" w:themeColor="accent1"/>
            <w:szCs w:val="24"/>
            <w:rPrChange w:id="43" w:author="Nick Maxwell" w:date="2023-01-11T16:08:00Z">
              <w:rPr>
                <w:rFonts w:cs="Times New Roman"/>
                <w:szCs w:val="24"/>
              </w:rPr>
            </w:rPrChange>
          </w:rPr>
          <w:t xml:space="preserve">articipants studied </w:t>
        </w:r>
      </w:ins>
      <w:ins w:id="44" w:author="Nick Maxwell" w:date="2023-01-11T15:50:00Z">
        <w:r w:rsidR="00502D8A" w:rsidRPr="00C86E98">
          <w:rPr>
            <w:rFonts w:cs="Times New Roman"/>
            <w:color w:val="4472C4" w:themeColor="accent1"/>
            <w:szCs w:val="24"/>
            <w:rPrChange w:id="45" w:author="Nick Maxwell" w:date="2023-01-11T16:08:00Z">
              <w:rPr>
                <w:rFonts w:cs="Times New Roman"/>
                <w:szCs w:val="24"/>
              </w:rPr>
            </w:rPrChange>
          </w:rPr>
          <w:t>indivi</w:t>
        </w:r>
      </w:ins>
      <w:ins w:id="46" w:author="Nick Maxwell" w:date="2023-01-11T15:51:00Z">
        <w:r w:rsidR="00502D8A" w:rsidRPr="00C86E98">
          <w:rPr>
            <w:rFonts w:cs="Times New Roman"/>
            <w:color w:val="4472C4" w:themeColor="accent1"/>
            <w:szCs w:val="24"/>
            <w:rPrChange w:id="47" w:author="Nick Maxwell" w:date="2023-01-11T16:08:00Z">
              <w:rPr>
                <w:rFonts w:cs="Times New Roman"/>
                <w:szCs w:val="24"/>
              </w:rPr>
            </w:rPrChange>
          </w:rPr>
          <w:t>dual words</w:t>
        </w:r>
      </w:ins>
      <w:ins w:id="48" w:author="Nick Maxwell" w:date="2023-01-11T15:45:00Z">
        <w:r w:rsidR="00502D8A" w:rsidRPr="00C86E98">
          <w:rPr>
            <w:rFonts w:cs="Times New Roman"/>
            <w:color w:val="4472C4" w:themeColor="accent1"/>
            <w:szCs w:val="24"/>
            <w:rPrChange w:id="49" w:author="Nick Maxwell" w:date="2023-01-11T16:08:00Z">
              <w:rPr>
                <w:rFonts w:cs="Times New Roman"/>
                <w:szCs w:val="24"/>
              </w:rPr>
            </w:rPrChange>
          </w:rPr>
          <w:t xml:space="preserve"> </w:t>
        </w:r>
      </w:ins>
      <w:del w:id="50" w:author="Nick Maxwell" w:date="2023-01-11T15:46:00Z">
        <w:r w:rsidRPr="00C86E98" w:rsidDel="00502D8A">
          <w:rPr>
            <w:rFonts w:cs="Times New Roman"/>
            <w:color w:val="4472C4" w:themeColor="accent1"/>
            <w:szCs w:val="24"/>
            <w:rPrChange w:id="51" w:author="Nick Maxwell" w:date="2023-01-11T16:08:00Z">
              <w:rPr>
                <w:rFonts w:cs="Times New Roman"/>
                <w:szCs w:val="24"/>
              </w:rPr>
            </w:rPrChange>
          </w:rPr>
          <w:delText xml:space="preserve">roviding </w:delText>
        </w:r>
        <w:r w:rsidR="00B86C39" w:rsidRPr="00C86E98" w:rsidDel="00502D8A">
          <w:rPr>
            <w:rFonts w:cs="Times New Roman"/>
            <w:color w:val="4472C4" w:themeColor="accent1"/>
            <w:szCs w:val="24"/>
            <w:rPrChange w:id="52" w:author="Nick Maxwell" w:date="2023-01-11T16:08:00Z">
              <w:rPr>
                <w:rFonts w:cs="Times New Roman"/>
                <w:szCs w:val="24"/>
              </w:rPr>
            </w:rPrChange>
          </w:rPr>
          <w:delText>JOLs</w:delText>
        </w:r>
        <w:r w:rsidRPr="00C86E98" w:rsidDel="00502D8A">
          <w:rPr>
            <w:rFonts w:cs="Times New Roman"/>
            <w:color w:val="4472C4" w:themeColor="accent1"/>
            <w:szCs w:val="24"/>
            <w:rPrChange w:id="53" w:author="Nick Maxwell" w:date="2023-01-11T16:08:00Z">
              <w:rPr>
                <w:rFonts w:cs="Times New Roman"/>
                <w:szCs w:val="24"/>
              </w:rPr>
            </w:rPrChange>
          </w:rPr>
          <w:delText xml:space="preserve"> alongside a</w:delText>
        </w:r>
      </w:del>
      <w:ins w:id="54" w:author="Nick Maxwell" w:date="2023-01-11T15:46:00Z">
        <w:r w:rsidR="00502D8A" w:rsidRPr="00C86E98">
          <w:rPr>
            <w:rFonts w:cs="Times New Roman"/>
            <w:color w:val="4472C4" w:themeColor="accent1"/>
            <w:szCs w:val="24"/>
            <w:rPrChange w:id="55" w:author="Nick Maxwell" w:date="2023-01-11T16:08:00Z">
              <w:rPr>
                <w:rFonts w:cs="Times New Roman"/>
                <w:szCs w:val="24"/>
              </w:rPr>
            </w:rPrChange>
          </w:rPr>
          <w:t>using</w:t>
        </w:r>
      </w:ins>
      <w:r w:rsidRPr="00C86E98">
        <w:rPr>
          <w:rFonts w:cs="Times New Roman"/>
          <w:color w:val="4472C4" w:themeColor="accent1"/>
          <w:szCs w:val="24"/>
          <w:rPrChange w:id="56" w:author="Nick Maxwell" w:date="2023-01-11T16:08:00Z">
            <w:rPr>
              <w:rFonts w:cs="Times New Roman"/>
              <w:szCs w:val="24"/>
            </w:rPr>
          </w:rPrChange>
        </w:rPr>
        <w:t xml:space="preserve"> deep</w:t>
      </w:r>
      <w:r w:rsidR="00F202C5" w:rsidRPr="00C86E98">
        <w:rPr>
          <w:rFonts w:cs="Times New Roman"/>
          <w:color w:val="4472C4" w:themeColor="accent1"/>
          <w:szCs w:val="24"/>
          <w:rPrChange w:id="57" w:author="Nick Maxwell" w:date="2023-01-11T16:08:00Z">
            <w:rPr>
              <w:rFonts w:cs="Times New Roman"/>
              <w:szCs w:val="24"/>
            </w:rPr>
          </w:rPrChange>
        </w:rPr>
        <w:t xml:space="preserve"> (vs. shallow)</w:t>
      </w:r>
      <w:r w:rsidRPr="00C86E98">
        <w:rPr>
          <w:rFonts w:cs="Times New Roman"/>
          <w:color w:val="4472C4" w:themeColor="accent1"/>
          <w:szCs w:val="24"/>
          <w:rPrChange w:id="58" w:author="Nick Maxwell" w:date="2023-01-11T16:08:00Z">
            <w:rPr>
              <w:rFonts w:cs="Times New Roman"/>
              <w:szCs w:val="24"/>
            </w:rPr>
          </w:rPrChange>
        </w:rPr>
        <w:t xml:space="preserve"> encoding task</w:t>
      </w:r>
      <w:ins w:id="59" w:author="Nick Maxwell" w:date="2023-01-11T15:46:00Z">
        <w:r w:rsidR="00502D8A" w:rsidRPr="00C86E98">
          <w:rPr>
            <w:rFonts w:cs="Times New Roman"/>
            <w:color w:val="4472C4" w:themeColor="accent1"/>
            <w:szCs w:val="24"/>
            <w:rPrChange w:id="60" w:author="Nick Maxwell" w:date="2023-01-11T16:08:00Z">
              <w:rPr>
                <w:rFonts w:cs="Times New Roman"/>
                <w:szCs w:val="24"/>
              </w:rPr>
            </w:rPrChange>
          </w:rPr>
          <w:t>s</w:t>
        </w:r>
      </w:ins>
      <w:ins w:id="61" w:author="Nick Maxwell" w:date="2023-01-11T15:58:00Z">
        <w:r w:rsidR="00F037C0" w:rsidRPr="00C86E98">
          <w:rPr>
            <w:rFonts w:cs="Times New Roman"/>
            <w:color w:val="4472C4" w:themeColor="accent1"/>
            <w:szCs w:val="24"/>
            <w:rPrChange w:id="62" w:author="Nick Maxwell" w:date="2023-01-11T16:08:00Z">
              <w:rPr>
                <w:rFonts w:cs="Times New Roman"/>
                <w:szCs w:val="24"/>
              </w:rPr>
            </w:rPrChange>
          </w:rPr>
          <w:t>.</w:t>
        </w:r>
      </w:ins>
      <w:ins w:id="63" w:author="Nick Maxwell" w:date="2023-01-11T15:47:00Z">
        <w:r w:rsidR="00502D8A" w:rsidRPr="00C86E98">
          <w:rPr>
            <w:rFonts w:cs="Times New Roman"/>
            <w:color w:val="4472C4" w:themeColor="accent1"/>
            <w:szCs w:val="24"/>
            <w:rPrChange w:id="64" w:author="Nick Maxwell" w:date="2023-01-11T16:08:00Z">
              <w:rPr>
                <w:rFonts w:cs="Times New Roman"/>
                <w:szCs w:val="24"/>
              </w:rPr>
            </w:rPrChange>
          </w:rPr>
          <w:t xml:space="preserve"> </w:t>
        </w:r>
      </w:ins>
      <w:ins w:id="65" w:author="Nick Maxwell" w:date="2023-01-11T15:58:00Z">
        <w:r w:rsidR="00F037C0" w:rsidRPr="00C86E98">
          <w:rPr>
            <w:rFonts w:cs="Times New Roman"/>
            <w:color w:val="4472C4" w:themeColor="accent1"/>
            <w:szCs w:val="24"/>
            <w:rPrChange w:id="66" w:author="Nick Maxwell" w:date="2023-01-11T16:08:00Z">
              <w:rPr>
                <w:rFonts w:cs="Times New Roman"/>
                <w:szCs w:val="24"/>
              </w:rPr>
            </w:rPrChange>
          </w:rPr>
          <w:t>S</w:t>
        </w:r>
      </w:ins>
      <w:ins w:id="67" w:author="Nick Maxwell" w:date="2023-01-11T15:56:00Z">
        <w:r w:rsidR="00F037C0" w:rsidRPr="00C86E98">
          <w:rPr>
            <w:rFonts w:cs="Times New Roman"/>
            <w:color w:val="4472C4" w:themeColor="accent1"/>
            <w:szCs w:val="24"/>
            <w:rPrChange w:id="68" w:author="Nick Maxwell" w:date="2023-01-11T16:08:00Z">
              <w:rPr>
                <w:rFonts w:cs="Times New Roman"/>
                <w:szCs w:val="24"/>
              </w:rPr>
            </w:rPrChange>
          </w:rPr>
          <w:t>pecifically, participants in Experiments</w:t>
        </w:r>
      </w:ins>
      <w:ins w:id="69" w:author="Nick Maxwell" w:date="2023-01-11T15:57:00Z">
        <w:r w:rsidR="00F037C0" w:rsidRPr="00C86E98">
          <w:rPr>
            <w:rFonts w:cs="Times New Roman"/>
            <w:color w:val="4472C4" w:themeColor="accent1"/>
            <w:szCs w:val="24"/>
            <w:rPrChange w:id="70" w:author="Nick Maxwell" w:date="2023-01-11T16:08:00Z">
              <w:rPr>
                <w:rFonts w:cs="Times New Roman"/>
                <w:szCs w:val="24"/>
              </w:rPr>
            </w:rPrChange>
          </w:rPr>
          <w:t xml:space="preserve"> 1 and 2 completed </w:t>
        </w:r>
      </w:ins>
      <w:ins w:id="71" w:author="Nick Maxwell" w:date="2023-01-11T15:58:00Z">
        <w:r w:rsidR="00F037C0" w:rsidRPr="00C86E98">
          <w:rPr>
            <w:rFonts w:cs="Times New Roman"/>
            <w:color w:val="4472C4" w:themeColor="accent1"/>
            <w:szCs w:val="24"/>
            <w:rPrChange w:id="72" w:author="Nick Maxwell" w:date="2023-01-11T16:08:00Z">
              <w:rPr>
                <w:rFonts w:cs="Times New Roman"/>
                <w:szCs w:val="24"/>
              </w:rPr>
            </w:rPrChange>
          </w:rPr>
          <w:t xml:space="preserve">encoding items while assessing case (shallow), rhyme (intermediate), or </w:t>
        </w:r>
      </w:ins>
      <w:ins w:id="73" w:author="Nick Maxwell" w:date="2023-01-11T15:59:00Z">
        <w:r w:rsidR="00F037C0" w:rsidRPr="00C86E98">
          <w:rPr>
            <w:rFonts w:cs="Times New Roman"/>
            <w:color w:val="4472C4" w:themeColor="accent1"/>
            <w:szCs w:val="24"/>
            <w:rPrChange w:id="74" w:author="Nick Maxwell" w:date="2023-01-11T16:08:00Z">
              <w:rPr>
                <w:rFonts w:cs="Times New Roman"/>
                <w:szCs w:val="24"/>
              </w:rPr>
            </w:rPrChange>
          </w:rPr>
          <w:t>category (deep), while participants in Experiment 3 either completed a shallow vowel-counting task or a deep pleasantness rating task. Fi</w:t>
        </w:r>
      </w:ins>
      <w:ins w:id="75" w:author="Nick Maxwell" w:date="2023-01-11T16:00:00Z">
        <w:r w:rsidR="00F037C0" w:rsidRPr="00C86E98">
          <w:rPr>
            <w:rFonts w:cs="Times New Roman"/>
            <w:color w:val="4472C4" w:themeColor="accent1"/>
            <w:szCs w:val="24"/>
            <w:rPrChange w:id="76" w:author="Nick Maxwell" w:date="2023-01-11T16:08:00Z">
              <w:rPr>
                <w:rFonts w:cs="Times New Roman"/>
                <w:szCs w:val="24"/>
              </w:rPr>
            </w:rPrChange>
          </w:rPr>
          <w:t xml:space="preserve">nally, across encoding groups, half of their participants also made JOLs after applying their deep or shallow strategy. </w:t>
        </w:r>
      </w:ins>
      <w:del w:id="77" w:author="Nick Maxwell" w:date="2023-01-11T15:52:00Z">
        <w:r w:rsidR="00B86C39" w:rsidRPr="00C86E98" w:rsidDel="00502D8A">
          <w:rPr>
            <w:rFonts w:cs="Times New Roman"/>
            <w:color w:val="4472C4" w:themeColor="accent1"/>
            <w:szCs w:val="24"/>
            <w:rPrChange w:id="78" w:author="Nick Maxwell" w:date="2023-01-11T16:08:00Z">
              <w:rPr>
                <w:rFonts w:cs="Times New Roman"/>
                <w:szCs w:val="24"/>
              </w:rPr>
            </w:rPrChange>
          </w:rPr>
          <w:delText xml:space="preserve"> </w:delText>
        </w:r>
      </w:del>
      <w:ins w:id="79" w:author="Nick Maxwell" w:date="2023-01-11T15:47:00Z">
        <w:r w:rsidR="00502D8A" w:rsidRPr="00C86E98">
          <w:rPr>
            <w:rFonts w:cs="Times New Roman"/>
            <w:color w:val="4472C4" w:themeColor="accent1"/>
            <w:szCs w:val="24"/>
            <w:rPrChange w:id="80" w:author="Nick Maxwell" w:date="2023-01-11T16:08:00Z">
              <w:rPr>
                <w:rFonts w:cs="Times New Roman"/>
                <w:szCs w:val="24"/>
              </w:rPr>
            </w:rPrChange>
          </w:rPr>
          <w:t xml:space="preserve">Overall, deep encoding tasks </w:t>
        </w:r>
      </w:ins>
      <w:r w:rsidR="00B86C39" w:rsidRPr="00C86E98">
        <w:rPr>
          <w:rFonts w:cs="Times New Roman"/>
          <w:color w:val="4472C4" w:themeColor="accent1"/>
          <w:szCs w:val="24"/>
          <w:rPrChange w:id="81" w:author="Nick Maxwell" w:date="2023-01-11T16:08:00Z">
            <w:rPr>
              <w:rFonts w:cs="Times New Roman"/>
              <w:szCs w:val="24"/>
            </w:rPr>
          </w:rPrChange>
        </w:rPr>
        <w:t>enhanced correct recognition</w:t>
      </w:r>
      <w:ins w:id="82" w:author="Nick Maxwell" w:date="2023-01-11T16:00:00Z">
        <w:r w:rsidR="00F037C0" w:rsidRPr="00C86E98">
          <w:rPr>
            <w:rFonts w:cs="Times New Roman"/>
            <w:color w:val="4472C4" w:themeColor="accent1"/>
            <w:szCs w:val="24"/>
            <w:rPrChange w:id="83" w:author="Nick Maxwell" w:date="2023-01-11T16:08:00Z">
              <w:rPr>
                <w:rFonts w:cs="Times New Roman"/>
                <w:szCs w:val="24"/>
              </w:rPr>
            </w:rPrChange>
          </w:rPr>
          <w:t xml:space="preserve"> relative to shallow tasks</w:t>
        </w:r>
      </w:ins>
      <w:ins w:id="84" w:author="Nick Maxwell" w:date="2023-01-11T15:45:00Z">
        <w:r w:rsidR="00502D8A" w:rsidRPr="00C86E98">
          <w:rPr>
            <w:rFonts w:cs="Times New Roman"/>
            <w:color w:val="4472C4" w:themeColor="accent1"/>
            <w:szCs w:val="24"/>
            <w:rPrChange w:id="85" w:author="Nick Maxwell" w:date="2023-01-11T16:08:00Z">
              <w:rPr>
                <w:rFonts w:cs="Times New Roman"/>
                <w:szCs w:val="24"/>
              </w:rPr>
            </w:rPrChange>
          </w:rPr>
          <w:t xml:space="preserve">, </w:t>
        </w:r>
      </w:ins>
      <w:del w:id="86" w:author="Nick Maxwell" w:date="2023-01-11T15:45:00Z">
        <w:r w:rsidR="00B86C39" w:rsidRPr="00C86E98" w:rsidDel="00502D8A">
          <w:rPr>
            <w:rFonts w:cs="Times New Roman"/>
            <w:color w:val="4472C4" w:themeColor="accent1"/>
            <w:szCs w:val="24"/>
            <w:rPrChange w:id="87" w:author="Nick Maxwell" w:date="2023-01-11T16:08:00Z">
              <w:rPr>
                <w:rFonts w:cs="Times New Roman"/>
                <w:szCs w:val="24"/>
              </w:rPr>
            </w:rPrChange>
          </w:rPr>
          <w:delText>,</w:delText>
        </w:r>
      </w:del>
      <w:ins w:id="88" w:author="Nick Maxwell" w:date="2023-01-11T15:47:00Z">
        <w:r w:rsidR="00502D8A" w:rsidRPr="00C86E98">
          <w:rPr>
            <w:rFonts w:cs="Times New Roman"/>
            <w:color w:val="4472C4" w:themeColor="accent1"/>
            <w:szCs w:val="24"/>
            <w:rPrChange w:id="89" w:author="Nick Maxwell" w:date="2023-01-11T16:08:00Z">
              <w:rPr>
                <w:rFonts w:cs="Times New Roman"/>
                <w:szCs w:val="24"/>
              </w:rPr>
            </w:rPrChange>
          </w:rPr>
          <w:t xml:space="preserve">but critically, </w:t>
        </w:r>
      </w:ins>
      <w:ins w:id="90" w:author="Nick Maxwell" w:date="2023-01-11T15:40:00Z">
        <w:r w:rsidR="009D5B79" w:rsidRPr="00C86E98">
          <w:rPr>
            <w:rFonts w:cs="Times New Roman"/>
            <w:color w:val="4472C4" w:themeColor="accent1"/>
            <w:szCs w:val="24"/>
            <w:rPrChange w:id="91" w:author="Nick Maxwell" w:date="2023-01-11T16:08:00Z">
              <w:rPr>
                <w:rFonts w:cs="Times New Roman"/>
                <w:szCs w:val="24"/>
              </w:rPr>
            </w:rPrChange>
          </w:rPr>
          <w:t xml:space="preserve">the </w:t>
        </w:r>
        <w:r w:rsidR="009D5B79" w:rsidRPr="00C86E98">
          <w:rPr>
            <w:rFonts w:cs="Times New Roman"/>
            <w:color w:val="4472C4" w:themeColor="accent1"/>
            <w:szCs w:val="24"/>
            <w:rPrChange w:id="92" w:author="Nick Maxwell" w:date="2023-01-11T16:08:00Z">
              <w:rPr>
                <w:rFonts w:cs="Times New Roman"/>
                <w:szCs w:val="24"/>
              </w:rPr>
            </w:rPrChange>
          </w:rPr>
          <w:lastRenderedPageBreak/>
          <w:t>magnitude of</w:t>
        </w:r>
      </w:ins>
      <w:ins w:id="93" w:author="Nick Maxwell" w:date="2023-01-11T15:39:00Z">
        <w:r w:rsidR="009D5B79" w:rsidRPr="00C86E98">
          <w:rPr>
            <w:rFonts w:cs="Times New Roman"/>
            <w:color w:val="4472C4" w:themeColor="accent1"/>
            <w:szCs w:val="24"/>
            <w:rPrChange w:id="94" w:author="Nick Maxwell" w:date="2023-01-11T16:08:00Z">
              <w:rPr>
                <w:rFonts w:cs="Times New Roman"/>
                <w:szCs w:val="24"/>
              </w:rPr>
            </w:rPrChange>
          </w:rPr>
          <w:t xml:space="preserve"> JOLs remained unchanged</w:t>
        </w:r>
      </w:ins>
      <w:ins w:id="95" w:author="Nick Maxwell" w:date="2023-01-11T15:56:00Z">
        <w:r w:rsidR="00F037C0" w:rsidRPr="00C86E98">
          <w:rPr>
            <w:rFonts w:cs="Times New Roman"/>
            <w:color w:val="4472C4" w:themeColor="accent1"/>
            <w:szCs w:val="24"/>
            <w:rPrChange w:id="96" w:author="Nick Maxwell" w:date="2023-01-11T16:08:00Z">
              <w:rPr>
                <w:rFonts w:cs="Times New Roman"/>
                <w:szCs w:val="24"/>
              </w:rPr>
            </w:rPrChange>
          </w:rPr>
          <w:t xml:space="preserve"> between </w:t>
        </w:r>
      </w:ins>
      <w:ins w:id="97" w:author="Nick Maxwell" w:date="2023-01-11T16:00:00Z">
        <w:r w:rsidR="00F037C0" w:rsidRPr="00C86E98">
          <w:rPr>
            <w:rFonts w:cs="Times New Roman"/>
            <w:color w:val="4472C4" w:themeColor="accent1"/>
            <w:szCs w:val="24"/>
            <w:rPrChange w:id="98" w:author="Nick Maxwell" w:date="2023-01-11T16:08:00Z">
              <w:rPr>
                <w:rFonts w:cs="Times New Roman"/>
                <w:szCs w:val="24"/>
              </w:rPr>
            </w:rPrChange>
          </w:rPr>
          <w:t xml:space="preserve">participants in the </w:t>
        </w:r>
      </w:ins>
      <w:ins w:id="99" w:author="Nick Maxwell" w:date="2023-01-11T15:56:00Z">
        <w:r w:rsidR="00F037C0" w:rsidRPr="00C86E98">
          <w:rPr>
            <w:rFonts w:cs="Times New Roman"/>
            <w:color w:val="4472C4" w:themeColor="accent1"/>
            <w:szCs w:val="24"/>
            <w:rPrChange w:id="100" w:author="Nick Maxwell" w:date="2023-01-11T16:08:00Z">
              <w:rPr>
                <w:rFonts w:cs="Times New Roman"/>
                <w:szCs w:val="24"/>
              </w:rPr>
            </w:rPrChange>
          </w:rPr>
          <w:t xml:space="preserve">deep and shallow </w:t>
        </w:r>
      </w:ins>
      <w:ins w:id="101" w:author="Nick Maxwell" w:date="2023-01-11T16:01:00Z">
        <w:r w:rsidR="00F037C0" w:rsidRPr="00C86E98">
          <w:rPr>
            <w:rFonts w:cs="Times New Roman"/>
            <w:color w:val="4472C4" w:themeColor="accent1"/>
            <w:szCs w:val="24"/>
            <w:rPrChange w:id="102" w:author="Nick Maxwell" w:date="2023-01-11T16:08:00Z">
              <w:rPr>
                <w:rFonts w:cs="Times New Roman"/>
                <w:szCs w:val="24"/>
              </w:rPr>
            </w:rPrChange>
          </w:rPr>
          <w:t>encoding groups.</w:t>
        </w:r>
        <w:r w:rsidR="00F037C0">
          <w:rPr>
            <w:rFonts w:cs="Times New Roman"/>
            <w:szCs w:val="24"/>
          </w:rPr>
          <w:t xml:space="preserve"> </w:t>
        </w:r>
      </w:ins>
      <w:proofErr w:type="spellStart"/>
      <w:ins w:id="103" w:author="Nick Maxwell" w:date="2023-01-11T15:44:00Z">
        <w:r w:rsidR="00502D8A">
          <w:rPr>
            <w:rFonts w:cs="Times New Roman"/>
            <w:szCs w:val="24"/>
          </w:rPr>
          <w:t>Tekin</w:t>
        </w:r>
        <w:proofErr w:type="spellEnd"/>
        <w:r w:rsidR="00502D8A">
          <w:rPr>
            <w:rFonts w:cs="Times New Roman"/>
            <w:szCs w:val="24"/>
          </w:rPr>
          <w:t xml:space="preserve"> and Roediger’s</w:t>
        </w:r>
      </w:ins>
      <w:ins w:id="104" w:author="Nick Maxwell" w:date="2023-01-11T15:40:00Z">
        <w:r w:rsidR="009D5B79">
          <w:rPr>
            <w:rFonts w:cs="Times New Roman"/>
            <w:szCs w:val="24"/>
          </w:rPr>
          <w:t xml:space="preserve"> findings</w:t>
        </w:r>
      </w:ins>
      <w:r w:rsidR="00B86C39">
        <w:rPr>
          <w:rFonts w:cs="Times New Roman"/>
          <w:szCs w:val="24"/>
        </w:rPr>
        <w:t xml:space="preserve"> suggest</w:t>
      </w:r>
      <w:del w:id="105" w:author="Nick Maxwell" w:date="2023-01-11T15:40:00Z">
        <w:r w:rsidR="00B86C39" w:rsidDel="009D5B79">
          <w:rPr>
            <w:rFonts w:cs="Times New Roman"/>
            <w:szCs w:val="24"/>
          </w:rPr>
          <w:delText>ing</w:delText>
        </w:r>
      </w:del>
      <w:r w:rsidR="00B86C39">
        <w:rPr>
          <w:rFonts w:cs="Times New Roman"/>
          <w:szCs w:val="24"/>
        </w:rPr>
        <w:t xml:space="preserve"> that deep </w:t>
      </w:r>
      <w:r>
        <w:rPr>
          <w:rFonts w:cs="Times New Roman"/>
          <w:szCs w:val="24"/>
        </w:rPr>
        <w:t>encoding may be an effect</w:t>
      </w:r>
      <w:r w:rsidR="004D4FAE">
        <w:rPr>
          <w:rFonts w:cs="Times New Roman"/>
          <w:szCs w:val="24"/>
        </w:rPr>
        <w:t>ive</w:t>
      </w:r>
      <w:r>
        <w:rPr>
          <w:rFonts w:cs="Times New Roman"/>
          <w:szCs w:val="24"/>
        </w:rPr>
        <w:t xml:space="preserve"> method for reducing</w:t>
      </w:r>
      <w:r w:rsidR="00B86C39">
        <w:rPr>
          <w:rFonts w:cs="Times New Roman"/>
          <w:szCs w:val="24"/>
        </w:rPr>
        <w:t xml:space="preserve"> the illusion of competence by increasing memory performance</w:t>
      </w:r>
      <w:r w:rsidR="00BE0729">
        <w:rPr>
          <w:rFonts w:cs="Times New Roman"/>
          <w:szCs w:val="24"/>
        </w:rPr>
        <w:t xml:space="preserve"> </w:t>
      </w:r>
      <w:r w:rsidR="009A478E">
        <w:rPr>
          <w:rFonts w:cs="Times New Roman"/>
          <w:szCs w:val="24"/>
        </w:rPr>
        <w:t xml:space="preserve">relative to JOLs </w:t>
      </w:r>
      <w:r w:rsidR="00BE0729">
        <w:rPr>
          <w:rFonts w:cs="Times New Roman"/>
          <w:szCs w:val="24"/>
        </w:rPr>
        <w:t>(i.e., boosting memory performance to be more aligned with predicted memory)</w:t>
      </w:r>
      <w:r w:rsidR="00B86C39">
        <w:rPr>
          <w:rFonts w:cs="Times New Roman"/>
          <w:szCs w:val="24"/>
        </w:rPr>
        <w:t xml:space="preserve">. </w:t>
      </w:r>
      <w:r w:rsidR="004D4FAE">
        <w:rPr>
          <w:rFonts w:cs="Times New Roman"/>
          <w:szCs w:val="24"/>
        </w:rPr>
        <w:t xml:space="preserve">We test this possibility </w:t>
      </w:r>
      <w:r w:rsidR="00B86C39">
        <w:rPr>
          <w:rFonts w:cs="Times New Roman"/>
          <w:szCs w:val="24"/>
        </w:rPr>
        <w:t>within the context of cued-recall testing</w:t>
      </w:r>
      <w:r w:rsidR="00A00BB2">
        <w:rPr>
          <w:rFonts w:cs="Times New Roman"/>
          <w:szCs w:val="24"/>
        </w:rPr>
        <w:t xml:space="preserve"> (vs</w:t>
      </w:r>
      <w:r w:rsidR="00FF5503">
        <w:rPr>
          <w:rFonts w:cs="Times New Roman"/>
          <w:szCs w:val="24"/>
        </w:rPr>
        <w:t>.</w:t>
      </w:r>
      <w:r w:rsidR="00A00BB2">
        <w:rPr>
          <w:rFonts w:cs="Times New Roman"/>
          <w:szCs w:val="24"/>
        </w:rPr>
        <w:t xml:space="preserve"> recognition)</w:t>
      </w:r>
      <w:r w:rsidR="001F721A">
        <w:rPr>
          <w:rFonts w:cs="Times New Roman"/>
          <w:szCs w:val="24"/>
        </w:rPr>
        <w:t>,</w:t>
      </w:r>
      <w:r w:rsidR="00ED4C6E">
        <w:rPr>
          <w:rFonts w:cs="Times New Roman"/>
          <w:szCs w:val="24"/>
        </w:rPr>
        <w:t xml:space="preserve"> </w:t>
      </w:r>
      <w:r w:rsidR="00B86C39">
        <w:rPr>
          <w:rFonts w:cs="Times New Roman"/>
          <w:szCs w:val="24"/>
        </w:rPr>
        <w:t xml:space="preserve">while also </w:t>
      </w:r>
      <w:r w:rsidR="00ED4C6E">
        <w:rPr>
          <w:rFonts w:cs="Times New Roman"/>
          <w:szCs w:val="24"/>
        </w:rPr>
        <w:t xml:space="preserve">investigating potential interactive effects between </w:t>
      </w:r>
      <w:r w:rsidR="009A478E">
        <w:rPr>
          <w:rFonts w:cs="Times New Roman"/>
          <w:szCs w:val="24"/>
        </w:rPr>
        <w:t>JOL accuracy</w:t>
      </w:r>
      <w:r w:rsidR="00ED4C6E">
        <w:rPr>
          <w:rFonts w:cs="Times New Roman"/>
          <w:szCs w:val="24"/>
        </w:rPr>
        <w:t xml:space="preserve"> and associative direction</w:t>
      </w:r>
      <w:r w:rsidR="00B86C39">
        <w:rPr>
          <w:rFonts w:cs="Times New Roman"/>
          <w:szCs w:val="24"/>
        </w:rPr>
        <w:t xml:space="preserve">. </w:t>
      </w:r>
      <w:commentRangeEnd w:id="32"/>
      <w:r w:rsidR="0063206B">
        <w:rPr>
          <w:rStyle w:val="CommentReference"/>
        </w:rPr>
        <w:commentReference w:id="32"/>
      </w:r>
      <w:commentRangeEnd w:id="33"/>
      <w:r w:rsidR="00F037C0">
        <w:rPr>
          <w:rStyle w:val="CommentReference"/>
        </w:rPr>
        <w:commentReference w:id="33"/>
      </w:r>
      <w:r w:rsidR="00B86C39">
        <w:rPr>
          <w:rFonts w:cs="Times New Roman"/>
          <w:szCs w:val="24"/>
        </w:rPr>
        <w:t>Importantly, we</w:t>
      </w:r>
      <w:r w:rsidR="00ED4C6E">
        <w:rPr>
          <w:rFonts w:cs="Times New Roman"/>
          <w:szCs w:val="24"/>
        </w:rPr>
        <w:t xml:space="preserve"> further investiga</w:t>
      </w:r>
      <w:r w:rsidR="00B86C39">
        <w:rPr>
          <w:rFonts w:cs="Times New Roman"/>
          <w:szCs w:val="24"/>
        </w:rPr>
        <w:t>te</w:t>
      </w:r>
      <w:r w:rsidR="00ED4C6E">
        <w:rPr>
          <w:rFonts w:cs="Times New Roman"/>
          <w:szCs w:val="24"/>
        </w:rPr>
        <w:t xml:space="preserve"> the effects of deep processing on JOLs by delineating between two</w:t>
      </w:r>
      <w:r w:rsidR="00F202C5">
        <w:rPr>
          <w:rFonts w:cs="Times New Roman"/>
          <w:szCs w:val="24"/>
        </w:rPr>
        <w:t xml:space="preserve"> types of</w:t>
      </w:r>
      <w:r w:rsidR="00ED4C6E">
        <w:rPr>
          <w:rFonts w:cs="Times New Roman"/>
          <w:szCs w:val="24"/>
        </w:rPr>
        <w:t xml:space="preserve"> deep processing</w:t>
      </w:r>
      <w:r w:rsidR="00F546A2">
        <w:rPr>
          <w:rFonts w:cs="Times New Roman"/>
          <w:szCs w:val="24"/>
        </w:rPr>
        <w:t xml:space="preserve"> tasks</w:t>
      </w:r>
      <w:r w:rsidR="00ED4C6E">
        <w:rPr>
          <w:rFonts w:cs="Times New Roman"/>
          <w:szCs w:val="24"/>
        </w:rPr>
        <w:t xml:space="preserve"> </w:t>
      </w:r>
      <w:r w:rsidR="00B86C39">
        <w:rPr>
          <w:rFonts w:cs="Times New Roman"/>
          <w:szCs w:val="24"/>
        </w:rPr>
        <w:t>that have been shown to benefit cued-recall performance</w:t>
      </w:r>
      <w:r w:rsidR="00ED4C6E">
        <w:rPr>
          <w:rFonts w:cs="Times New Roman"/>
          <w:szCs w:val="24"/>
        </w:rPr>
        <w:t>: Item-specific and relational encoding.</w:t>
      </w:r>
    </w:p>
    <w:p w14:paraId="25DD6013" w14:textId="76FD7A6A" w:rsidR="0008341A" w:rsidRPr="00D521BE" w:rsidRDefault="00841566" w:rsidP="00DC0733">
      <w:pPr>
        <w:ind w:firstLine="720"/>
        <w:rPr>
          <w:rFonts w:cs="Times New Roman"/>
          <w:color w:val="4472C4" w:themeColor="accent1"/>
          <w:szCs w:val="24"/>
          <w:rPrChange w:id="106" w:author="Nick Maxwell" w:date="2023-01-11T16:09:00Z">
            <w:rPr>
              <w:rFonts w:cs="Times New Roman"/>
              <w:szCs w:val="24"/>
            </w:rPr>
          </w:rPrChange>
        </w:rPr>
      </w:pPr>
      <w:r>
        <w:rPr>
          <w:rFonts w:cs="Times New Roman"/>
          <w:szCs w:val="24"/>
        </w:rPr>
        <w:t xml:space="preserve">According to the item-specific/relational </w:t>
      </w:r>
      <w:r w:rsidRPr="0085197E">
        <w:rPr>
          <w:rFonts w:cs="Times New Roman"/>
          <w:szCs w:val="24"/>
        </w:rPr>
        <w:t>framework (</w:t>
      </w:r>
      <w:r w:rsidRPr="00613ABF">
        <w:rPr>
          <w:rFonts w:cs="Times New Roman"/>
          <w:szCs w:val="24"/>
        </w:rPr>
        <w:t>Einstein</w:t>
      </w:r>
      <w:r w:rsidRPr="0085197E">
        <w:rPr>
          <w:rFonts w:cs="Times New Roman"/>
          <w:szCs w:val="24"/>
        </w:rPr>
        <w:t xml:space="preserve"> &amp; Hunt, 198</w:t>
      </w:r>
      <w:r w:rsidR="008A13C7">
        <w:rPr>
          <w:rFonts w:cs="Times New Roman"/>
          <w:szCs w:val="24"/>
        </w:rPr>
        <w:t>0;</w:t>
      </w:r>
      <w:r w:rsidR="008A13C7" w:rsidRPr="008A13C7">
        <w:rPr>
          <w:rFonts w:cs="Times New Roman"/>
          <w:szCs w:val="24"/>
        </w:rPr>
        <w:t xml:space="preserve"> </w:t>
      </w:r>
      <w:r w:rsidR="008A13C7" w:rsidRPr="00613ABF">
        <w:rPr>
          <w:rFonts w:cs="Times New Roman"/>
          <w:szCs w:val="24"/>
        </w:rPr>
        <w:t>Hunt</w:t>
      </w:r>
      <w:r w:rsidR="008A13C7" w:rsidRPr="0085197E">
        <w:rPr>
          <w:rFonts w:cs="Times New Roman"/>
          <w:szCs w:val="24"/>
        </w:rPr>
        <w:t xml:space="preserve"> &amp; Einstein, 198</w:t>
      </w:r>
      <w:r w:rsidR="008A13C7">
        <w:rPr>
          <w:rFonts w:cs="Times New Roman"/>
          <w:szCs w:val="24"/>
        </w:rPr>
        <w:t>1</w:t>
      </w:r>
      <w:r w:rsidRPr="0085197E">
        <w:rPr>
          <w:rFonts w:cs="Times New Roman"/>
          <w:szCs w:val="24"/>
        </w:rPr>
        <w:t>)</w:t>
      </w:r>
      <w:r w:rsidR="00C8052E">
        <w:rPr>
          <w:rFonts w:cs="Times New Roman"/>
          <w:szCs w:val="24"/>
        </w:rPr>
        <w:t xml:space="preserve">, </w:t>
      </w:r>
      <w:r>
        <w:rPr>
          <w:rFonts w:cs="Times New Roman"/>
          <w:szCs w:val="24"/>
        </w:rPr>
        <w:t xml:space="preserve">encoding tasks differ in the likelihood that they can encourage the processing </w:t>
      </w:r>
      <w:r w:rsidR="0008341A">
        <w:rPr>
          <w:rFonts w:cs="Times New Roman"/>
          <w:szCs w:val="24"/>
        </w:rPr>
        <w:t xml:space="preserve">of </w:t>
      </w:r>
      <w:r>
        <w:rPr>
          <w:rFonts w:cs="Times New Roman"/>
          <w:szCs w:val="24"/>
        </w:rPr>
        <w:t xml:space="preserve">unique features of study items </w:t>
      </w:r>
      <w:r w:rsidR="00FF0192">
        <w:rPr>
          <w:rFonts w:cs="Times New Roman"/>
          <w:szCs w:val="24"/>
        </w:rPr>
        <w:t xml:space="preserve">via </w:t>
      </w:r>
      <w:r>
        <w:rPr>
          <w:rFonts w:cs="Times New Roman"/>
          <w:szCs w:val="24"/>
        </w:rPr>
        <w:t xml:space="preserve">item-specific processing, or </w:t>
      </w:r>
      <w:r w:rsidR="00723390">
        <w:rPr>
          <w:rFonts w:cs="Times New Roman"/>
          <w:szCs w:val="24"/>
        </w:rPr>
        <w:t>through</w:t>
      </w:r>
      <w:r>
        <w:rPr>
          <w:rFonts w:cs="Times New Roman"/>
          <w:szCs w:val="24"/>
        </w:rPr>
        <w:t xml:space="preserve"> the processing of shared characteristics of study items </w:t>
      </w:r>
      <w:r w:rsidR="00723390">
        <w:rPr>
          <w:rFonts w:cs="Times New Roman"/>
          <w:szCs w:val="24"/>
        </w:rPr>
        <w:t xml:space="preserve">via </w:t>
      </w:r>
      <w:r>
        <w:rPr>
          <w:rFonts w:cs="Times New Roman"/>
          <w:szCs w:val="24"/>
        </w:rPr>
        <w:t xml:space="preserve">relational processing. </w:t>
      </w:r>
      <w:r w:rsidR="00F202C5">
        <w:rPr>
          <w:rFonts w:cs="Times New Roman"/>
          <w:szCs w:val="24"/>
        </w:rPr>
        <w:t>Item</w:t>
      </w:r>
      <w:r w:rsidR="002D262A">
        <w:rPr>
          <w:rFonts w:cs="Times New Roman"/>
          <w:szCs w:val="24"/>
        </w:rPr>
        <w:t xml:space="preserve">-specific processing entails having participants focus on the unique features of items at study (e.g., for the </w:t>
      </w:r>
      <w:r w:rsidR="002D5778">
        <w:rPr>
          <w:rFonts w:cs="Times New Roman"/>
          <w:szCs w:val="24"/>
        </w:rPr>
        <w:t>pair cat-turtle</w:t>
      </w:r>
      <w:r w:rsidR="002D262A">
        <w:rPr>
          <w:rFonts w:cs="Times New Roman"/>
          <w:szCs w:val="24"/>
        </w:rPr>
        <w:t>,</w:t>
      </w:r>
      <w:r w:rsidR="002D5778">
        <w:rPr>
          <w:rFonts w:cs="Times New Roman"/>
          <w:szCs w:val="24"/>
        </w:rPr>
        <w:t xml:space="preserve"> cats are mammals and turtles are reptiles</w:t>
      </w:r>
      <w:r w:rsidR="002D262A">
        <w:rPr>
          <w:rFonts w:cs="Times New Roman"/>
          <w:szCs w:val="24"/>
        </w:rPr>
        <w:t>, cats have fur</w:t>
      </w:r>
      <w:r w:rsidR="00785DF5">
        <w:rPr>
          <w:rFonts w:cs="Times New Roman"/>
          <w:szCs w:val="24"/>
        </w:rPr>
        <w:t xml:space="preserve"> and</w:t>
      </w:r>
      <w:r w:rsidR="002D262A">
        <w:rPr>
          <w:rFonts w:cs="Times New Roman"/>
          <w:szCs w:val="24"/>
        </w:rPr>
        <w:t xml:space="preserve"> turtles have shells, etc.) while relational </w:t>
      </w:r>
      <w:r w:rsidR="00F202C5">
        <w:rPr>
          <w:rFonts w:cs="Times New Roman"/>
          <w:szCs w:val="24"/>
        </w:rPr>
        <w:t xml:space="preserve">processing </w:t>
      </w:r>
      <w:r w:rsidR="002D262A">
        <w:rPr>
          <w:rFonts w:cs="Times New Roman"/>
          <w:szCs w:val="24"/>
        </w:rPr>
        <w:t>has participants focus on the shared features (e.g., cats and turtles are animals, both can be kept as pets, etc.)</w:t>
      </w:r>
      <w:r w:rsidR="002D5778">
        <w:rPr>
          <w:rFonts w:cs="Times New Roman"/>
          <w:szCs w:val="24"/>
        </w:rPr>
        <w:t xml:space="preserve">. </w:t>
      </w:r>
      <w:r w:rsidR="00F44360">
        <w:rPr>
          <w:rFonts w:cs="Times New Roman"/>
          <w:szCs w:val="24"/>
        </w:rPr>
        <w:t xml:space="preserve">These types of processing qualitatively affect encoding strategies by changing </w:t>
      </w:r>
      <w:r w:rsidR="002D262A">
        <w:rPr>
          <w:rFonts w:cs="Times New Roman"/>
          <w:szCs w:val="24"/>
        </w:rPr>
        <w:t xml:space="preserve">how </w:t>
      </w:r>
      <w:r w:rsidR="00F44360">
        <w:rPr>
          <w:rFonts w:cs="Times New Roman"/>
          <w:szCs w:val="24"/>
        </w:rPr>
        <w:t xml:space="preserve">information </w:t>
      </w:r>
      <w:r w:rsidR="00454B5E">
        <w:rPr>
          <w:rFonts w:cs="Times New Roman"/>
          <w:szCs w:val="24"/>
        </w:rPr>
        <w:t xml:space="preserve">is </w:t>
      </w:r>
      <w:r w:rsidR="00F44360">
        <w:rPr>
          <w:rFonts w:cs="Times New Roman"/>
          <w:szCs w:val="24"/>
        </w:rPr>
        <w:t>encoded</w:t>
      </w:r>
      <w:r w:rsidR="00454B5E">
        <w:rPr>
          <w:rFonts w:cs="Times New Roman"/>
          <w:szCs w:val="24"/>
        </w:rPr>
        <w:t xml:space="preserve"> in memory</w:t>
      </w:r>
      <w:r w:rsidR="002D262A">
        <w:rPr>
          <w:rFonts w:cs="Times New Roman"/>
          <w:szCs w:val="24"/>
        </w:rPr>
        <w:t xml:space="preserve">. Many </w:t>
      </w:r>
      <w:r w:rsidR="00981DF2">
        <w:rPr>
          <w:rFonts w:cs="Times New Roman"/>
          <w:szCs w:val="24"/>
        </w:rPr>
        <w:t xml:space="preserve">studies have </w:t>
      </w:r>
      <w:r w:rsidR="002D262A">
        <w:rPr>
          <w:rFonts w:cs="Times New Roman"/>
          <w:szCs w:val="24"/>
        </w:rPr>
        <w:t>found differential memory benefits for item-specific and relational encoding tasks. For example,</w:t>
      </w:r>
      <w:r w:rsidR="00BB5623">
        <w:rPr>
          <w:rFonts w:cs="Times New Roman"/>
          <w:szCs w:val="24"/>
        </w:rPr>
        <w:t xml:space="preserve"> </w:t>
      </w:r>
      <w:r w:rsidR="00BB5623" w:rsidRPr="00613ABF">
        <w:rPr>
          <w:rFonts w:cs="Times New Roman"/>
          <w:szCs w:val="24"/>
        </w:rPr>
        <w:t>McCurdy</w:t>
      </w:r>
      <w:r w:rsidR="00BB5623">
        <w:rPr>
          <w:rFonts w:cs="Times New Roman"/>
          <w:szCs w:val="24"/>
        </w:rPr>
        <w:t xml:space="preserve">, </w:t>
      </w:r>
      <w:proofErr w:type="spellStart"/>
      <w:r w:rsidR="00BB5623">
        <w:rPr>
          <w:rFonts w:cs="Times New Roman"/>
          <w:szCs w:val="24"/>
        </w:rPr>
        <w:t>Sklenar</w:t>
      </w:r>
      <w:proofErr w:type="spellEnd"/>
      <w:r w:rsidR="00BB5623">
        <w:rPr>
          <w:rFonts w:cs="Times New Roman"/>
          <w:szCs w:val="24"/>
        </w:rPr>
        <w:t xml:space="preserve">, Frankenstein, and </w:t>
      </w:r>
      <w:proofErr w:type="spellStart"/>
      <w:r w:rsidR="00BB5623">
        <w:rPr>
          <w:rFonts w:cs="Times New Roman"/>
          <w:szCs w:val="24"/>
        </w:rPr>
        <w:t>Leshikar</w:t>
      </w:r>
      <w:proofErr w:type="spellEnd"/>
      <w:r w:rsidR="00BB5623">
        <w:rPr>
          <w:rFonts w:cs="Times New Roman"/>
          <w:szCs w:val="24"/>
        </w:rPr>
        <w:t xml:space="preserve"> (2020)</w:t>
      </w:r>
      <w:r w:rsidR="00981DF2">
        <w:rPr>
          <w:rFonts w:cs="Times New Roman"/>
          <w:szCs w:val="24"/>
        </w:rPr>
        <w:t xml:space="preserve"> </w:t>
      </w:r>
      <w:r w:rsidR="002D262A">
        <w:rPr>
          <w:rFonts w:cs="Times New Roman"/>
          <w:szCs w:val="24"/>
        </w:rPr>
        <w:t>showed</w:t>
      </w:r>
      <w:r w:rsidR="00981DF2">
        <w:rPr>
          <w:rFonts w:cs="Times New Roman"/>
          <w:szCs w:val="24"/>
        </w:rPr>
        <w:t xml:space="preserve"> that relational processing facilitated the generation effect for lower-constraint tasks</w:t>
      </w:r>
      <w:r w:rsidR="00F3384A">
        <w:rPr>
          <w:rFonts w:cs="Times New Roman"/>
          <w:szCs w:val="24"/>
        </w:rPr>
        <w:t xml:space="preserve"> (i.e</w:t>
      </w:r>
      <w:r w:rsidR="00632222">
        <w:rPr>
          <w:rFonts w:cs="Times New Roman"/>
          <w:szCs w:val="24"/>
        </w:rPr>
        <w:t>.,</w:t>
      </w:r>
      <w:r w:rsidR="00F3384A">
        <w:rPr>
          <w:rFonts w:cs="Times New Roman"/>
          <w:szCs w:val="24"/>
        </w:rPr>
        <w:t xml:space="preserve"> </w:t>
      </w:r>
      <w:r w:rsidR="002D262A">
        <w:rPr>
          <w:rFonts w:cs="Times New Roman"/>
          <w:szCs w:val="24"/>
        </w:rPr>
        <w:t>generating a target word in the presence of a cue)</w:t>
      </w:r>
      <w:r w:rsidR="00D11CE8">
        <w:rPr>
          <w:rFonts w:cs="Times New Roman"/>
          <w:szCs w:val="24"/>
        </w:rPr>
        <w:t>,</w:t>
      </w:r>
      <w:r w:rsidR="002D262A">
        <w:rPr>
          <w:rFonts w:cs="Times New Roman"/>
          <w:szCs w:val="24"/>
        </w:rPr>
        <w:t xml:space="preserve"> </w:t>
      </w:r>
      <w:r w:rsidR="00F3384A">
        <w:rPr>
          <w:rFonts w:cs="Times New Roman"/>
          <w:szCs w:val="24"/>
        </w:rPr>
        <w:t xml:space="preserve">potentially because participants had to create a relationship between the two words. Relational processing could therefore be beneficial in studying unrelated word pairs since there is no </w:t>
      </w:r>
      <w:r w:rsidR="00F3384A">
        <w:rPr>
          <w:rFonts w:cs="Times New Roman"/>
          <w:szCs w:val="24"/>
        </w:rPr>
        <w:lastRenderedPageBreak/>
        <w:t>existing relationship between the words</w:t>
      </w:r>
      <w:r w:rsidR="00D11CE8">
        <w:rPr>
          <w:rFonts w:cs="Times New Roman"/>
          <w:szCs w:val="24"/>
        </w:rPr>
        <w:t xml:space="preserve"> and participants would be directed to create their own</w:t>
      </w:r>
      <w:r w:rsidR="00F3384A">
        <w:rPr>
          <w:rFonts w:cs="Times New Roman"/>
          <w:szCs w:val="24"/>
        </w:rPr>
        <w:t>.</w:t>
      </w:r>
      <w:r w:rsidR="002D262A">
        <w:rPr>
          <w:rFonts w:cs="Times New Roman"/>
          <w:szCs w:val="24"/>
        </w:rPr>
        <w:t xml:space="preserve"> Separately, </w:t>
      </w:r>
      <w:r w:rsidR="002D262A" w:rsidRPr="00613ABF">
        <w:rPr>
          <w:rFonts w:cs="Times New Roman"/>
          <w:szCs w:val="24"/>
        </w:rPr>
        <w:t>Huff</w:t>
      </w:r>
      <w:r w:rsidR="002D262A">
        <w:rPr>
          <w:rFonts w:cs="Times New Roman"/>
          <w:szCs w:val="24"/>
        </w:rPr>
        <w:t xml:space="preserve"> and Bodner (2014) found that item-specific tasks were more </w:t>
      </w:r>
      <w:r w:rsidR="00DB598B">
        <w:rPr>
          <w:rFonts w:cs="Times New Roman"/>
          <w:szCs w:val="24"/>
        </w:rPr>
        <w:t xml:space="preserve">successful at improving recall and recognition when studying strongly than weakly related items. </w:t>
      </w:r>
      <w:r w:rsidR="00DB598B" w:rsidRPr="00D521BE">
        <w:rPr>
          <w:rFonts w:cs="Times New Roman"/>
          <w:color w:val="4472C4" w:themeColor="accent1"/>
          <w:szCs w:val="24"/>
          <w:rPrChange w:id="107" w:author="Nick Maxwell" w:date="2023-01-11T16:09:00Z">
            <w:rPr>
              <w:rFonts w:cs="Times New Roman"/>
              <w:szCs w:val="24"/>
            </w:rPr>
          </w:rPrChange>
        </w:rPr>
        <w:t>Conversely, relational tasks were more successful at improving recall and recognition when studying weakly than strongly related items</w:t>
      </w:r>
      <w:r w:rsidR="0063206B" w:rsidRPr="00D521BE">
        <w:rPr>
          <w:rFonts w:cs="Times New Roman"/>
          <w:color w:val="4472C4" w:themeColor="accent1"/>
          <w:szCs w:val="24"/>
          <w:rPrChange w:id="108" w:author="Nick Maxwell" w:date="2023-01-11T16:09:00Z">
            <w:rPr>
              <w:rFonts w:cs="Times New Roman"/>
              <w:szCs w:val="24"/>
            </w:rPr>
          </w:rPrChange>
        </w:rPr>
        <w:t xml:space="preserve"> revealing that tasks that affect processing of extrinsic mnemonic cues can interact with the intrinsic mnemonic cues of the study </w:t>
      </w:r>
      <w:commentRangeStart w:id="109"/>
      <w:commentRangeStart w:id="110"/>
      <w:r w:rsidR="0063206B" w:rsidRPr="00D521BE">
        <w:rPr>
          <w:rFonts w:cs="Times New Roman"/>
          <w:color w:val="4472C4" w:themeColor="accent1"/>
          <w:szCs w:val="24"/>
          <w:rPrChange w:id="111" w:author="Nick Maxwell" w:date="2023-01-11T16:09:00Z">
            <w:rPr>
              <w:rFonts w:cs="Times New Roman"/>
              <w:szCs w:val="24"/>
            </w:rPr>
          </w:rPrChange>
        </w:rPr>
        <w:t>materials</w:t>
      </w:r>
      <w:commentRangeEnd w:id="109"/>
      <w:r w:rsidR="0063206B" w:rsidRPr="00D521BE">
        <w:rPr>
          <w:rStyle w:val="CommentReference"/>
          <w:color w:val="4472C4" w:themeColor="accent1"/>
          <w:rPrChange w:id="112" w:author="Nick Maxwell" w:date="2023-01-11T16:09:00Z">
            <w:rPr>
              <w:rStyle w:val="CommentReference"/>
            </w:rPr>
          </w:rPrChange>
        </w:rPr>
        <w:commentReference w:id="109"/>
      </w:r>
      <w:commentRangeEnd w:id="110"/>
      <w:r w:rsidR="006A0E99" w:rsidRPr="00D521BE">
        <w:rPr>
          <w:rStyle w:val="CommentReference"/>
          <w:color w:val="4472C4" w:themeColor="accent1"/>
          <w:rPrChange w:id="113" w:author="Nick Maxwell" w:date="2023-01-11T16:09:00Z">
            <w:rPr>
              <w:rStyle w:val="CommentReference"/>
            </w:rPr>
          </w:rPrChange>
        </w:rPr>
        <w:commentReference w:id="110"/>
      </w:r>
      <w:r w:rsidR="006A0E99" w:rsidRPr="00D521BE">
        <w:rPr>
          <w:rFonts w:cs="Times New Roman"/>
          <w:color w:val="4472C4" w:themeColor="accent1"/>
          <w:szCs w:val="24"/>
          <w:rPrChange w:id="114" w:author="Nick Maxwell" w:date="2023-01-11T16:09:00Z">
            <w:rPr>
              <w:rFonts w:cs="Times New Roman"/>
              <w:szCs w:val="24"/>
            </w:rPr>
          </w:rPrChange>
        </w:rPr>
        <w:t xml:space="preserve"> (e.g., Mulligan, 2011)</w:t>
      </w:r>
      <w:r w:rsidR="00DB598B" w:rsidRPr="00D521BE">
        <w:rPr>
          <w:rFonts w:cs="Times New Roman"/>
          <w:color w:val="4472C4" w:themeColor="accent1"/>
          <w:szCs w:val="24"/>
          <w:rPrChange w:id="115" w:author="Nick Maxwell" w:date="2023-01-11T16:09:00Z">
            <w:rPr>
              <w:rFonts w:cs="Times New Roman"/>
              <w:szCs w:val="24"/>
            </w:rPr>
          </w:rPrChange>
        </w:rPr>
        <w:t>.</w:t>
      </w:r>
      <w:r w:rsidR="009A336A" w:rsidRPr="00D521BE">
        <w:rPr>
          <w:rFonts w:cs="Times New Roman"/>
          <w:color w:val="4472C4" w:themeColor="accent1"/>
          <w:szCs w:val="24"/>
          <w:rPrChange w:id="116" w:author="Nick Maxwell" w:date="2023-01-11T16:09:00Z">
            <w:rPr>
              <w:rFonts w:cs="Times New Roman"/>
              <w:szCs w:val="24"/>
            </w:rPr>
          </w:rPrChange>
        </w:rPr>
        <w:t xml:space="preserve"> </w:t>
      </w:r>
      <w:r w:rsidR="000546E0" w:rsidRPr="00D521BE">
        <w:rPr>
          <w:rFonts w:cs="Times New Roman"/>
          <w:color w:val="4472C4" w:themeColor="accent1"/>
          <w:szCs w:val="24"/>
          <w:rPrChange w:id="117" w:author="Nick Maxwell" w:date="2023-01-11T16:09:00Z">
            <w:rPr>
              <w:rFonts w:cs="Times New Roman"/>
              <w:szCs w:val="24"/>
            </w:rPr>
          </w:rPrChange>
        </w:rPr>
        <w:t>Collectively then, despite that item</w:t>
      </w:r>
      <w:r w:rsidR="0022266F" w:rsidRPr="00D521BE">
        <w:rPr>
          <w:rFonts w:cs="Times New Roman"/>
          <w:color w:val="4472C4" w:themeColor="accent1"/>
          <w:szCs w:val="24"/>
          <w:rPrChange w:id="118" w:author="Nick Maxwell" w:date="2023-01-11T16:09:00Z">
            <w:rPr>
              <w:rFonts w:cs="Times New Roman"/>
              <w:szCs w:val="24"/>
            </w:rPr>
          </w:rPrChange>
        </w:rPr>
        <w:t xml:space="preserve">-specific and relational processing tasks are generally classified as “deep” tasks </w:t>
      </w:r>
      <w:r w:rsidR="00F202C5" w:rsidRPr="00D521BE">
        <w:rPr>
          <w:rFonts w:cs="Times New Roman"/>
          <w:color w:val="4472C4" w:themeColor="accent1"/>
          <w:szCs w:val="24"/>
          <w:rPrChange w:id="119" w:author="Nick Maxwell" w:date="2023-01-11T16:09:00Z">
            <w:rPr>
              <w:rFonts w:cs="Times New Roman"/>
              <w:szCs w:val="24"/>
            </w:rPr>
          </w:rPrChange>
        </w:rPr>
        <w:t>based on</w:t>
      </w:r>
      <w:r w:rsidR="001F721A" w:rsidRPr="00D521BE">
        <w:rPr>
          <w:rFonts w:cs="Times New Roman"/>
          <w:color w:val="4472C4" w:themeColor="accent1"/>
          <w:szCs w:val="24"/>
          <w:rPrChange w:id="120" w:author="Nick Maxwell" w:date="2023-01-11T16:09:00Z">
            <w:rPr>
              <w:rFonts w:cs="Times New Roman"/>
              <w:szCs w:val="24"/>
            </w:rPr>
          </w:rPrChange>
        </w:rPr>
        <w:t xml:space="preserve"> </w:t>
      </w:r>
      <w:r w:rsidR="0022266F" w:rsidRPr="00D521BE">
        <w:rPr>
          <w:rFonts w:cs="Times New Roman"/>
          <w:color w:val="4472C4" w:themeColor="accent1"/>
          <w:szCs w:val="24"/>
          <w:rPrChange w:id="121" w:author="Nick Maxwell" w:date="2023-01-11T16:09:00Z">
            <w:rPr>
              <w:rFonts w:cs="Times New Roman"/>
              <w:szCs w:val="24"/>
            </w:rPr>
          </w:rPrChange>
        </w:rPr>
        <w:t xml:space="preserve">the </w:t>
      </w:r>
      <w:r w:rsidR="000546E0" w:rsidRPr="00D521BE">
        <w:rPr>
          <w:rFonts w:cs="Times New Roman"/>
          <w:color w:val="4472C4" w:themeColor="accent1"/>
          <w:szCs w:val="24"/>
          <w:rPrChange w:id="122" w:author="Nick Maxwell" w:date="2023-01-11T16:09:00Z">
            <w:rPr>
              <w:rFonts w:cs="Times New Roman"/>
              <w:szCs w:val="24"/>
            </w:rPr>
          </w:rPrChange>
        </w:rPr>
        <w:t>LOP</w:t>
      </w:r>
      <w:r w:rsidR="0022266F" w:rsidRPr="00D521BE">
        <w:rPr>
          <w:rFonts w:cs="Times New Roman"/>
          <w:color w:val="4472C4" w:themeColor="accent1"/>
          <w:szCs w:val="24"/>
          <w:rPrChange w:id="123" w:author="Nick Maxwell" w:date="2023-01-11T16:09:00Z">
            <w:rPr>
              <w:rFonts w:cs="Times New Roman"/>
              <w:szCs w:val="24"/>
            </w:rPr>
          </w:rPrChange>
        </w:rPr>
        <w:t xml:space="preserve"> framework, their relative memory benefits are affected by the association between study materials</w:t>
      </w:r>
      <w:r w:rsidR="000546E0" w:rsidRPr="00D521BE">
        <w:rPr>
          <w:rFonts w:cs="Times New Roman"/>
          <w:color w:val="4472C4" w:themeColor="accent1"/>
          <w:szCs w:val="24"/>
          <w:rPrChange w:id="124" w:author="Nick Maxwell" w:date="2023-01-11T16:09:00Z">
            <w:rPr>
              <w:rFonts w:cs="Times New Roman"/>
              <w:szCs w:val="24"/>
            </w:rPr>
          </w:rPrChange>
        </w:rPr>
        <w:t xml:space="preserve"> (see Huff &amp; Bodner, 2014, for discussion)</w:t>
      </w:r>
      <w:r w:rsidR="0022266F" w:rsidRPr="00D521BE">
        <w:rPr>
          <w:rFonts w:cs="Times New Roman"/>
          <w:color w:val="4472C4" w:themeColor="accent1"/>
          <w:szCs w:val="24"/>
          <w:rPrChange w:id="125" w:author="Nick Maxwell" w:date="2023-01-11T16:09:00Z">
            <w:rPr>
              <w:rFonts w:cs="Times New Roman"/>
              <w:szCs w:val="24"/>
            </w:rPr>
          </w:rPrChange>
        </w:rPr>
        <w:t>.</w:t>
      </w:r>
    </w:p>
    <w:p w14:paraId="3BBDFE38" w14:textId="2142FBB2" w:rsidR="00C43049" w:rsidRPr="00D11CE8" w:rsidRDefault="00C43049" w:rsidP="00C43049">
      <w:pPr>
        <w:rPr>
          <w:rFonts w:cs="Times New Roman"/>
          <w:b/>
          <w:bCs/>
          <w:szCs w:val="24"/>
        </w:rPr>
      </w:pPr>
      <w:r w:rsidRPr="00D11CE8">
        <w:rPr>
          <w:rFonts w:cs="Times New Roman"/>
          <w:b/>
          <w:bCs/>
          <w:szCs w:val="24"/>
        </w:rPr>
        <w:t>Assessing JOL Accuracy</w:t>
      </w:r>
    </w:p>
    <w:p w14:paraId="3756F382" w14:textId="228376EA" w:rsidR="00155F83" w:rsidRDefault="003517EA" w:rsidP="00935CDF">
      <w:pPr>
        <w:ind w:firstLine="720"/>
        <w:rPr>
          <w:rFonts w:cs="Times New Roman"/>
          <w:szCs w:val="24"/>
        </w:rPr>
      </w:pPr>
      <w:r>
        <w:rPr>
          <w:rFonts w:cs="Times New Roman"/>
          <w:szCs w:val="24"/>
        </w:rPr>
        <w:t xml:space="preserve">Given </w:t>
      </w:r>
      <w:r w:rsidR="00C103B0">
        <w:rPr>
          <w:rFonts w:cs="Times New Roman"/>
          <w:szCs w:val="24"/>
        </w:rPr>
        <w:t xml:space="preserve">our interest </w:t>
      </w:r>
      <w:r>
        <w:rPr>
          <w:rFonts w:cs="Times New Roman"/>
          <w:szCs w:val="24"/>
        </w:rPr>
        <w:t>in</w:t>
      </w:r>
      <w:r w:rsidR="00C103B0">
        <w:rPr>
          <w:rFonts w:cs="Times New Roman"/>
          <w:szCs w:val="24"/>
        </w:rPr>
        <w:t xml:space="preserve"> investigating</w:t>
      </w:r>
      <w:r>
        <w:rPr>
          <w:rFonts w:cs="Times New Roman"/>
          <w:szCs w:val="24"/>
        </w:rPr>
        <w:t xml:space="preserve"> how item-specific/relational encoding </w:t>
      </w:r>
      <w:r w:rsidR="000546E0">
        <w:rPr>
          <w:rFonts w:cs="Times New Roman"/>
          <w:szCs w:val="24"/>
        </w:rPr>
        <w:t xml:space="preserve">processes </w:t>
      </w:r>
      <w:r>
        <w:rPr>
          <w:rFonts w:cs="Times New Roman"/>
          <w:szCs w:val="24"/>
        </w:rPr>
        <w:t xml:space="preserve">influence the relationship between JOLs and recall, it is important define what is meant by JOL </w:t>
      </w:r>
      <w:r w:rsidR="00857732">
        <w:rPr>
          <w:rFonts w:cs="Times New Roman"/>
          <w:szCs w:val="24"/>
        </w:rPr>
        <w:t>accuracy</w:t>
      </w:r>
      <w:r>
        <w:rPr>
          <w:rFonts w:cs="Times New Roman"/>
          <w:szCs w:val="24"/>
        </w:rPr>
        <w:t xml:space="preserve">. </w:t>
      </w:r>
      <w:r w:rsidR="00475C48">
        <w:rPr>
          <w:rFonts w:cs="Times New Roman"/>
          <w:szCs w:val="24"/>
        </w:rPr>
        <w:t>Metacognitive r</w:t>
      </w:r>
      <w:r w:rsidR="00475C48" w:rsidRPr="00475C48">
        <w:rPr>
          <w:rFonts w:cs="Times New Roman"/>
          <w:szCs w:val="24"/>
        </w:rPr>
        <w:t>esearch</w:t>
      </w:r>
      <w:r w:rsidR="00475C48">
        <w:rPr>
          <w:rFonts w:cs="Times New Roman"/>
          <w:szCs w:val="24"/>
        </w:rPr>
        <w:t xml:space="preserve"> </w:t>
      </w:r>
      <w:r w:rsidR="00857732">
        <w:rPr>
          <w:rFonts w:cs="Times New Roman"/>
          <w:szCs w:val="24"/>
        </w:rPr>
        <w:t>typically draws a distinction</w:t>
      </w:r>
      <w:r w:rsidR="00475C48">
        <w:rPr>
          <w:rFonts w:cs="Times New Roman"/>
          <w:szCs w:val="24"/>
        </w:rPr>
        <w:t xml:space="preserve"> between two types of JOL accuracy. First, absolute accuracy or </w:t>
      </w:r>
      <w:r w:rsidR="00475C48">
        <w:rPr>
          <w:rFonts w:cs="Times New Roman"/>
          <w:i/>
          <w:iCs/>
          <w:szCs w:val="24"/>
        </w:rPr>
        <w:t>calibration</w:t>
      </w:r>
      <w:r w:rsidR="00475C48">
        <w:rPr>
          <w:rFonts w:cs="Times New Roman"/>
          <w:szCs w:val="24"/>
        </w:rPr>
        <w:t xml:space="preserve"> describes the overall difference between predicted recall (assessed via JOLs) and actual performance at test.</w:t>
      </w:r>
      <w:r w:rsidR="004E182A">
        <w:rPr>
          <w:rFonts w:cs="Times New Roman"/>
          <w:szCs w:val="24"/>
        </w:rPr>
        <w:t xml:space="preserve"> In terms of probabilities, calibration reflects the likelihood that a probabilistic prediction of an event will correctly map onto the event’s true </w:t>
      </w:r>
      <w:r w:rsidR="00FF5503">
        <w:rPr>
          <w:rFonts w:cs="Times New Roman"/>
          <w:szCs w:val="24"/>
        </w:rPr>
        <w:t>occurrence</w:t>
      </w:r>
      <w:r w:rsidR="004E182A">
        <w:rPr>
          <w:rFonts w:cs="Times New Roman"/>
          <w:szCs w:val="24"/>
        </w:rPr>
        <w:t xml:space="preserve"> (Jiang, </w:t>
      </w:r>
      <w:proofErr w:type="spellStart"/>
      <w:r w:rsidR="004E182A">
        <w:rPr>
          <w:rFonts w:cs="Times New Roman"/>
          <w:szCs w:val="24"/>
        </w:rPr>
        <w:t>Osl</w:t>
      </w:r>
      <w:proofErr w:type="spellEnd"/>
      <w:r w:rsidR="00671FE0">
        <w:rPr>
          <w:rFonts w:cs="Times New Roman"/>
          <w:szCs w:val="24"/>
        </w:rPr>
        <w:t>,</w:t>
      </w:r>
      <w:r w:rsidR="004E182A">
        <w:rPr>
          <w:rFonts w:cs="Times New Roman"/>
          <w:szCs w:val="24"/>
        </w:rPr>
        <w:t xml:space="preserve"> Kim, &amp; Ohno-</w:t>
      </w:r>
      <w:proofErr w:type="spellStart"/>
      <w:r w:rsidR="004E182A">
        <w:rPr>
          <w:rFonts w:cs="Times New Roman"/>
          <w:szCs w:val="24"/>
        </w:rPr>
        <w:t>Machadao</w:t>
      </w:r>
      <w:proofErr w:type="spellEnd"/>
      <w:r w:rsidR="004E182A">
        <w:rPr>
          <w:rFonts w:cs="Times New Roman"/>
          <w:szCs w:val="24"/>
        </w:rPr>
        <w:t>, 2012).</w:t>
      </w:r>
      <w:r w:rsidR="00475C48">
        <w:rPr>
          <w:rFonts w:cs="Times New Roman"/>
          <w:szCs w:val="24"/>
        </w:rPr>
        <w:t xml:space="preserve"> </w:t>
      </w:r>
      <w:r w:rsidR="008369A9">
        <w:rPr>
          <w:rFonts w:cs="Times New Roman"/>
          <w:szCs w:val="24"/>
        </w:rPr>
        <w:t>For example,</w:t>
      </w:r>
      <w:r w:rsidR="00475C48">
        <w:rPr>
          <w:rFonts w:cs="Times New Roman"/>
          <w:szCs w:val="24"/>
        </w:rPr>
        <w:t xml:space="preserve"> </w:t>
      </w:r>
      <w:r w:rsidR="004E182A">
        <w:rPr>
          <w:rFonts w:cs="Times New Roman"/>
          <w:szCs w:val="24"/>
        </w:rPr>
        <w:t xml:space="preserve">a </w:t>
      </w:r>
      <w:r w:rsidR="00475C48">
        <w:rPr>
          <w:rFonts w:cs="Times New Roman"/>
          <w:szCs w:val="24"/>
        </w:rPr>
        <w:t>participant would be said to</w:t>
      </w:r>
      <w:r w:rsidR="00CC3CF4">
        <w:rPr>
          <w:rFonts w:cs="Times New Roman"/>
          <w:szCs w:val="24"/>
        </w:rPr>
        <w:t xml:space="preserve"> be</w:t>
      </w:r>
      <w:r w:rsidR="00475C48">
        <w:rPr>
          <w:rFonts w:cs="Times New Roman"/>
          <w:szCs w:val="24"/>
        </w:rPr>
        <w:t xml:space="preserve"> </w:t>
      </w:r>
      <w:r w:rsidR="007F1F34">
        <w:rPr>
          <w:rFonts w:cs="Times New Roman"/>
          <w:szCs w:val="24"/>
        </w:rPr>
        <w:t>perfectly calibrated</w:t>
      </w:r>
      <w:r w:rsidR="00475C48">
        <w:rPr>
          <w:rFonts w:cs="Times New Roman"/>
          <w:szCs w:val="24"/>
        </w:rPr>
        <w:t xml:space="preserve"> if items given a JOL rating of 100 were recalled 100% of the time at test</w:t>
      </w:r>
      <w:r w:rsidR="007F1F34">
        <w:rPr>
          <w:rFonts w:cs="Times New Roman"/>
          <w:szCs w:val="24"/>
        </w:rPr>
        <w:t xml:space="preserve">. </w:t>
      </w:r>
      <w:r w:rsidR="00475C48">
        <w:rPr>
          <w:rFonts w:cs="Times New Roman"/>
          <w:szCs w:val="24"/>
        </w:rPr>
        <w:t xml:space="preserve">Item calibration has been a topic of extensive research across various domains of psychological research, including </w:t>
      </w:r>
      <w:r w:rsidR="003A55CC">
        <w:rPr>
          <w:rFonts w:cs="Times New Roman"/>
          <w:szCs w:val="24"/>
        </w:rPr>
        <w:t>clinical psychology (</w:t>
      </w:r>
      <w:proofErr w:type="spellStart"/>
      <w:r w:rsidR="003A55CC">
        <w:rPr>
          <w:rFonts w:cs="Times New Roman"/>
          <w:szCs w:val="24"/>
        </w:rPr>
        <w:t>Lindheim</w:t>
      </w:r>
      <w:proofErr w:type="spellEnd"/>
      <w:r w:rsidR="003A55CC">
        <w:rPr>
          <w:rFonts w:cs="Times New Roman"/>
          <w:szCs w:val="24"/>
        </w:rPr>
        <w:t xml:space="preserve">, Peterson, </w:t>
      </w:r>
      <w:proofErr w:type="spellStart"/>
      <w:r w:rsidR="003A55CC">
        <w:rPr>
          <w:rFonts w:cs="Times New Roman"/>
          <w:szCs w:val="24"/>
        </w:rPr>
        <w:t>Mentch</w:t>
      </w:r>
      <w:proofErr w:type="spellEnd"/>
      <w:r w:rsidR="003A55CC">
        <w:rPr>
          <w:rFonts w:cs="Times New Roman"/>
          <w:szCs w:val="24"/>
        </w:rPr>
        <w:t xml:space="preserve">, &amp; </w:t>
      </w:r>
      <w:proofErr w:type="spellStart"/>
      <w:r w:rsidR="003A55CC">
        <w:rPr>
          <w:rFonts w:cs="Times New Roman"/>
          <w:szCs w:val="24"/>
        </w:rPr>
        <w:t>Youngstrom</w:t>
      </w:r>
      <w:proofErr w:type="spellEnd"/>
      <w:r w:rsidR="003A55CC">
        <w:rPr>
          <w:rFonts w:cs="Times New Roman"/>
          <w:szCs w:val="24"/>
        </w:rPr>
        <w:t>, 2020)</w:t>
      </w:r>
      <w:r w:rsidR="00475C48">
        <w:rPr>
          <w:rFonts w:cs="Times New Roman"/>
          <w:szCs w:val="24"/>
        </w:rPr>
        <w:t xml:space="preserve">, </w:t>
      </w:r>
      <w:r w:rsidR="00EA4832">
        <w:rPr>
          <w:rFonts w:cs="Times New Roman"/>
          <w:szCs w:val="24"/>
        </w:rPr>
        <w:t xml:space="preserve">eyewitness memory (Brewer &amp; Wells, 2006), </w:t>
      </w:r>
      <w:r w:rsidR="007725F9">
        <w:rPr>
          <w:rFonts w:cs="Times New Roman"/>
          <w:szCs w:val="24"/>
        </w:rPr>
        <w:t>metacognitive confidence ratings (Double &amp; Birney, 2017</w:t>
      </w:r>
      <w:r w:rsidR="001B7AFB">
        <w:rPr>
          <w:rFonts w:cs="Times New Roman"/>
          <w:szCs w:val="24"/>
        </w:rPr>
        <w:t xml:space="preserve">; Mitchum &amp; </w:t>
      </w:r>
      <w:r w:rsidR="00F63D0E">
        <w:rPr>
          <w:rFonts w:cs="Times New Roman"/>
          <w:szCs w:val="24"/>
        </w:rPr>
        <w:t>Kelley, 2010</w:t>
      </w:r>
      <w:r w:rsidR="007725F9">
        <w:rPr>
          <w:rFonts w:cs="Times New Roman"/>
          <w:szCs w:val="24"/>
        </w:rPr>
        <w:t xml:space="preserve">), </w:t>
      </w:r>
      <w:r w:rsidR="00475C48">
        <w:rPr>
          <w:rFonts w:cs="Times New Roman"/>
          <w:szCs w:val="24"/>
        </w:rPr>
        <w:t>and</w:t>
      </w:r>
      <w:r w:rsidR="00974863">
        <w:rPr>
          <w:rFonts w:cs="Times New Roman"/>
          <w:szCs w:val="24"/>
        </w:rPr>
        <w:t>,</w:t>
      </w:r>
      <w:r w:rsidR="00475C48">
        <w:rPr>
          <w:rFonts w:cs="Times New Roman"/>
          <w:szCs w:val="24"/>
        </w:rPr>
        <w:t xml:space="preserve"> importantly, JOLs (</w:t>
      </w:r>
      <w:proofErr w:type="spellStart"/>
      <w:r w:rsidR="00780CE9" w:rsidRPr="00E50711">
        <w:rPr>
          <w:rFonts w:cs="Times New Roman"/>
          <w:color w:val="4472C4" w:themeColor="accent1"/>
          <w:szCs w:val="24"/>
        </w:rPr>
        <w:t>Koriat</w:t>
      </w:r>
      <w:proofErr w:type="spellEnd"/>
      <w:r w:rsidR="00780CE9" w:rsidRPr="00E50711">
        <w:rPr>
          <w:rFonts w:cs="Times New Roman"/>
          <w:color w:val="4472C4" w:themeColor="accent1"/>
          <w:szCs w:val="24"/>
        </w:rPr>
        <w:t xml:space="preserve">, </w:t>
      </w:r>
      <w:r w:rsidR="00E50711" w:rsidRPr="00E50711">
        <w:rPr>
          <w:rFonts w:cs="Times New Roman"/>
          <w:color w:val="4472C4" w:themeColor="accent1"/>
          <w:szCs w:val="24"/>
        </w:rPr>
        <w:t xml:space="preserve">Sheffer, &amp; </w:t>
      </w:r>
      <w:proofErr w:type="spellStart"/>
      <w:r w:rsidR="00E50711" w:rsidRPr="00E50711">
        <w:rPr>
          <w:rFonts w:cs="Times New Roman"/>
          <w:color w:val="4472C4" w:themeColor="accent1"/>
          <w:szCs w:val="24"/>
        </w:rPr>
        <w:t>May’ayan</w:t>
      </w:r>
      <w:proofErr w:type="spellEnd"/>
      <w:r w:rsidR="00E50711" w:rsidRPr="00E50711">
        <w:rPr>
          <w:rFonts w:cs="Times New Roman"/>
          <w:color w:val="4472C4" w:themeColor="accent1"/>
          <w:szCs w:val="24"/>
        </w:rPr>
        <w:t>, 2002</w:t>
      </w:r>
      <w:r w:rsidR="00D17E29">
        <w:rPr>
          <w:rFonts w:cs="Times New Roman"/>
          <w:szCs w:val="24"/>
        </w:rPr>
        <w:t>;</w:t>
      </w:r>
      <w:r w:rsidR="001D55BB">
        <w:rPr>
          <w:rFonts w:cs="Times New Roman"/>
          <w:szCs w:val="24"/>
        </w:rPr>
        <w:t xml:space="preserve"> Nelson &amp; </w:t>
      </w:r>
      <w:proofErr w:type="spellStart"/>
      <w:r w:rsidR="001D55BB">
        <w:rPr>
          <w:rFonts w:cs="Times New Roman"/>
          <w:szCs w:val="24"/>
        </w:rPr>
        <w:t>Dunlosky</w:t>
      </w:r>
      <w:proofErr w:type="spellEnd"/>
      <w:r w:rsidR="001D55BB">
        <w:rPr>
          <w:rFonts w:cs="Times New Roman"/>
          <w:szCs w:val="24"/>
        </w:rPr>
        <w:t>, 1991</w:t>
      </w:r>
      <w:r w:rsidR="00D17E29">
        <w:rPr>
          <w:rFonts w:cs="Times New Roman"/>
          <w:szCs w:val="24"/>
        </w:rPr>
        <w:t xml:space="preserve">; </w:t>
      </w:r>
      <w:r w:rsidR="00D17E29" w:rsidRPr="00841B89">
        <w:rPr>
          <w:rFonts w:cs="Times New Roman"/>
          <w:color w:val="4472C4" w:themeColor="accent1"/>
          <w:szCs w:val="24"/>
        </w:rPr>
        <w:t xml:space="preserve">Van </w:t>
      </w:r>
      <w:proofErr w:type="spellStart"/>
      <w:r w:rsidR="00D17E29" w:rsidRPr="00841B89">
        <w:rPr>
          <w:rFonts w:cs="Times New Roman"/>
          <w:color w:val="4472C4" w:themeColor="accent1"/>
          <w:szCs w:val="24"/>
        </w:rPr>
        <w:t>Overs</w:t>
      </w:r>
      <w:r w:rsidR="00841B89" w:rsidRPr="00841B89">
        <w:rPr>
          <w:rFonts w:cs="Times New Roman"/>
          <w:color w:val="4472C4" w:themeColor="accent1"/>
          <w:szCs w:val="24"/>
        </w:rPr>
        <w:t>chelde</w:t>
      </w:r>
      <w:proofErr w:type="spellEnd"/>
      <w:r w:rsidR="00841B89" w:rsidRPr="00841B89">
        <w:rPr>
          <w:rFonts w:cs="Times New Roman"/>
          <w:color w:val="4472C4" w:themeColor="accent1"/>
          <w:szCs w:val="24"/>
        </w:rPr>
        <w:t xml:space="preserve"> &amp; Nelson, </w:t>
      </w:r>
      <w:r w:rsidR="00841B89" w:rsidRPr="00841B89">
        <w:rPr>
          <w:rFonts w:cs="Times New Roman"/>
          <w:color w:val="4472C4" w:themeColor="accent1"/>
          <w:szCs w:val="24"/>
        </w:rPr>
        <w:lastRenderedPageBreak/>
        <w:t>2006</w:t>
      </w:r>
      <w:r w:rsidR="00475C48" w:rsidRPr="001F56F2">
        <w:rPr>
          <w:rFonts w:cs="Times New Roman"/>
          <w:color w:val="4472C4" w:themeColor="accent1"/>
          <w:szCs w:val="24"/>
        </w:rPr>
        <w:t>)</w:t>
      </w:r>
      <w:r w:rsidR="00475C48">
        <w:rPr>
          <w:rFonts w:cs="Times New Roman"/>
          <w:szCs w:val="24"/>
        </w:rPr>
        <w:t xml:space="preserve">. </w:t>
      </w:r>
      <w:r w:rsidR="001F56F2" w:rsidRPr="001F56F2">
        <w:rPr>
          <w:rFonts w:cs="Times New Roman"/>
          <w:color w:val="4472C4" w:themeColor="accent1"/>
          <w:szCs w:val="24"/>
        </w:rPr>
        <w:t>While calibration can be assessed in terms of bias (i.e., signed difference between JOLs and recall</w:t>
      </w:r>
      <w:r w:rsidR="001813C3">
        <w:rPr>
          <w:rFonts w:cs="Times New Roman"/>
          <w:color w:val="4472C4" w:themeColor="accent1"/>
          <w:szCs w:val="24"/>
        </w:rPr>
        <w:t>,</w:t>
      </w:r>
      <w:r w:rsidR="001F56F2">
        <w:rPr>
          <w:rFonts w:cs="Times New Roman"/>
          <w:color w:val="4472C4" w:themeColor="accent1"/>
          <w:szCs w:val="24"/>
        </w:rPr>
        <w:t xml:space="preserve"> e.g., </w:t>
      </w:r>
      <w:proofErr w:type="spellStart"/>
      <w:r w:rsidR="001F56F2">
        <w:rPr>
          <w:rFonts w:cs="Times New Roman"/>
          <w:color w:val="4472C4" w:themeColor="accent1"/>
          <w:szCs w:val="24"/>
        </w:rPr>
        <w:t>Undorf</w:t>
      </w:r>
      <w:proofErr w:type="spellEnd"/>
      <w:r w:rsidR="001F56F2">
        <w:rPr>
          <w:rFonts w:cs="Times New Roman"/>
          <w:color w:val="4472C4" w:themeColor="accent1"/>
          <w:szCs w:val="24"/>
        </w:rPr>
        <w:t xml:space="preserve"> &amp; </w:t>
      </w:r>
      <w:proofErr w:type="spellStart"/>
      <w:r w:rsidR="001F56F2">
        <w:rPr>
          <w:rFonts w:cs="Times New Roman"/>
          <w:color w:val="4472C4" w:themeColor="accent1"/>
          <w:szCs w:val="24"/>
        </w:rPr>
        <w:t>Br</w:t>
      </w:r>
      <w:r w:rsidR="001F56F2" w:rsidRPr="001F56F2">
        <w:rPr>
          <w:rFonts w:cs="Times New Roman"/>
          <w:color w:val="4472C4" w:themeColor="accent1"/>
          <w:szCs w:val="24"/>
        </w:rPr>
        <w:t>ö</w:t>
      </w:r>
      <w:r w:rsidR="001F56F2">
        <w:rPr>
          <w:rFonts w:cs="Times New Roman"/>
          <w:color w:val="4472C4" w:themeColor="accent1"/>
          <w:szCs w:val="24"/>
        </w:rPr>
        <w:t>der</w:t>
      </w:r>
      <w:proofErr w:type="spellEnd"/>
      <w:r w:rsidR="001F56F2">
        <w:rPr>
          <w:rFonts w:cs="Times New Roman"/>
          <w:color w:val="4472C4" w:themeColor="accent1"/>
          <w:szCs w:val="24"/>
        </w:rPr>
        <w:t>, 2020</w:t>
      </w:r>
      <w:r w:rsidR="001F56F2" w:rsidRPr="001F56F2">
        <w:rPr>
          <w:rFonts w:cs="Times New Roman"/>
          <w:color w:val="4472C4" w:themeColor="accent1"/>
          <w:szCs w:val="24"/>
        </w:rPr>
        <w:t xml:space="preserve">), </w:t>
      </w:r>
      <w:r w:rsidR="000546E0">
        <w:rPr>
          <w:rFonts w:cs="Times New Roman"/>
          <w:szCs w:val="24"/>
        </w:rPr>
        <w:t>its typically</w:t>
      </w:r>
      <w:r w:rsidR="00EA4832">
        <w:rPr>
          <w:rFonts w:cs="Times New Roman"/>
          <w:szCs w:val="24"/>
        </w:rPr>
        <w:t xml:space="preserve"> assessed by plottin</w:t>
      </w:r>
      <w:r w:rsidR="008369A9">
        <w:rPr>
          <w:rFonts w:cs="Times New Roman"/>
          <w:szCs w:val="24"/>
        </w:rPr>
        <w:t>g mean JOL ratings against mean recall proportions</w:t>
      </w:r>
      <w:r w:rsidR="00502BCB">
        <w:rPr>
          <w:rFonts w:cs="Times New Roman"/>
          <w:szCs w:val="24"/>
        </w:rPr>
        <w:t>,</w:t>
      </w:r>
      <w:r w:rsidR="008369A9">
        <w:rPr>
          <w:rFonts w:cs="Times New Roman"/>
          <w:szCs w:val="24"/>
        </w:rPr>
        <w:t xml:space="preserve"> so long as JOLs and recall are measured using the same scale.</w:t>
      </w:r>
      <w:r w:rsidR="00502BCB">
        <w:rPr>
          <w:rFonts w:cs="Times New Roman"/>
          <w:szCs w:val="24"/>
        </w:rPr>
        <w:t xml:space="preserve"> </w:t>
      </w:r>
      <w:r w:rsidR="00155F83">
        <w:rPr>
          <w:rFonts w:cs="Times New Roman"/>
          <w:szCs w:val="24"/>
        </w:rPr>
        <w:t>These</w:t>
      </w:r>
      <w:r w:rsidR="00EA4832">
        <w:rPr>
          <w:rFonts w:cs="Times New Roman"/>
          <w:szCs w:val="24"/>
        </w:rPr>
        <w:t xml:space="preserve"> </w:t>
      </w:r>
      <w:r w:rsidR="00EA4832" w:rsidRPr="008369A9">
        <w:rPr>
          <w:rFonts w:cs="Times New Roman"/>
          <w:i/>
          <w:iCs/>
          <w:szCs w:val="24"/>
        </w:rPr>
        <w:t>calibration plot</w:t>
      </w:r>
      <w:r w:rsidR="008369A9">
        <w:rPr>
          <w:rFonts w:cs="Times New Roman"/>
          <w:i/>
          <w:iCs/>
          <w:szCs w:val="24"/>
        </w:rPr>
        <w:t>s</w:t>
      </w:r>
      <w:r w:rsidR="008369A9">
        <w:rPr>
          <w:rFonts w:cs="Times New Roman"/>
          <w:szCs w:val="24"/>
        </w:rPr>
        <w:t xml:space="preserve"> </w:t>
      </w:r>
      <w:r w:rsidR="00155F83">
        <w:rPr>
          <w:rFonts w:cs="Times New Roman"/>
          <w:szCs w:val="24"/>
        </w:rPr>
        <w:t xml:space="preserve">allow researchers to assess whether JOLs are over or underconfident, and furthermore, they can be used to </w:t>
      </w:r>
      <w:bookmarkStart w:id="126" w:name="_Hlk82691299"/>
      <w:r w:rsidR="00155F83">
        <w:rPr>
          <w:rFonts w:cs="Times New Roman"/>
          <w:szCs w:val="24"/>
        </w:rPr>
        <w:t>assess whether metacognitive illusions like the illusion of competence uniformly affect recall at all JOL levels or whether the illusion is stronger for high JOL ratings vs low ratings</w:t>
      </w:r>
      <w:bookmarkEnd w:id="126"/>
      <w:r w:rsidR="00155F83">
        <w:rPr>
          <w:rFonts w:cs="Times New Roman"/>
          <w:szCs w:val="24"/>
        </w:rPr>
        <w:t xml:space="preserve"> (e.g.,</w:t>
      </w:r>
      <w:r w:rsidR="006A0E99">
        <w:rPr>
          <w:rFonts w:cs="Times New Roman"/>
          <w:szCs w:val="24"/>
        </w:rPr>
        <w:t xml:space="preserve"> </w:t>
      </w:r>
      <w:proofErr w:type="spellStart"/>
      <w:r w:rsidR="006A0E99">
        <w:rPr>
          <w:rFonts w:cs="Times New Roman"/>
          <w:szCs w:val="24"/>
        </w:rPr>
        <w:t>Dunlosky</w:t>
      </w:r>
      <w:proofErr w:type="spellEnd"/>
      <w:r w:rsidR="006A0E99">
        <w:rPr>
          <w:rFonts w:cs="Times New Roman"/>
          <w:szCs w:val="24"/>
        </w:rPr>
        <w:t xml:space="preserve"> &amp; Nelson, 1992;</w:t>
      </w:r>
      <w:r w:rsidR="00155F83">
        <w:rPr>
          <w:rFonts w:cs="Times New Roman"/>
          <w:szCs w:val="24"/>
        </w:rPr>
        <w:t xml:space="preserve"> </w:t>
      </w:r>
      <w:commentRangeStart w:id="127"/>
      <w:commentRangeStart w:id="128"/>
      <w:r w:rsidR="00155F83">
        <w:rPr>
          <w:rFonts w:cs="Times New Roman"/>
          <w:szCs w:val="24"/>
        </w:rPr>
        <w:t>Maxwell &amp; Huff, 2021</w:t>
      </w:r>
      <w:commentRangeEnd w:id="127"/>
      <w:r w:rsidR="005409EE">
        <w:rPr>
          <w:rStyle w:val="CommentReference"/>
        </w:rPr>
        <w:commentReference w:id="127"/>
      </w:r>
      <w:commentRangeEnd w:id="128"/>
      <w:r w:rsidR="006A0E99">
        <w:rPr>
          <w:rStyle w:val="CommentReference"/>
        </w:rPr>
        <w:commentReference w:id="128"/>
      </w:r>
      <w:r w:rsidR="006A0E99">
        <w:rPr>
          <w:rFonts w:cs="Times New Roman"/>
          <w:szCs w:val="24"/>
        </w:rPr>
        <w:t xml:space="preserve">; Nelson &amp; </w:t>
      </w:r>
      <w:proofErr w:type="spellStart"/>
      <w:r w:rsidR="006A0E99">
        <w:rPr>
          <w:rFonts w:cs="Times New Roman"/>
          <w:szCs w:val="24"/>
        </w:rPr>
        <w:t>Dunlosky</w:t>
      </w:r>
      <w:proofErr w:type="spellEnd"/>
      <w:r w:rsidR="006A0E99">
        <w:rPr>
          <w:rFonts w:cs="Times New Roman"/>
          <w:szCs w:val="24"/>
        </w:rPr>
        <w:t>, 1991</w:t>
      </w:r>
      <w:r w:rsidR="00155F83">
        <w:rPr>
          <w:rFonts w:cs="Times New Roman"/>
          <w:szCs w:val="24"/>
        </w:rPr>
        <w:t>).</w:t>
      </w:r>
    </w:p>
    <w:p w14:paraId="19494769" w14:textId="6E6164F7" w:rsidR="00935CDF" w:rsidRPr="00935CDF" w:rsidRDefault="001D55BB" w:rsidP="00935CDF">
      <w:pPr>
        <w:ind w:firstLine="720"/>
        <w:rPr>
          <w:rFonts w:cs="Times New Roman"/>
          <w:szCs w:val="24"/>
        </w:rPr>
      </w:pPr>
      <w:r>
        <w:rPr>
          <w:rFonts w:cs="Times New Roman"/>
          <w:szCs w:val="24"/>
        </w:rPr>
        <w:t>Next</w:t>
      </w:r>
      <w:r w:rsidR="00935CDF">
        <w:rPr>
          <w:rFonts w:cs="Times New Roman"/>
          <w:szCs w:val="24"/>
        </w:rPr>
        <w:t xml:space="preserve">, the relative accuracy between </w:t>
      </w:r>
      <w:r w:rsidR="00155F83">
        <w:rPr>
          <w:rFonts w:cs="Times New Roman"/>
          <w:szCs w:val="24"/>
        </w:rPr>
        <w:t>JOLs and recall has commonly been of interest to metacognitive researchers</w:t>
      </w:r>
      <w:r w:rsidR="00935CDF">
        <w:rPr>
          <w:rFonts w:cs="Times New Roman"/>
          <w:szCs w:val="24"/>
        </w:rPr>
        <w:t xml:space="preserve">. Relative accuracy or </w:t>
      </w:r>
      <w:r w:rsidR="00935CDF">
        <w:rPr>
          <w:rFonts w:cs="Times New Roman"/>
          <w:i/>
          <w:iCs/>
          <w:szCs w:val="24"/>
        </w:rPr>
        <w:t>resolution</w:t>
      </w:r>
      <w:r w:rsidR="00935CDF">
        <w:rPr>
          <w:rFonts w:cs="Times New Roman"/>
          <w:szCs w:val="24"/>
        </w:rPr>
        <w:t xml:space="preserve"> refers to</w:t>
      </w:r>
      <w:r w:rsidR="00BE3AA5">
        <w:rPr>
          <w:rFonts w:cs="Times New Roman"/>
          <w:szCs w:val="24"/>
        </w:rPr>
        <w:t xml:space="preserve"> the degree </w:t>
      </w:r>
      <w:r>
        <w:rPr>
          <w:rFonts w:cs="Times New Roman"/>
          <w:szCs w:val="24"/>
        </w:rPr>
        <w:t>to</w:t>
      </w:r>
      <w:r w:rsidR="00BE3AA5">
        <w:rPr>
          <w:rFonts w:cs="Times New Roman"/>
          <w:szCs w:val="24"/>
        </w:rPr>
        <w:t xml:space="preserve"> which a person’s JOL </w:t>
      </w:r>
      <w:r>
        <w:rPr>
          <w:rFonts w:cs="Times New Roman"/>
          <w:szCs w:val="24"/>
        </w:rPr>
        <w:t xml:space="preserve">rating </w:t>
      </w:r>
      <w:r w:rsidR="00BE3AA5">
        <w:rPr>
          <w:rFonts w:cs="Times New Roman"/>
          <w:szCs w:val="24"/>
        </w:rPr>
        <w:t>discriminates between what is and what is not remembered (Rhodes, 2016)</w:t>
      </w:r>
      <w:r w:rsidR="00935CDF">
        <w:rPr>
          <w:rFonts w:cs="Times New Roman"/>
          <w:szCs w:val="24"/>
        </w:rPr>
        <w:t xml:space="preserve"> </w:t>
      </w:r>
      <w:r w:rsidR="00595FAD">
        <w:rPr>
          <w:rFonts w:cs="Times New Roman"/>
          <w:szCs w:val="24"/>
        </w:rPr>
        <w:t xml:space="preserve">Unlike calibration, which can be assessed through plots, resolution is commonly assessed via Goodman-Kruskal gamma correlations. The gamma coefficient represents a measure of association between -1 and +1, with resolution decreasing as gamma approaches zero. Positive values denote the degree that remembered items were given high JOLs </w:t>
      </w:r>
      <w:r w:rsidR="00A54F49">
        <w:rPr>
          <w:rFonts w:cs="Times New Roman"/>
          <w:szCs w:val="24"/>
        </w:rPr>
        <w:t>and</w:t>
      </w:r>
      <w:r w:rsidR="00595FAD">
        <w:rPr>
          <w:rFonts w:cs="Times New Roman"/>
          <w:szCs w:val="24"/>
        </w:rPr>
        <w:t xml:space="preserve"> non-remembered items low JOLs, while negative gamma values denote the inverse of this pattern (Nelson</w:t>
      </w:r>
      <w:r w:rsidR="00EB1FEC">
        <w:rPr>
          <w:rFonts w:cs="Times New Roman"/>
          <w:szCs w:val="24"/>
        </w:rPr>
        <w:t>, 1984</w:t>
      </w:r>
      <w:r w:rsidR="00595FAD">
        <w:rPr>
          <w:rFonts w:cs="Times New Roman"/>
          <w:szCs w:val="24"/>
        </w:rPr>
        <w:t>).</w:t>
      </w:r>
    </w:p>
    <w:p w14:paraId="78071191" w14:textId="708220B2" w:rsidR="00C635F7" w:rsidRDefault="00C635F7" w:rsidP="00935CDF">
      <w:pPr>
        <w:ind w:firstLine="720"/>
        <w:rPr>
          <w:rFonts w:cs="Times New Roman"/>
          <w:szCs w:val="24"/>
        </w:rPr>
      </w:pPr>
      <w:r>
        <w:rPr>
          <w:rFonts w:cs="Times New Roman"/>
          <w:szCs w:val="24"/>
        </w:rPr>
        <w:t>Given that</w:t>
      </w:r>
      <w:r w:rsidRPr="00C635F7">
        <w:rPr>
          <w:rFonts w:cs="Times New Roman"/>
          <w:szCs w:val="24"/>
        </w:rPr>
        <w:t xml:space="preserve"> calibration and resolution reflect different elements of </w:t>
      </w:r>
      <w:r w:rsidR="00AF09AA">
        <w:rPr>
          <w:rFonts w:cs="Times New Roman"/>
          <w:szCs w:val="24"/>
        </w:rPr>
        <w:t xml:space="preserve">JOL </w:t>
      </w:r>
      <w:r w:rsidRPr="00C635F7">
        <w:rPr>
          <w:rFonts w:cs="Times New Roman"/>
          <w:szCs w:val="24"/>
        </w:rPr>
        <w:t xml:space="preserve">accuracy, </w:t>
      </w:r>
      <w:r w:rsidR="005C148E">
        <w:rPr>
          <w:rFonts w:cs="Times New Roman"/>
          <w:szCs w:val="24"/>
        </w:rPr>
        <w:t>these metrics are</w:t>
      </w:r>
      <w:r w:rsidRPr="00C635F7">
        <w:rPr>
          <w:rFonts w:cs="Times New Roman"/>
          <w:szCs w:val="24"/>
        </w:rPr>
        <w:t xml:space="preserve"> influenced by different factors. Calibration is most strongly influenced </w:t>
      </w:r>
      <w:r w:rsidR="003D6D42">
        <w:rPr>
          <w:rFonts w:cs="Times New Roman"/>
          <w:szCs w:val="24"/>
        </w:rPr>
        <w:t>whenever</w:t>
      </w:r>
      <w:r w:rsidRPr="00C635F7">
        <w:rPr>
          <w:rFonts w:cs="Times New Roman"/>
          <w:szCs w:val="24"/>
        </w:rPr>
        <w:t xml:space="preserve"> </w:t>
      </w:r>
      <w:r w:rsidR="003D6D42">
        <w:rPr>
          <w:rFonts w:cs="Times New Roman"/>
          <w:szCs w:val="24"/>
        </w:rPr>
        <w:t xml:space="preserve">manipulations affect </w:t>
      </w:r>
      <w:r w:rsidRPr="00C635F7">
        <w:rPr>
          <w:rFonts w:cs="Times New Roman"/>
          <w:szCs w:val="24"/>
        </w:rPr>
        <w:t xml:space="preserve">the magnitude of JOLs and/or the likelihood that encoded information will be successfully recalled at test (Rhodes, 2016). Thus, factors that have been shown to directly influence the magnitude of JOLs </w:t>
      </w:r>
      <w:r w:rsidR="003D6D42">
        <w:rPr>
          <w:rFonts w:cs="Times New Roman"/>
          <w:szCs w:val="24"/>
        </w:rPr>
        <w:t>such as</w:t>
      </w:r>
      <w:r w:rsidRPr="00C635F7">
        <w:rPr>
          <w:rFonts w:cs="Times New Roman"/>
          <w:szCs w:val="24"/>
        </w:rPr>
        <w:t xml:space="preserve"> associative direction (</w:t>
      </w:r>
      <w:proofErr w:type="spellStart"/>
      <w:r w:rsidRPr="00C635F7">
        <w:rPr>
          <w:rFonts w:cs="Times New Roman"/>
          <w:szCs w:val="24"/>
        </w:rPr>
        <w:t>Koriat</w:t>
      </w:r>
      <w:proofErr w:type="spellEnd"/>
      <w:r w:rsidRPr="00C635F7">
        <w:rPr>
          <w:rFonts w:cs="Times New Roman"/>
          <w:szCs w:val="24"/>
        </w:rPr>
        <w:t xml:space="preserve"> &amp; Bjork, 2005; Maxwell &amp; Huff, 2021) </w:t>
      </w:r>
      <w:r w:rsidR="00567A9B" w:rsidRPr="008A1E96">
        <w:rPr>
          <w:rFonts w:cs="Times New Roman"/>
          <w:szCs w:val="24"/>
        </w:rPr>
        <w:t xml:space="preserve">or font-size </w:t>
      </w:r>
      <w:r w:rsidRPr="00C635F7">
        <w:rPr>
          <w:rFonts w:cs="Times New Roman"/>
          <w:szCs w:val="24"/>
        </w:rPr>
        <w:t xml:space="preserve">(Rhodes &amp; Castel, 2008) would be expected to produce changes in calibration. Similarly, encoding manipulations designed to </w:t>
      </w:r>
      <w:r w:rsidR="00974863">
        <w:rPr>
          <w:rFonts w:cs="Times New Roman"/>
          <w:szCs w:val="24"/>
        </w:rPr>
        <w:t>improve</w:t>
      </w:r>
      <w:r w:rsidRPr="00C635F7">
        <w:rPr>
          <w:rFonts w:cs="Times New Roman"/>
          <w:szCs w:val="24"/>
        </w:rPr>
        <w:t xml:space="preserve"> recall (e.g., the item-</w:t>
      </w:r>
      <w:r w:rsidRPr="00C635F7">
        <w:rPr>
          <w:rFonts w:cs="Times New Roman"/>
          <w:szCs w:val="24"/>
        </w:rPr>
        <w:lastRenderedPageBreak/>
        <w:t>specific/relational framework; Einstein &amp; Hunt, 1980) would also be expected to influence calibration.</w:t>
      </w:r>
    </w:p>
    <w:p w14:paraId="70CB8C45" w14:textId="2875AF5F" w:rsidR="00C43049" w:rsidRDefault="003C124A" w:rsidP="00935CDF">
      <w:pPr>
        <w:ind w:firstLine="720"/>
        <w:rPr>
          <w:rFonts w:cs="Times New Roman"/>
          <w:szCs w:val="24"/>
        </w:rPr>
      </w:pPr>
      <w:r>
        <w:rPr>
          <w:rFonts w:cs="Times New Roman"/>
          <w:szCs w:val="24"/>
        </w:rPr>
        <w:t xml:space="preserve">Whereas calibration is strongly influenced by factors </w:t>
      </w:r>
      <w:r w:rsidR="00C32F67">
        <w:rPr>
          <w:rFonts w:cs="Times New Roman"/>
          <w:szCs w:val="24"/>
        </w:rPr>
        <w:t>that affect</w:t>
      </w:r>
      <w:r>
        <w:rPr>
          <w:rFonts w:cs="Times New Roman"/>
          <w:szCs w:val="24"/>
        </w:rPr>
        <w:t xml:space="preserve"> </w:t>
      </w:r>
      <w:r w:rsidR="00C32F67">
        <w:rPr>
          <w:rFonts w:cs="Times New Roman"/>
          <w:szCs w:val="24"/>
        </w:rPr>
        <w:t xml:space="preserve">the magnitude of </w:t>
      </w:r>
      <w:r>
        <w:rPr>
          <w:rFonts w:cs="Times New Roman"/>
          <w:szCs w:val="24"/>
        </w:rPr>
        <w:t>JOL</w:t>
      </w:r>
      <w:r w:rsidR="00C32F67">
        <w:rPr>
          <w:rFonts w:cs="Times New Roman"/>
          <w:szCs w:val="24"/>
        </w:rPr>
        <w:t>s</w:t>
      </w:r>
      <w:r>
        <w:rPr>
          <w:rFonts w:cs="Times New Roman"/>
          <w:szCs w:val="24"/>
        </w:rPr>
        <w:t>/recal</w:t>
      </w:r>
      <w:r w:rsidR="00C32F67">
        <w:rPr>
          <w:rFonts w:cs="Times New Roman"/>
          <w:szCs w:val="24"/>
        </w:rPr>
        <w:t>l</w:t>
      </w:r>
      <w:r w:rsidR="006A6E2E">
        <w:rPr>
          <w:rFonts w:cs="Times New Roman"/>
          <w:szCs w:val="24"/>
        </w:rPr>
        <w:t xml:space="preserve">, resolution is primarily </w:t>
      </w:r>
      <w:r w:rsidR="00C32F67">
        <w:rPr>
          <w:rFonts w:cs="Times New Roman"/>
          <w:szCs w:val="24"/>
        </w:rPr>
        <w:t>impacted</w:t>
      </w:r>
      <w:r w:rsidR="006A6E2E">
        <w:rPr>
          <w:rFonts w:cs="Times New Roman"/>
          <w:szCs w:val="24"/>
        </w:rPr>
        <w:t xml:space="preserve"> by</w:t>
      </w:r>
      <w:r w:rsidR="00F34931">
        <w:rPr>
          <w:rFonts w:cs="Times New Roman"/>
          <w:szCs w:val="24"/>
        </w:rPr>
        <w:t xml:space="preserve"> factors influencing retrieval, including</w:t>
      </w:r>
      <w:r w:rsidR="00027662">
        <w:rPr>
          <w:rFonts w:cs="Times New Roman"/>
          <w:szCs w:val="24"/>
        </w:rPr>
        <w:t xml:space="preserve"> testing</w:t>
      </w:r>
      <w:r w:rsidR="00F34931">
        <w:rPr>
          <w:rFonts w:cs="Times New Roman"/>
          <w:szCs w:val="24"/>
        </w:rPr>
        <w:t xml:space="preserve"> (</w:t>
      </w:r>
      <w:r w:rsidR="00832A59">
        <w:rPr>
          <w:rFonts w:cs="Times New Roman"/>
          <w:szCs w:val="24"/>
        </w:rPr>
        <w:t xml:space="preserve">King, Zechmeister, &amp; </w:t>
      </w:r>
      <w:proofErr w:type="spellStart"/>
      <w:r w:rsidR="00832A59">
        <w:rPr>
          <w:rFonts w:cs="Times New Roman"/>
          <w:szCs w:val="24"/>
        </w:rPr>
        <w:t>Shaugnessy</w:t>
      </w:r>
      <w:proofErr w:type="spellEnd"/>
      <w:r w:rsidR="00832A59">
        <w:rPr>
          <w:rFonts w:cs="Times New Roman"/>
          <w:szCs w:val="24"/>
        </w:rPr>
        <w:t>, 1980</w:t>
      </w:r>
      <w:r w:rsidR="00F34931">
        <w:rPr>
          <w:rFonts w:cs="Times New Roman"/>
          <w:szCs w:val="24"/>
        </w:rPr>
        <w:t>)</w:t>
      </w:r>
      <w:r w:rsidR="00027662">
        <w:rPr>
          <w:rFonts w:cs="Times New Roman"/>
          <w:szCs w:val="24"/>
        </w:rPr>
        <w:t>, practice</w:t>
      </w:r>
      <w:r w:rsidR="00F34931">
        <w:rPr>
          <w:rFonts w:cs="Times New Roman"/>
          <w:szCs w:val="24"/>
        </w:rPr>
        <w:t xml:space="preserve"> (</w:t>
      </w:r>
      <w:proofErr w:type="spellStart"/>
      <w:r w:rsidR="00F34931">
        <w:rPr>
          <w:rFonts w:cs="Times New Roman"/>
          <w:szCs w:val="24"/>
        </w:rPr>
        <w:t>Koriat</w:t>
      </w:r>
      <w:proofErr w:type="spellEnd"/>
      <w:r w:rsidR="00E50711">
        <w:rPr>
          <w:rFonts w:cs="Times New Roman"/>
          <w:szCs w:val="24"/>
        </w:rPr>
        <w:t xml:space="preserve"> et al.</w:t>
      </w:r>
      <w:r w:rsidR="00832A59">
        <w:rPr>
          <w:rFonts w:cs="Times New Roman"/>
          <w:szCs w:val="24"/>
        </w:rPr>
        <w:t xml:space="preserve">, </w:t>
      </w:r>
      <w:r w:rsidR="00F34931">
        <w:rPr>
          <w:rFonts w:cs="Times New Roman"/>
          <w:szCs w:val="24"/>
        </w:rPr>
        <w:t>2002)</w:t>
      </w:r>
      <w:r w:rsidR="00027662">
        <w:rPr>
          <w:rFonts w:cs="Times New Roman"/>
          <w:szCs w:val="24"/>
        </w:rPr>
        <w:t>, and timing (</w:t>
      </w:r>
      <w:r w:rsidR="00F34931" w:rsidRPr="00F34931">
        <w:rPr>
          <w:rFonts w:cs="Times New Roman"/>
          <w:szCs w:val="24"/>
        </w:rPr>
        <w:t xml:space="preserve">Nelson &amp; </w:t>
      </w:r>
      <w:proofErr w:type="spellStart"/>
      <w:r w:rsidR="00F34931" w:rsidRPr="00F34931">
        <w:rPr>
          <w:rFonts w:cs="Times New Roman"/>
          <w:szCs w:val="24"/>
        </w:rPr>
        <w:t>Dunlosky</w:t>
      </w:r>
      <w:proofErr w:type="spellEnd"/>
      <w:r w:rsidR="00F34931" w:rsidRPr="00F34931">
        <w:rPr>
          <w:rFonts w:cs="Times New Roman"/>
          <w:szCs w:val="24"/>
        </w:rPr>
        <w:t>, 1991</w:t>
      </w:r>
      <w:r w:rsidR="00F34931">
        <w:rPr>
          <w:rFonts w:cs="Times New Roman"/>
          <w:szCs w:val="24"/>
        </w:rPr>
        <w:t xml:space="preserve">; see </w:t>
      </w:r>
      <w:r w:rsidR="00027662">
        <w:rPr>
          <w:rFonts w:cs="Times New Roman"/>
          <w:szCs w:val="24"/>
        </w:rPr>
        <w:t>Rhodes, 2016</w:t>
      </w:r>
      <w:r w:rsidR="00F34931">
        <w:rPr>
          <w:rFonts w:cs="Times New Roman"/>
          <w:szCs w:val="24"/>
        </w:rPr>
        <w:t xml:space="preserve"> for a comparison of factors influencing </w:t>
      </w:r>
      <w:commentRangeStart w:id="129"/>
      <w:commentRangeStart w:id="130"/>
      <w:r w:rsidR="00F34931">
        <w:rPr>
          <w:rFonts w:cs="Times New Roman"/>
          <w:szCs w:val="24"/>
        </w:rPr>
        <w:t>resolution</w:t>
      </w:r>
      <w:commentRangeEnd w:id="129"/>
      <w:r w:rsidR="00550DC0">
        <w:rPr>
          <w:rStyle w:val="CommentReference"/>
        </w:rPr>
        <w:commentReference w:id="129"/>
      </w:r>
      <w:commentRangeEnd w:id="130"/>
      <w:r w:rsidR="006F5A72">
        <w:rPr>
          <w:rStyle w:val="CommentReference"/>
        </w:rPr>
        <w:commentReference w:id="130"/>
      </w:r>
      <w:r w:rsidR="00027662">
        <w:rPr>
          <w:rFonts w:cs="Times New Roman"/>
          <w:szCs w:val="24"/>
        </w:rPr>
        <w:t>)</w:t>
      </w:r>
      <w:r w:rsidR="00832A59">
        <w:rPr>
          <w:rFonts w:cs="Times New Roman"/>
          <w:szCs w:val="24"/>
        </w:rPr>
        <w:t xml:space="preserve">. </w:t>
      </w:r>
      <w:r w:rsidR="00501A8E">
        <w:rPr>
          <w:rFonts w:cs="Times New Roman"/>
          <w:szCs w:val="24"/>
        </w:rPr>
        <w:t>A</w:t>
      </w:r>
      <w:r w:rsidR="00257442">
        <w:rPr>
          <w:rFonts w:cs="Times New Roman"/>
          <w:szCs w:val="24"/>
        </w:rPr>
        <w:t xml:space="preserve">llowing participants to complete </w:t>
      </w:r>
      <w:r w:rsidR="00501A8E">
        <w:rPr>
          <w:rFonts w:cs="Times New Roman"/>
          <w:szCs w:val="24"/>
        </w:rPr>
        <w:t xml:space="preserve">multiple </w:t>
      </w:r>
      <w:r w:rsidR="00257442">
        <w:rPr>
          <w:rFonts w:cs="Times New Roman"/>
          <w:szCs w:val="24"/>
        </w:rPr>
        <w:t xml:space="preserve">test trials, engage in multiple study-tests cycles, or provide JOLs after a delay generally </w:t>
      </w:r>
      <w:r w:rsidR="00501A8E">
        <w:rPr>
          <w:rFonts w:cs="Times New Roman"/>
          <w:szCs w:val="24"/>
        </w:rPr>
        <w:t>results in</w:t>
      </w:r>
      <w:r w:rsidR="00257442">
        <w:rPr>
          <w:rFonts w:cs="Times New Roman"/>
          <w:szCs w:val="24"/>
        </w:rPr>
        <w:t xml:space="preserve"> a</w:t>
      </w:r>
      <w:r w:rsidR="00501A8E">
        <w:rPr>
          <w:rFonts w:cs="Times New Roman"/>
          <w:szCs w:val="24"/>
        </w:rPr>
        <w:t xml:space="preserve"> resolution</w:t>
      </w:r>
      <w:r w:rsidR="00257442">
        <w:rPr>
          <w:rFonts w:cs="Times New Roman"/>
          <w:szCs w:val="24"/>
        </w:rPr>
        <w:t xml:space="preserve"> improvement. Thus, resolution </w:t>
      </w:r>
      <w:r w:rsidR="00FA1A41">
        <w:rPr>
          <w:rFonts w:cs="Times New Roman"/>
          <w:szCs w:val="24"/>
        </w:rPr>
        <w:t>is expected to improve</w:t>
      </w:r>
      <w:r w:rsidR="00257442">
        <w:rPr>
          <w:rFonts w:cs="Times New Roman"/>
          <w:szCs w:val="24"/>
        </w:rPr>
        <w:t xml:space="preserve"> anytime the </w:t>
      </w:r>
      <w:r w:rsidR="00FA1A41">
        <w:rPr>
          <w:rFonts w:cs="Times New Roman"/>
          <w:szCs w:val="24"/>
        </w:rPr>
        <w:t xml:space="preserve">encoding </w:t>
      </w:r>
      <w:r w:rsidR="00257442">
        <w:rPr>
          <w:rFonts w:cs="Times New Roman"/>
          <w:szCs w:val="24"/>
        </w:rPr>
        <w:t xml:space="preserve">task affords participants </w:t>
      </w:r>
      <w:r w:rsidR="00FA1A41">
        <w:rPr>
          <w:rFonts w:cs="Times New Roman"/>
          <w:szCs w:val="24"/>
        </w:rPr>
        <w:t>with an</w:t>
      </w:r>
      <w:r w:rsidR="00257442">
        <w:rPr>
          <w:rFonts w:cs="Times New Roman"/>
          <w:szCs w:val="24"/>
        </w:rPr>
        <w:t xml:space="preserve"> opportunity to </w:t>
      </w:r>
      <w:r w:rsidR="00FA1A41">
        <w:rPr>
          <w:rFonts w:cs="Times New Roman"/>
          <w:szCs w:val="24"/>
        </w:rPr>
        <w:t>adjust their JOL ratings based on previous performance.</w:t>
      </w:r>
      <w:r w:rsidR="008A5EA1">
        <w:rPr>
          <w:rFonts w:cs="Times New Roman"/>
          <w:szCs w:val="24"/>
        </w:rPr>
        <w:t xml:space="preserve"> </w:t>
      </w:r>
      <w:r w:rsidR="008A5EA1" w:rsidRPr="008A5EA1">
        <w:rPr>
          <w:rFonts w:cs="Times New Roman"/>
          <w:color w:val="4472C4" w:themeColor="accent1"/>
          <w:szCs w:val="24"/>
        </w:rPr>
        <w:t xml:space="preserve">However, given that these factors </w:t>
      </w:r>
      <w:r w:rsidR="00550DC0">
        <w:rPr>
          <w:rFonts w:cs="Times New Roman"/>
          <w:color w:val="4472C4" w:themeColor="accent1"/>
          <w:szCs w:val="24"/>
        </w:rPr>
        <w:t>may also affect encoding</w:t>
      </w:r>
      <w:r w:rsidR="008A5EA1" w:rsidRPr="008A5EA1">
        <w:rPr>
          <w:rFonts w:cs="Times New Roman"/>
          <w:color w:val="4472C4" w:themeColor="accent1"/>
          <w:szCs w:val="24"/>
        </w:rPr>
        <w:t xml:space="preserve">, they may also </w:t>
      </w:r>
      <w:r w:rsidR="00214993">
        <w:rPr>
          <w:rFonts w:cs="Times New Roman"/>
          <w:color w:val="4472C4" w:themeColor="accent1"/>
          <w:szCs w:val="24"/>
        </w:rPr>
        <w:t>affect</w:t>
      </w:r>
      <w:r w:rsidR="008A5EA1" w:rsidRPr="008A5EA1">
        <w:rPr>
          <w:rFonts w:cs="Times New Roman"/>
          <w:color w:val="4472C4" w:themeColor="accent1"/>
          <w:szCs w:val="24"/>
        </w:rPr>
        <w:t xml:space="preserve"> calibration.</w:t>
      </w:r>
    </w:p>
    <w:p w14:paraId="467D903A" w14:textId="558D30AB" w:rsidR="00237D32" w:rsidRPr="004F61B5" w:rsidRDefault="00237D32" w:rsidP="00237D32">
      <w:pPr>
        <w:jc w:val="center"/>
        <w:rPr>
          <w:rFonts w:cs="Times New Roman"/>
          <w:b/>
          <w:bCs/>
          <w:color w:val="2E74B5" w:themeColor="accent5" w:themeShade="BF"/>
          <w:szCs w:val="24"/>
        </w:rPr>
      </w:pPr>
      <w:r w:rsidRPr="004F61B5">
        <w:rPr>
          <w:rFonts w:cs="Times New Roman"/>
          <w:b/>
          <w:bCs/>
          <w:color w:val="2E74B5" w:themeColor="accent5" w:themeShade="BF"/>
          <w:szCs w:val="24"/>
        </w:rPr>
        <w:t xml:space="preserve">Experiment 1: </w:t>
      </w:r>
      <w:r w:rsidR="004F61B5" w:rsidRPr="004F61B5">
        <w:rPr>
          <w:rFonts w:cs="Times New Roman"/>
          <w:b/>
          <w:bCs/>
          <w:color w:val="2E74B5" w:themeColor="accent5" w:themeShade="BF"/>
          <w:szCs w:val="24"/>
        </w:rPr>
        <w:t xml:space="preserve">Effects of </w:t>
      </w:r>
      <w:r w:rsidRPr="004F61B5">
        <w:rPr>
          <w:rFonts w:cs="Times New Roman"/>
          <w:b/>
          <w:bCs/>
          <w:color w:val="2E74B5" w:themeColor="accent5" w:themeShade="BF"/>
          <w:szCs w:val="24"/>
        </w:rPr>
        <w:t>It</w:t>
      </w:r>
      <w:r w:rsidR="004F61B5" w:rsidRPr="004F61B5">
        <w:rPr>
          <w:rFonts w:cs="Times New Roman"/>
          <w:b/>
          <w:bCs/>
          <w:color w:val="2E74B5" w:themeColor="accent5" w:themeShade="BF"/>
          <w:szCs w:val="24"/>
        </w:rPr>
        <w:t>em-Specific/Relational Encoding on JOL Accuracy</w:t>
      </w:r>
    </w:p>
    <w:p w14:paraId="237F0C3D" w14:textId="7AE42AE5" w:rsidR="00841566" w:rsidRDefault="00841566" w:rsidP="00841566">
      <w:pPr>
        <w:ind w:firstLine="720"/>
        <w:rPr>
          <w:rFonts w:cs="Times New Roman"/>
          <w:szCs w:val="24"/>
        </w:rPr>
      </w:pPr>
      <w:r>
        <w:rPr>
          <w:rFonts w:cs="Times New Roman"/>
          <w:szCs w:val="24"/>
        </w:rPr>
        <w:t>Given the</w:t>
      </w:r>
      <w:r w:rsidR="00CB7A0D">
        <w:rPr>
          <w:rFonts w:cs="Times New Roman"/>
          <w:szCs w:val="24"/>
        </w:rPr>
        <w:t xml:space="preserve"> </w:t>
      </w:r>
      <w:r w:rsidR="0022266F">
        <w:rPr>
          <w:rFonts w:cs="Times New Roman"/>
          <w:szCs w:val="24"/>
        </w:rPr>
        <w:t xml:space="preserve">interactive </w:t>
      </w:r>
      <w:r>
        <w:rPr>
          <w:rFonts w:cs="Times New Roman"/>
          <w:szCs w:val="24"/>
        </w:rPr>
        <w:t xml:space="preserve">benefits of item-specific and relational </w:t>
      </w:r>
      <w:r w:rsidR="0022266F">
        <w:rPr>
          <w:rFonts w:cs="Times New Roman"/>
          <w:szCs w:val="24"/>
        </w:rPr>
        <w:t>encoding with different associative materials</w:t>
      </w:r>
      <w:r w:rsidR="00720451">
        <w:rPr>
          <w:rFonts w:cs="Times New Roman"/>
          <w:szCs w:val="24"/>
        </w:rPr>
        <w:t xml:space="preserve"> (e.g., </w:t>
      </w:r>
      <w:r w:rsidR="00720451" w:rsidRPr="00720451">
        <w:rPr>
          <w:rFonts w:cs="Times New Roman"/>
          <w:szCs w:val="24"/>
        </w:rPr>
        <w:t xml:space="preserve">Huff </w:t>
      </w:r>
      <w:r w:rsidR="00720451">
        <w:rPr>
          <w:rFonts w:cs="Times New Roman"/>
          <w:szCs w:val="24"/>
        </w:rPr>
        <w:t>&amp;</w:t>
      </w:r>
      <w:r w:rsidR="00720451" w:rsidRPr="00720451">
        <w:rPr>
          <w:rFonts w:cs="Times New Roman"/>
          <w:szCs w:val="24"/>
        </w:rPr>
        <w:t xml:space="preserve"> Bodner</w:t>
      </w:r>
      <w:r w:rsidR="00720451">
        <w:rPr>
          <w:rFonts w:cs="Times New Roman"/>
          <w:szCs w:val="24"/>
        </w:rPr>
        <w:t>,</w:t>
      </w:r>
      <w:r w:rsidR="00720451" w:rsidRPr="00720451">
        <w:rPr>
          <w:rFonts w:cs="Times New Roman"/>
          <w:szCs w:val="24"/>
        </w:rPr>
        <w:t xml:space="preserve"> 2014)</w:t>
      </w:r>
      <w:r>
        <w:rPr>
          <w:rFonts w:cs="Times New Roman"/>
          <w:szCs w:val="24"/>
        </w:rPr>
        <w:t xml:space="preserve">, </w:t>
      </w:r>
      <w:r w:rsidR="00237D32" w:rsidRPr="00237D32">
        <w:rPr>
          <w:rFonts w:cs="Times New Roman"/>
          <w:color w:val="2E74B5" w:themeColor="accent5" w:themeShade="BF"/>
          <w:szCs w:val="24"/>
        </w:rPr>
        <w:t>Experiment 1</w:t>
      </w:r>
      <w:r>
        <w:rPr>
          <w:rFonts w:cs="Times New Roman"/>
          <w:szCs w:val="24"/>
        </w:rPr>
        <w:t xml:space="preserve"> tested whether these encoding strategies can</w:t>
      </w:r>
      <w:r w:rsidR="00F56CAF">
        <w:rPr>
          <w:rFonts w:cs="Times New Roman"/>
          <w:szCs w:val="24"/>
        </w:rPr>
        <w:t xml:space="preserve"> </w:t>
      </w:r>
      <w:r w:rsidR="00FF5503">
        <w:rPr>
          <w:rFonts w:cs="Times New Roman"/>
          <w:szCs w:val="24"/>
        </w:rPr>
        <w:t>facilitate</w:t>
      </w:r>
      <w:r w:rsidR="00935CDF">
        <w:rPr>
          <w:rFonts w:cs="Times New Roman"/>
          <w:szCs w:val="24"/>
        </w:rPr>
        <w:t xml:space="preserve"> </w:t>
      </w:r>
      <w:r w:rsidR="00CB7A0D" w:rsidRPr="00935CDF">
        <w:rPr>
          <w:rFonts w:cs="Times New Roman"/>
          <w:szCs w:val="24"/>
        </w:rPr>
        <w:t>the calibration</w:t>
      </w:r>
      <w:r w:rsidR="00935CDF">
        <w:rPr>
          <w:rFonts w:cs="Times New Roman"/>
          <w:szCs w:val="24"/>
        </w:rPr>
        <w:t xml:space="preserve"> and</w:t>
      </w:r>
      <w:r w:rsidR="00550DC0">
        <w:rPr>
          <w:rFonts w:cs="Times New Roman"/>
          <w:szCs w:val="24"/>
        </w:rPr>
        <w:t>/or</w:t>
      </w:r>
      <w:r w:rsidR="00935CDF">
        <w:rPr>
          <w:rFonts w:cs="Times New Roman"/>
          <w:szCs w:val="24"/>
        </w:rPr>
        <w:t xml:space="preserve"> resolution</w:t>
      </w:r>
      <w:r w:rsidR="00CB7A0D">
        <w:rPr>
          <w:rFonts w:cs="Times New Roman"/>
          <w:szCs w:val="24"/>
        </w:rPr>
        <w:t xml:space="preserve"> between JOLs and later recall, especially on backward and unrelated pairs in which the illusion of competence is robust (</w:t>
      </w:r>
      <w:r w:rsidR="00CB7A0D" w:rsidRPr="00613ABF">
        <w:rPr>
          <w:rFonts w:cs="Times New Roman"/>
          <w:szCs w:val="24"/>
        </w:rPr>
        <w:t>Castel</w:t>
      </w:r>
      <w:r w:rsidR="00CB7A0D">
        <w:rPr>
          <w:rFonts w:cs="Times New Roman"/>
          <w:szCs w:val="24"/>
        </w:rPr>
        <w:t xml:space="preserve"> et al., 2007; </w:t>
      </w:r>
      <w:proofErr w:type="spellStart"/>
      <w:r w:rsidR="00CB7A0D" w:rsidRPr="00613ABF">
        <w:rPr>
          <w:rFonts w:cs="Times New Roman"/>
          <w:szCs w:val="24"/>
        </w:rPr>
        <w:t>Koriat</w:t>
      </w:r>
      <w:proofErr w:type="spellEnd"/>
      <w:r w:rsidR="00CB7A0D">
        <w:rPr>
          <w:rFonts w:cs="Times New Roman"/>
          <w:szCs w:val="24"/>
        </w:rPr>
        <w:t xml:space="preserve"> &amp; Bjork, 2005; M</w:t>
      </w:r>
      <w:r w:rsidR="00CB7A0D" w:rsidRPr="00613ABF">
        <w:rPr>
          <w:rFonts w:cs="Times New Roman"/>
          <w:szCs w:val="24"/>
        </w:rPr>
        <w:t>axwell</w:t>
      </w:r>
      <w:r w:rsidR="00CB7A0D">
        <w:rPr>
          <w:rFonts w:cs="Times New Roman"/>
          <w:szCs w:val="24"/>
        </w:rPr>
        <w:t xml:space="preserve"> &amp; Huff, </w:t>
      </w:r>
      <w:r w:rsidR="00FF7880">
        <w:rPr>
          <w:rFonts w:cs="Times New Roman"/>
          <w:szCs w:val="24"/>
        </w:rPr>
        <w:t>2021</w:t>
      </w:r>
      <w:r w:rsidR="00CB7A0D">
        <w:rPr>
          <w:rFonts w:cs="Times New Roman"/>
          <w:szCs w:val="24"/>
        </w:rPr>
        <w:t xml:space="preserve">). </w:t>
      </w:r>
      <w:r>
        <w:rPr>
          <w:rFonts w:cs="Times New Roman"/>
          <w:szCs w:val="24"/>
        </w:rPr>
        <w:t xml:space="preserve">Specifically, </w:t>
      </w:r>
      <w:r w:rsidR="00FF7880">
        <w:rPr>
          <w:rFonts w:cs="Times New Roman"/>
          <w:szCs w:val="24"/>
        </w:rPr>
        <w:t>we assessed</w:t>
      </w:r>
      <w:r>
        <w:rPr>
          <w:rFonts w:cs="Times New Roman"/>
          <w:szCs w:val="24"/>
        </w:rPr>
        <w:t xml:space="preserve"> </w:t>
      </w:r>
      <w:r w:rsidR="00CB7A0D">
        <w:rPr>
          <w:rFonts w:cs="Times New Roman"/>
          <w:szCs w:val="24"/>
        </w:rPr>
        <w:t>J</w:t>
      </w:r>
      <w:r w:rsidRPr="00CB7A0D">
        <w:rPr>
          <w:rFonts w:cs="Times New Roman"/>
          <w:szCs w:val="24"/>
        </w:rPr>
        <w:t>OLs</w:t>
      </w:r>
      <w:r>
        <w:rPr>
          <w:rFonts w:cs="Times New Roman"/>
          <w:szCs w:val="24"/>
        </w:rPr>
        <w:t xml:space="preserve"> and cued-recall performance</w:t>
      </w:r>
      <w:r w:rsidR="00CB7A0D">
        <w:rPr>
          <w:rFonts w:cs="Times New Roman"/>
          <w:szCs w:val="24"/>
        </w:rPr>
        <w:t xml:space="preserve"> for groups of participants who encod</w:t>
      </w:r>
      <w:r w:rsidR="00C103B0">
        <w:rPr>
          <w:rFonts w:cs="Times New Roman"/>
          <w:szCs w:val="24"/>
        </w:rPr>
        <w:t xml:space="preserve">ed </w:t>
      </w:r>
      <w:r w:rsidR="00CB7A0D">
        <w:rPr>
          <w:rFonts w:cs="Times New Roman"/>
          <w:szCs w:val="24"/>
        </w:rPr>
        <w:t xml:space="preserve">cue-target pairs using </w:t>
      </w:r>
      <w:r w:rsidR="0022266F">
        <w:rPr>
          <w:rFonts w:cs="Times New Roman"/>
          <w:szCs w:val="24"/>
        </w:rPr>
        <w:t xml:space="preserve">either </w:t>
      </w:r>
      <w:r w:rsidR="00CB7A0D">
        <w:rPr>
          <w:rFonts w:cs="Times New Roman"/>
          <w:szCs w:val="24"/>
        </w:rPr>
        <w:t>item-specific</w:t>
      </w:r>
      <w:r w:rsidR="0022266F">
        <w:rPr>
          <w:rFonts w:cs="Times New Roman"/>
          <w:szCs w:val="24"/>
        </w:rPr>
        <w:t xml:space="preserve"> or </w:t>
      </w:r>
      <w:r w:rsidR="00CB7A0D">
        <w:rPr>
          <w:rFonts w:cs="Times New Roman"/>
          <w:szCs w:val="24"/>
        </w:rPr>
        <w:t xml:space="preserve">relational </w:t>
      </w:r>
      <w:r w:rsidR="00550DC0">
        <w:rPr>
          <w:rFonts w:cs="Times New Roman"/>
          <w:szCs w:val="24"/>
        </w:rPr>
        <w:t xml:space="preserve">encoding strategies </w:t>
      </w:r>
      <w:r w:rsidR="0022266F">
        <w:rPr>
          <w:rFonts w:cs="Times New Roman"/>
          <w:szCs w:val="24"/>
        </w:rPr>
        <w:t xml:space="preserve">relative to </w:t>
      </w:r>
      <w:r w:rsidR="00CB7A0D">
        <w:rPr>
          <w:rFonts w:cs="Times New Roman"/>
          <w:szCs w:val="24"/>
        </w:rPr>
        <w:t xml:space="preserve">a standard </w:t>
      </w:r>
      <w:r w:rsidR="005968D7">
        <w:rPr>
          <w:rFonts w:cs="Times New Roman"/>
          <w:szCs w:val="24"/>
        </w:rPr>
        <w:t>JOL</w:t>
      </w:r>
      <w:r w:rsidR="00CB7A0D">
        <w:rPr>
          <w:rFonts w:cs="Times New Roman"/>
          <w:szCs w:val="24"/>
        </w:rPr>
        <w:t xml:space="preserve"> control task across forward, backward, symmetrical, and unrelated pair types.</w:t>
      </w:r>
      <w:r w:rsidR="003A55CC">
        <w:rPr>
          <w:rFonts w:cs="Times New Roman"/>
          <w:szCs w:val="24"/>
        </w:rPr>
        <w:t xml:space="preserve"> </w:t>
      </w:r>
      <w:r w:rsidR="00400A07">
        <w:rPr>
          <w:rFonts w:cs="Times New Roman"/>
          <w:szCs w:val="24"/>
        </w:rPr>
        <w:t xml:space="preserve">Additionally, we used calibration plots modeled after Maxwell </w:t>
      </w:r>
      <w:r w:rsidR="00B00956">
        <w:rPr>
          <w:rFonts w:cs="Times New Roman"/>
          <w:szCs w:val="24"/>
        </w:rPr>
        <w:t xml:space="preserve">and </w:t>
      </w:r>
      <w:r w:rsidR="00400A07">
        <w:rPr>
          <w:rFonts w:cs="Times New Roman"/>
          <w:szCs w:val="24"/>
        </w:rPr>
        <w:t xml:space="preserve">Huff (2021) to assess changes in </w:t>
      </w:r>
      <w:r w:rsidR="00DB598B">
        <w:rPr>
          <w:rFonts w:cs="Times New Roman"/>
          <w:szCs w:val="24"/>
        </w:rPr>
        <w:t>calibration</w:t>
      </w:r>
      <w:r w:rsidR="00BA2459">
        <w:rPr>
          <w:rFonts w:cs="Times New Roman"/>
          <w:szCs w:val="24"/>
        </w:rPr>
        <w:t xml:space="preserve"> </w:t>
      </w:r>
      <w:r w:rsidR="00400A07">
        <w:rPr>
          <w:rFonts w:cs="Times New Roman"/>
          <w:szCs w:val="24"/>
        </w:rPr>
        <w:t>across each item type as a function of encoding strategy. Finally, changes in resolution were assessed using Goodman-</w:t>
      </w:r>
      <w:r w:rsidR="00CF2015">
        <w:rPr>
          <w:rFonts w:cs="Times New Roman"/>
          <w:szCs w:val="24"/>
        </w:rPr>
        <w:t>Kruskal</w:t>
      </w:r>
      <w:r w:rsidR="00400A07">
        <w:rPr>
          <w:rFonts w:cs="Times New Roman"/>
          <w:szCs w:val="24"/>
        </w:rPr>
        <w:t xml:space="preserve"> gamma correlations.</w:t>
      </w:r>
    </w:p>
    <w:p w14:paraId="14497F6D" w14:textId="7025AFC0" w:rsidR="00014B6E" w:rsidRPr="00321A5C" w:rsidRDefault="00F05273" w:rsidP="00014B6E">
      <w:pPr>
        <w:ind w:firstLine="720"/>
        <w:rPr>
          <w:rFonts w:cs="Times New Roman"/>
          <w:szCs w:val="24"/>
        </w:rPr>
      </w:pPr>
      <w:r>
        <w:rPr>
          <w:rFonts w:cs="Times New Roman"/>
          <w:szCs w:val="24"/>
        </w:rPr>
        <w:lastRenderedPageBreak/>
        <w:t>Overall</w:t>
      </w:r>
      <w:r w:rsidR="00014B6E" w:rsidRPr="00321A5C">
        <w:rPr>
          <w:rFonts w:cs="Times New Roman"/>
          <w:szCs w:val="24"/>
        </w:rPr>
        <w:t>, we sought to replicate the illusion of competence pattern for backward, symmetrical, and unrelated pairs for participants completing a silent reading intentional encoding control task</w:t>
      </w:r>
      <w:r>
        <w:rPr>
          <w:rFonts w:cs="Times New Roman"/>
          <w:szCs w:val="24"/>
        </w:rPr>
        <w:t xml:space="preserve"> while</w:t>
      </w:r>
      <w:r w:rsidR="00014B6E" w:rsidRPr="00321A5C">
        <w:rPr>
          <w:rFonts w:cs="Times New Roman"/>
          <w:szCs w:val="24"/>
        </w:rPr>
        <w:t xml:space="preserve"> test</w:t>
      </w:r>
      <w:r>
        <w:rPr>
          <w:rFonts w:cs="Times New Roman"/>
          <w:szCs w:val="24"/>
        </w:rPr>
        <w:t xml:space="preserve">ing </w:t>
      </w:r>
      <w:r w:rsidR="00014B6E" w:rsidRPr="00321A5C">
        <w:rPr>
          <w:rFonts w:cs="Times New Roman"/>
          <w:szCs w:val="24"/>
        </w:rPr>
        <w:t>whether item-specific/relational encoding tasks could reduce the illusion of competence</w:t>
      </w:r>
      <w:r w:rsidR="00D43D6D">
        <w:rPr>
          <w:rFonts w:cs="Times New Roman"/>
          <w:szCs w:val="24"/>
        </w:rPr>
        <w:t>,</w:t>
      </w:r>
      <w:r w:rsidR="00014B6E" w:rsidRPr="00321A5C">
        <w:rPr>
          <w:rFonts w:cs="Times New Roman"/>
          <w:szCs w:val="24"/>
        </w:rPr>
        <w:t xml:space="preserve"> either </w:t>
      </w:r>
      <w:r w:rsidR="00D43D6D">
        <w:rPr>
          <w:rFonts w:cs="Times New Roman"/>
          <w:szCs w:val="24"/>
        </w:rPr>
        <w:t xml:space="preserve">by </w:t>
      </w:r>
      <w:r w:rsidR="00014B6E" w:rsidRPr="00321A5C">
        <w:rPr>
          <w:rFonts w:cs="Times New Roman"/>
          <w:szCs w:val="24"/>
        </w:rPr>
        <w:t xml:space="preserve">lowering JOL ratings, increasing correct recall, or both. </w:t>
      </w:r>
      <w:r>
        <w:rPr>
          <w:rFonts w:cs="Times New Roman"/>
          <w:szCs w:val="24"/>
        </w:rPr>
        <w:t>We</w:t>
      </w:r>
      <w:r w:rsidR="00014B6E" w:rsidRPr="00321A5C">
        <w:rPr>
          <w:rFonts w:cs="Times New Roman"/>
          <w:szCs w:val="24"/>
        </w:rPr>
        <w:t xml:space="preserve"> expected that having participants engage in item-specific/relational encoding tasks would reduce the illusion of competence by improving correct recall relative to the </w:t>
      </w:r>
      <w:r w:rsidR="00DB598B">
        <w:rPr>
          <w:rFonts w:cs="Times New Roman"/>
          <w:szCs w:val="24"/>
        </w:rPr>
        <w:t xml:space="preserve">read </w:t>
      </w:r>
      <w:r w:rsidR="00014B6E" w:rsidRPr="00321A5C">
        <w:rPr>
          <w:rFonts w:cs="Times New Roman"/>
          <w:szCs w:val="24"/>
        </w:rPr>
        <w:t xml:space="preserve">control </w:t>
      </w:r>
      <w:r w:rsidR="00DB598B">
        <w:rPr>
          <w:rFonts w:cs="Times New Roman"/>
          <w:szCs w:val="24"/>
        </w:rPr>
        <w:t>task, but that the relative reduction in the illusion of competence would depend upon the associative pair type</w:t>
      </w:r>
      <w:r w:rsidR="00014B6E" w:rsidRPr="00321A5C">
        <w:rPr>
          <w:rFonts w:cs="Times New Roman"/>
          <w:szCs w:val="24"/>
        </w:rPr>
        <w:t xml:space="preserve">. </w:t>
      </w:r>
      <w:r w:rsidR="00DB598B">
        <w:rPr>
          <w:rFonts w:cs="Times New Roman"/>
          <w:szCs w:val="24"/>
        </w:rPr>
        <w:t xml:space="preserve">Specifically, </w:t>
      </w:r>
      <w:r w:rsidR="00014B6E" w:rsidRPr="00321A5C">
        <w:rPr>
          <w:rFonts w:cs="Times New Roman"/>
          <w:szCs w:val="24"/>
        </w:rPr>
        <w:t xml:space="preserve">because relational encoding encourages participants to generate associations between cue-target pairs, </w:t>
      </w:r>
      <w:r w:rsidR="00DB598B">
        <w:rPr>
          <w:rFonts w:cs="Times New Roman"/>
          <w:szCs w:val="24"/>
        </w:rPr>
        <w:t xml:space="preserve">we </w:t>
      </w:r>
      <w:r w:rsidR="00014B6E" w:rsidRPr="00321A5C">
        <w:rPr>
          <w:rFonts w:cs="Times New Roman"/>
          <w:szCs w:val="24"/>
        </w:rPr>
        <w:t xml:space="preserve">expected </w:t>
      </w:r>
      <w:r w:rsidR="00DB598B">
        <w:rPr>
          <w:rFonts w:cs="Times New Roman"/>
          <w:szCs w:val="24"/>
        </w:rPr>
        <w:t xml:space="preserve">that </w:t>
      </w:r>
      <w:r w:rsidR="00014B6E" w:rsidRPr="00321A5C">
        <w:rPr>
          <w:rFonts w:cs="Times New Roman"/>
          <w:szCs w:val="24"/>
        </w:rPr>
        <w:t xml:space="preserve">relational encoding would be </w:t>
      </w:r>
      <w:r w:rsidR="00DB598B">
        <w:rPr>
          <w:rFonts w:cs="Times New Roman"/>
          <w:szCs w:val="24"/>
        </w:rPr>
        <w:t>especially</w:t>
      </w:r>
      <w:r w:rsidR="00014B6E" w:rsidRPr="00321A5C">
        <w:rPr>
          <w:rFonts w:cs="Times New Roman"/>
          <w:szCs w:val="24"/>
        </w:rPr>
        <w:t xml:space="preserve"> beneficial for unrelated pairs where the cue is </w:t>
      </w:r>
      <w:r w:rsidR="00DB598B">
        <w:rPr>
          <w:rFonts w:cs="Times New Roman"/>
          <w:szCs w:val="24"/>
        </w:rPr>
        <w:t>in</w:t>
      </w:r>
      <w:r w:rsidR="00014B6E" w:rsidRPr="00321A5C">
        <w:rPr>
          <w:rFonts w:cs="Times New Roman"/>
          <w:szCs w:val="24"/>
        </w:rPr>
        <w:t xml:space="preserve">effective at prompting target retrieval. </w:t>
      </w:r>
      <w:r w:rsidR="00DB598B">
        <w:rPr>
          <w:rFonts w:cs="Times New Roman"/>
          <w:szCs w:val="24"/>
        </w:rPr>
        <w:t>Separately</w:t>
      </w:r>
      <w:r w:rsidR="00014B6E" w:rsidRPr="00321A5C">
        <w:rPr>
          <w:rFonts w:cs="Times New Roman"/>
          <w:szCs w:val="24"/>
        </w:rPr>
        <w:t xml:space="preserve">, because item-specific (vs. relational) processing has been shown to be more beneficial to memory when pairs are strongly related (Huff &amp; Bodner, 2014), </w:t>
      </w:r>
      <w:r w:rsidR="00DB598B">
        <w:rPr>
          <w:rFonts w:cs="Times New Roman"/>
          <w:szCs w:val="24"/>
        </w:rPr>
        <w:t>we</w:t>
      </w:r>
      <w:r w:rsidR="00014B6E" w:rsidRPr="00321A5C">
        <w:rPr>
          <w:rFonts w:cs="Times New Roman"/>
          <w:szCs w:val="24"/>
        </w:rPr>
        <w:t xml:space="preserve"> expected that the item-specific task would be most beneficial for improving calibration on related pairs</w:t>
      </w:r>
      <w:r w:rsidR="001C69A5">
        <w:rPr>
          <w:rFonts w:cs="Times New Roman"/>
          <w:szCs w:val="24"/>
        </w:rPr>
        <w:t xml:space="preserve"> and, as a result, </w:t>
      </w:r>
      <w:r w:rsidR="00DB598B">
        <w:rPr>
          <w:rFonts w:cs="Times New Roman"/>
          <w:szCs w:val="24"/>
        </w:rPr>
        <w:t xml:space="preserve">would be most effective at reducing and/or eliminating the illusion of competence for backward and symmetrical pairs. For forward pairs, which typically </w:t>
      </w:r>
      <w:r w:rsidR="00014B6E" w:rsidRPr="00321A5C">
        <w:rPr>
          <w:rFonts w:cs="Times New Roman"/>
          <w:szCs w:val="24"/>
        </w:rPr>
        <w:t xml:space="preserve">do not show an illusion of competence pattern (Maxwell &amp; Huff, </w:t>
      </w:r>
      <w:r w:rsidR="007F6527" w:rsidRPr="00321A5C">
        <w:rPr>
          <w:rFonts w:cs="Times New Roman"/>
          <w:szCs w:val="24"/>
        </w:rPr>
        <w:t>2021</w:t>
      </w:r>
      <w:r w:rsidR="00014B6E" w:rsidRPr="00321A5C">
        <w:rPr>
          <w:rFonts w:cs="Times New Roman"/>
          <w:szCs w:val="24"/>
        </w:rPr>
        <w:t>)</w:t>
      </w:r>
      <w:r w:rsidR="00DB598B">
        <w:rPr>
          <w:rFonts w:cs="Times New Roman"/>
          <w:szCs w:val="24"/>
        </w:rPr>
        <w:t>, we predicted that the item-specific task</w:t>
      </w:r>
      <w:r w:rsidR="00722E50">
        <w:rPr>
          <w:rFonts w:cs="Times New Roman"/>
          <w:szCs w:val="24"/>
        </w:rPr>
        <w:t xml:space="preserve"> could increase recall rates higher than the initial JOL ratings</w:t>
      </w:r>
      <w:r w:rsidR="00E34742">
        <w:rPr>
          <w:rFonts w:cs="Times New Roman"/>
          <w:szCs w:val="24"/>
        </w:rPr>
        <w:t xml:space="preserve"> resulting in a situation in which JOLs </w:t>
      </w:r>
      <w:r w:rsidR="00E34742">
        <w:rPr>
          <w:rFonts w:cs="Times New Roman"/>
          <w:i/>
          <w:iCs/>
          <w:szCs w:val="24"/>
        </w:rPr>
        <w:t>under</w:t>
      </w:r>
      <w:r w:rsidR="00E34742" w:rsidRPr="00E3342B">
        <w:rPr>
          <w:rFonts w:cs="Times New Roman"/>
          <w:i/>
          <w:iCs/>
          <w:szCs w:val="24"/>
        </w:rPr>
        <w:t>predict</w:t>
      </w:r>
      <w:r w:rsidR="00E34742">
        <w:rPr>
          <w:rFonts w:cs="Times New Roman"/>
          <w:szCs w:val="24"/>
        </w:rPr>
        <w:t xml:space="preserve"> subsequent recall</w:t>
      </w:r>
      <w:r w:rsidR="00014B6E" w:rsidRPr="00321A5C">
        <w:rPr>
          <w:rFonts w:cs="Times New Roman"/>
          <w:szCs w:val="24"/>
        </w:rPr>
        <w:t xml:space="preserve">. </w:t>
      </w:r>
    </w:p>
    <w:p w14:paraId="50A5EE59" w14:textId="5105194F" w:rsidR="00841566" w:rsidRDefault="00B90AC1" w:rsidP="00841566">
      <w:pPr>
        <w:ind w:firstLine="720"/>
        <w:rPr>
          <w:rFonts w:cs="Times New Roman"/>
          <w:szCs w:val="24"/>
        </w:rPr>
      </w:pPr>
      <w:r>
        <w:rPr>
          <w:rFonts w:cs="Times New Roman"/>
          <w:szCs w:val="24"/>
        </w:rPr>
        <w:t>Finally</w:t>
      </w:r>
      <w:r w:rsidR="00FF6140">
        <w:rPr>
          <w:rFonts w:cs="Times New Roman"/>
          <w:szCs w:val="24"/>
        </w:rPr>
        <w:t xml:space="preserve">, </w:t>
      </w:r>
      <w:r w:rsidR="007F6527">
        <w:rPr>
          <w:rFonts w:cs="Times New Roman"/>
          <w:szCs w:val="24"/>
        </w:rPr>
        <w:t xml:space="preserve">although </w:t>
      </w:r>
      <w:r w:rsidR="00CD6F0A">
        <w:rPr>
          <w:rFonts w:cs="Times New Roman"/>
          <w:szCs w:val="24"/>
        </w:rPr>
        <w:t xml:space="preserve">calibration is </w:t>
      </w:r>
      <w:r w:rsidR="001C27E6">
        <w:rPr>
          <w:rFonts w:cs="Times New Roman"/>
          <w:szCs w:val="24"/>
        </w:rPr>
        <w:t xml:space="preserve">strongly </w:t>
      </w:r>
      <w:r w:rsidR="00CD6F0A">
        <w:rPr>
          <w:rFonts w:cs="Times New Roman"/>
          <w:szCs w:val="24"/>
        </w:rPr>
        <w:t xml:space="preserve">affected by encoding manipulations designed to </w:t>
      </w:r>
      <w:r w:rsidR="007F6527">
        <w:rPr>
          <w:rFonts w:cs="Times New Roman"/>
          <w:szCs w:val="24"/>
        </w:rPr>
        <w:t xml:space="preserve">benefit </w:t>
      </w:r>
      <w:r w:rsidR="00CD6F0A">
        <w:rPr>
          <w:rFonts w:cs="Times New Roman"/>
          <w:szCs w:val="24"/>
        </w:rPr>
        <w:t>recall</w:t>
      </w:r>
      <w:r w:rsidR="004D68F2">
        <w:rPr>
          <w:rFonts w:cs="Times New Roman"/>
          <w:szCs w:val="24"/>
        </w:rPr>
        <w:t xml:space="preserve">, </w:t>
      </w:r>
      <w:r w:rsidR="00BC2531">
        <w:rPr>
          <w:rFonts w:cs="Times New Roman"/>
          <w:szCs w:val="24"/>
        </w:rPr>
        <w:t>resolution</w:t>
      </w:r>
      <w:r w:rsidR="004D68F2">
        <w:rPr>
          <w:rFonts w:cs="Times New Roman"/>
          <w:szCs w:val="24"/>
        </w:rPr>
        <w:t xml:space="preserve"> </w:t>
      </w:r>
      <w:r w:rsidR="00BC2531">
        <w:rPr>
          <w:rFonts w:cs="Times New Roman"/>
          <w:szCs w:val="24"/>
        </w:rPr>
        <w:t>was</w:t>
      </w:r>
      <w:r w:rsidR="004D68F2">
        <w:rPr>
          <w:rFonts w:cs="Times New Roman"/>
          <w:szCs w:val="24"/>
        </w:rPr>
        <w:t xml:space="preserve"> not expected to differ as a function of </w:t>
      </w:r>
      <w:r w:rsidR="007F6527">
        <w:rPr>
          <w:rFonts w:cs="Times New Roman"/>
          <w:szCs w:val="24"/>
        </w:rPr>
        <w:t>processing task</w:t>
      </w:r>
      <w:r w:rsidR="004D68F2">
        <w:rPr>
          <w:rFonts w:cs="Times New Roman"/>
          <w:szCs w:val="24"/>
        </w:rPr>
        <w:t xml:space="preserve">, </w:t>
      </w:r>
      <w:r w:rsidR="00BC2531">
        <w:rPr>
          <w:rFonts w:cs="Times New Roman"/>
          <w:szCs w:val="24"/>
        </w:rPr>
        <w:t>given that this type of JOL/recall relationship is</w:t>
      </w:r>
      <w:r w:rsidR="0098152A">
        <w:rPr>
          <w:rFonts w:cs="Times New Roman"/>
          <w:szCs w:val="24"/>
        </w:rPr>
        <w:t xml:space="preserve"> primarily influenced by factors such as timing and practice, rather than changes in encoding strategy (Rhodes, 2016).</w:t>
      </w:r>
      <w:r w:rsidR="001C27E6">
        <w:rPr>
          <w:rFonts w:cs="Times New Roman"/>
          <w:szCs w:val="24"/>
        </w:rPr>
        <w:t xml:space="preserve"> </w:t>
      </w:r>
      <w:r w:rsidR="00442E9B">
        <w:rPr>
          <w:rFonts w:cs="Times New Roman"/>
          <w:szCs w:val="24"/>
        </w:rPr>
        <w:t>Therefore</w:t>
      </w:r>
      <w:r w:rsidR="001C27E6">
        <w:rPr>
          <w:rFonts w:cs="Times New Roman"/>
          <w:szCs w:val="24"/>
        </w:rPr>
        <w:t>, we expected</w:t>
      </w:r>
      <w:r w:rsidR="00BD4194">
        <w:rPr>
          <w:rFonts w:cs="Times New Roman"/>
          <w:szCs w:val="24"/>
        </w:rPr>
        <w:t xml:space="preserve"> that</w:t>
      </w:r>
      <w:r w:rsidR="001C27E6">
        <w:rPr>
          <w:rFonts w:cs="Times New Roman"/>
          <w:szCs w:val="24"/>
        </w:rPr>
        <w:t xml:space="preserve"> </w:t>
      </w:r>
      <w:r w:rsidR="00BC2531">
        <w:rPr>
          <w:rFonts w:cs="Times New Roman"/>
          <w:szCs w:val="24"/>
        </w:rPr>
        <w:t>gammas</w:t>
      </w:r>
      <w:r w:rsidR="00BD4194">
        <w:rPr>
          <w:rFonts w:cs="Times New Roman"/>
          <w:szCs w:val="24"/>
        </w:rPr>
        <w:t xml:space="preserve"> </w:t>
      </w:r>
      <w:r w:rsidR="00BC2531">
        <w:rPr>
          <w:rFonts w:cs="Times New Roman"/>
          <w:szCs w:val="24"/>
        </w:rPr>
        <w:t>measuring resolution would remain unchanged as a function of encoding strategy</w:t>
      </w:r>
      <w:r w:rsidR="001C27E6">
        <w:rPr>
          <w:rFonts w:cs="Times New Roman"/>
          <w:szCs w:val="24"/>
        </w:rPr>
        <w:t>.</w:t>
      </w:r>
    </w:p>
    <w:p w14:paraId="0CCD80AF" w14:textId="5D8F7ED9" w:rsidR="00702F36" w:rsidRDefault="00B545B9" w:rsidP="00B545B9">
      <w:pPr>
        <w:jc w:val="center"/>
        <w:rPr>
          <w:b/>
          <w:bCs/>
        </w:rPr>
      </w:pPr>
      <w:r>
        <w:rPr>
          <w:b/>
          <w:bCs/>
        </w:rPr>
        <w:lastRenderedPageBreak/>
        <w:t>Methods</w:t>
      </w:r>
    </w:p>
    <w:p w14:paraId="7668BA2C" w14:textId="08CA030F" w:rsidR="00B545B9" w:rsidRDefault="00B545B9" w:rsidP="00B545B9">
      <w:pPr>
        <w:rPr>
          <w:b/>
          <w:bCs/>
        </w:rPr>
      </w:pPr>
      <w:r>
        <w:rPr>
          <w:b/>
          <w:bCs/>
        </w:rPr>
        <w:t>Participants</w:t>
      </w:r>
    </w:p>
    <w:p w14:paraId="5C949EAE" w14:textId="3792F254" w:rsidR="001C791F" w:rsidRDefault="00B545B9" w:rsidP="00B545B9">
      <w:r>
        <w:rPr>
          <w:b/>
          <w:bCs/>
        </w:rPr>
        <w:tab/>
      </w:r>
      <w:r w:rsidR="001B454C">
        <w:t>Eighty-eight</w:t>
      </w:r>
      <w:r>
        <w:t xml:space="preserve"> University of Southern Mississippi</w:t>
      </w:r>
      <w:r w:rsidR="008C6279">
        <w:t xml:space="preserve"> undergraduates</w:t>
      </w:r>
      <w:r>
        <w:t xml:space="preserve"> participated for partial course credit</w:t>
      </w:r>
      <w:r w:rsidR="00935205">
        <w:t>.</w:t>
      </w:r>
      <w:r>
        <w:t xml:space="preserve"> </w:t>
      </w:r>
      <w:r w:rsidR="001C791F">
        <w:t>Participants were randomly assigned to</w:t>
      </w:r>
      <w:r w:rsidR="00A522CA">
        <w:t xml:space="preserve"> either</w:t>
      </w:r>
      <w:r w:rsidR="001C791F">
        <w:t xml:space="preserve"> the item-specific encoding group (</w:t>
      </w:r>
      <w:r w:rsidR="001C791F" w:rsidRPr="0085197E">
        <w:rPr>
          <w:i/>
          <w:iCs/>
        </w:rPr>
        <w:t>n</w:t>
      </w:r>
      <w:r w:rsidR="001C791F">
        <w:t xml:space="preserve"> = </w:t>
      </w:r>
      <w:r w:rsidR="0093724D">
        <w:t>29</w:t>
      </w:r>
      <w:r w:rsidR="001C791F">
        <w:t xml:space="preserve">), </w:t>
      </w:r>
      <w:r w:rsidR="00A522CA">
        <w:t xml:space="preserve">the </w:t>
      </w:r>
      <w:r w:rsidR="001C791F">
        <w:t>relational encoding group (</w:t>
      </w:r>
      <w:r w:rsidR="001C791F" w:rsidRPr="0085197E">
        <w:rPr>
          <w:i/>
          <w:iCs/>
        </w:rPr>
        <w:t>n</w:t>
      </w:r>
      <w:r w:rsidR="001C791F">
        <w:t xml:space="preserve"> = </w:t>
      </w:r>
      <w:r w:rsidR="0093724D">
        <w:t>31</w:t>
      </w:r>
      <w:r w:rsidR="001C791F">
        <w:t>)</w:t>
      </w:r>
      <w:r w:rsidR="00A522CA">
        <w:t>,</w:t>
      </w:r>
      <w:r w:rsidR="001C791F">
        <w:t xml:space="preserve"> or the </w:t>
      </w:r>
      <w:r w:rsidR="003B4B71">
        <w:t>read-</w:t>
      </w:r>
      <w:r w:rsidR="001C791F">
        <w:t>only control group (</w:t>
      </w:r>
      <w:r w:rsidR="001C791F" w:rsidRPr="0085197E">
        <w:rPr>
          <w:i/>
          <w:iCs/>
        </w:rPr>
        <w:t>n</w:t>
      </w:r>
      <w:r w:rsidR="001C791F">
        <w:t xml:space="preserve"> = </w:t>
      </w:r>
      <w:r w:rsidR="0093724D">
        <w:t>28</w:t>
      </w:r>
      <w:r w:rsidR="00925BB1">
        <w:t xml:space="preserve">). </w:t>
      </w:r>
      <w:r w:rsidR="001C791F">
        <w:t>All participants were native English speakers with normal or corrected-to-normal vision.</w:t>
      </w:r>
      <w:r w:rsidR="0013616E">
        <w:t xml:space="preserve"> </w:t>
      </w:r>
      <w:r w:rsidR="0087307E">
        <w:t xml:space="preserve">Sample sizes for each group were based on Maxwell &amp; Huff (2021), and </w:t>
      </w:r>
      <w:r w:rsidR="0087307E">
        <w:rPr>
          <w:rFonts w:eastAsia="Arial" w:cs="Times New Roman"/>
          <w:szCs w:val="24"/>
        </w:rPr>
        <w:t>a</w:t>
      </w:r>
      <w:r w:rsidR="0013616E" w:rsidRPr="003E7264">
        <w:rPr>
          <w:rFonts w:eastAsia="Arial" w:cs="Times New Roman"/>
          <w:szCs w:val="24"/>
        </w:rPr>
        <w:t xml:space="preserve"> sensitivity analysis </w:t>
      </w:r>
      <w:r w:rsidR="000B663C">
        <w:rPr>
          <w:rFonts w:eastAsia="Arial" w:cs="Times New Roman"/>
          <w:szCs w:val="24"/>
        </w:rPr>
        <w:t xml:space="preserve">conducted </w:t>
      </w:r>
      <w:r w:rsidR="0013616E" w:rsidRPr="003E7264">
        <w:rPr>
          <w:rFonts w:eastAsia="Arial" w:cs="Times New Roman"/>
          <w:szCs w:val="24"/>
        </w:rPr>
        <w:t xml:space="preserve">using </w:t>
      </w:r>
      <w:r w:rsidR="0013616E" w:rsidRPr="008354C8">
        <w:rPr>
          <w:rFonts w:eastAsia="Arial" w:cs="Times New Roman"/>
          <w:i/>
          <w:iCs/>
          <w:szCs w:val="24"/>
        </w:rPr>
        <w:t>G*Power</w:t>
      </w:r>
      <w:r w:rsidR="00901D33">
        <w:rPr>
          <w:rFonts w:eastAsia="Arial" w:cs="Times New Roman"/>
          <w:i/>
          <w:iCs/>
          <w:szCs w:val="24"/>
        </w:rPr>
        <w:t xml:space="preserve"> 3.1</w:t>
      </w:r>
      <w:r w:rsidR="0013616E" w:rsidRPr="003E7264">
        <w:rPr>
          <w:rFonts w:eastAsia="Arial" w:cs="Times New Roman"/>
          <w:szCs w:val="24"/>
        </w:rPr>
        <w:t xml:space="preserve"> (</w:t>
      </w:r>
      <w:proofErr w:type="spellStart"/>
      <w:r w:rsidR="0013616E" w:rsidRPr="00613ABF">
        <w:rPr>
          <w:rFonts w:eastAsia="Arial" w:cs="Times New Roman"/>
          <w:szCs w:val="24"/>
        </w:rPr>
        <w:t>Faul</w:t>
      </w:r>
      <w:proofErr w:type="spellEnd"/>
      <w:r w:rsidR="0013616E" w:rsidRPr="00CB1276">
        <w:rPr>
          <w:rFonts w:eastAsia="Arial" w:cs="Times New Roman"/>
          <w:szCs w:val="24"/>
        </w:rPr>
        <w:t xml:space="preserve">, </w:t>
      </w:r>
      <w:proofErr w:type="spellStart"/>
      <w:r w:rsidR="0013616E" w:rsidRPr="00CB1276">
        <w:rPr>
          <w:rFonts w:eastAsia="Arial" w:cs="Times New Roman"/>
          <w:szCs w:val="24"/>
        </w:rPr>
        <w:t>Erdfelder</w:t>
      </w:r>
      <w:proofErr w:type="spellEnd"/>
      <w:r w:rsidR="0013616E" w:rsidRPr="00CB1276">
        <w:rPr>
          <w:rFonts w:eastAsia="Arial" w:cs="Times New Roman"/>
          <w:szCs w:val="24"/>
        </w:rPr>
        <w:t xml:space="preserve">, Lang, &amp; Buchner, 2007) </w:t>
      </w:r>
      <w:r w:rsidR="0087307E">
        <w:rPr>
          <w:rFonts w:eastAsia="Arial" w:cs="Times New Roman"/>
          <w:szCs w:val="24"/>
        </w:rPr>
        <w:t xml:space="preserve">confirmed </w:t>
      </w:r>
      <w:r w:rsidR="0013616E" w:rsidRPr="003E7264">
        <w:rPr>
          <w:rFonts w:eastAsia="Arial" w:cs="Times New Roman"/>
          <w:szCs w:val="24"/>
        </w:rPr>
        <w:t xml:space="preserve">that </w:t>
      </w:r>
      <w:r w:rsidR="007A41BE">
        <w:rPr>
          <w:rFonts w:eastAsia="Arial" w:cs="Times New Roman"/>
          <w:szCs w:val="24"/>
        </w:rPr>
        <w:t>this</w:t>
      </w:r>
      <w:r w:rsidR="00F202C5" w:rsidRPr="003E7264">
        <w:rPr>
          <w:rFonts w:eastAsia="Arial" w:cs="Times New Roman"/>
          <w:szCs w:val="24"/>
        </w:rPr>
        <w:t xml:space="preserve"> </w:t>
      </w:r>
      <w:r w:rsidR="0013616E" w:rsidRPr="003E7264">
        <w:rPr>
          <w:rFonts w:eastAsia="Arial" w:cs="Times New Roman"/>
          <w:szCs w:val="24"/>
        </w:rPr>
        <w:t xml:space="preserve">sample </w:t>
      </w:r>
      <w:r w:rsidR="007A41BE">
        <w:rPr>
          <w:rFonts w:eastAsia="Arial" w:cs="Times New Roman"/>
          <w:szCs w:val="24"/>
        </w:rPr>
        <w:t xml:space="preserve">was sufficient to detect </w:t>
      </w:r>
      <w:r w:rsidR="0013616E" w:rsidRPr="003E7264">
        <w:rPr>
          <w:rFonts w:eastAsia="Arial" w:cs="Times New Roman"/>
          <w:szCs w:val="24"/>
        </w:rPr>
        <w:t>a small</w:t>
      </w:r>
      <w:r w:rsidR="0013616E">
        <w:rPr>
          <w:rFonts w:eastAsia="Arial" w:cs="Times New Roman"/>
          <w:szCs w:val="24"/>
        </w:rPr>
        <w:t>-to-medium</w:t>
      </w:r>
      <w:r w:rsidR="0013616E" w:rsidRPr="003E7264">
        <w:rPr>
          <w:rFonts w:eastAsia="Arial" w:cs="Times New Roman"/>
          <w:szCs w:val="24"/>
        </w:rPr>
        <w:t xml:space="preserve"> </w:t>
      </w:r>
      <w:r w:rsidR="0087307E">
        <w:rPr>
          <w:rFonts w:eastAsia="Arial" w:cs="Times New Roman"/>
          <w:szCs w:val="24"/>
        </w:rPr>
        <w:t>main effects and interactions</w:t>
      </w:r>
      <w:r w:rsidR="0013616E" w:rsidRPr="003E7264">
        <w:rPr>
          <w:rFonts w:eastAsia="Arial" w:cs="Times New Roman"/>
          <w:szCs w:val="24"/>
        </w:rPr>
        <w:t xml:space="preserve"> (Cohen’s </w:t>
      </w:r>
      <w:r w:rsidR="0013616E">
        <w:rPr>
          <w:rFonts w:eastAsia="Arial" w:cs="Times New Roman"/>
          <w:i/>
          <w:iCs/>
          <w:szCs w:val="24"/>
        </w:rPr>
        <w:t>d</w:t>
      </w:r>
      <w:r w:rsidR="0013616E" w:rsidRPr="003E7264">
        <w:rPr>
          <w:rFonts w:eastAsia="Arial" w:cs="Times New Roman"/>
          <w:szCs w:val="24"/>
        </w:rPr>
        <w:t xml:space="preserve"> = 0.</w:t>
      </w:r>
      <w:r w:rsidR="007D2F49">
        <w:rPr>
          <w:rFonts w:eastAsia="Arial" w:cs="Times New Roman"/>
          <w:szCs w:val="24"/>
        </w:rPr>
        <w:t>28</w:t>
      </w:r>
      <w:r w:rsidR="0013616E" w:rsidRPr="003E7264">
        <w:rPr>
          <w:rFonts w:eastAsia="Arial" w:cs="Times New Roman"/>
          <w:szCs w:val="24"/>
        </w:rPr>
        <w:t>) or larger.</w:t>
      </w:r>
    </w:p>
    <w:p w14:paraId="00AF82C0" w14:textId="77777777" w:rsidR="00B545B9" w:rsidRDefault="00B545B9" w:rsidP="00B545B9">
      <w:pPr>
        <w:rPr>
          <w:b/>
          <w:bCs/>
        </w:rPr>
      </w:pPr>
      <w:r>
        <w:rPr>
          <w:b/>
          <w:bCs/>
        </w:rPr>
        <w:t>Materials</w:t>
      </w:r>
    </w:p>
    <w:p w14:paraId="44E77BA1" w14:textId="6857EB05" w:rsidR="00BA1918" w:rsidRDefault="00B545B9">
      <w:r>
        <w:rPr>
          <w:b/>
          <w:bCs/>
        </w:rPr>
        <w:tab/>
      </w:r>
      <w:r w:rsidR="00506E12">
        <w:t>The s</w:t>
      </w:r>
      <w:r w:rsidR="003B4B71">
        <w:t xml:space="preserve">timuli </w:t>
      </w:r>
      <w:r w:rsidR="00506E12">
        <w:t>used were</w:t>
      </w:r>
      <w:r w:rsidR="00CC0B2F">
        <w:t xml:space="preserve"> </w:t>
      </w:r>
      <w:r w:rsidR="00594AC7">
        <w:t>180</w:t>
      </w:r>
      <w:r w:rsidR="00A50752">
        <w:t xml:space="preserve"> associative word pairs </w:t>
      </w:r>
      <w:r w:rsidR="003B4B71">
        <w:t xml:space="preserve">initially </w:t>
      </w:r>
      <w:r w:rsidR="008C6279">
        <w:t>used by</w:t>
      </w:r>
      <w:r w:rsidR="0028237F">
        <w:t xml:space="preserve"> </w:t>
      </w:r>
      <w:r w:rsidR="0028237F" w:rsidRPr="00613ABF">
        <w:t>Maxwell</w:t>
      </w:r>
      <w:r w:rsidR="0028237F">
        <w:t xml:space="preserve"> and Huff (</w:t>
      </w:r>
      <w:r w:rsidR="00C22E57">
        <w:t>2021</w:t>
      </w:r>
      <w:r w:rsidR="0028237F">
        <w:t xml:space="preserve">). </w:t>
      </w:r>
      <w:r w:rsidR="00C36F4C">
        <w:t>P</w:t>
      </w:r>
      <w:r w:rsidR="0028237F">
        <w:t xml:space="preserve">airs were </w:t>
      </w:r>
      <w:r w:rsidR="00A50752">
        <w:t>taken from the University of South Florida Free Association Norms (</w:t>
      </w:r>
      <w:r w:rsidR="00A50752" w:rsidRPr="00613ABF">
        <w:t>Nelson</w:t>
      </w:r>
      <w:r w:rsidR="00A50752">
        <w:t xml:space="preserve"> et al., 2004)</w:t>
      </w:r>
      <w:r w:rsidR="003B4B71">
        <w:t>. These</w:t>
      </w:r>
      <w:r w:rsidR="006D3354">
        <w:t xml:space="preserve"> </w:t>
      </w:r>
      <w:r w:rsidR="008C6279">
        <w:t xml:space="preserve">consisted of </w:t>
      </w:r>
      <w:r w:rsidR="00B625F9">
        <w:t xml:space="preserve">40 </w:t>
      </w:r>
      <w:r w:rsidR="00935205">
        <w:t xml:space="preserve">forward pairs (e.g., credit-card), 40 backward pairs (e.g., card-credit), 40 </w:t>
      </w:r>
      <w:r w:rsidR="008C6279">
        <w:t xml:space="preserve">symmetrical pairs (e.g., salt-pepper), 40 </w:t>
      </w:r>
      <w:r w:rsidR="00935205">
        <w:t>unrelated pairs (e.g.</w:t>
      </w:r>
      <w:r w:rsidR="00E47AE6">
        <w:t>,</w:t>
      </w:r>
      <w:r w:rsidR="00935205">
        <w:t xml:space="preserve"> art-lion), and 20 </w:t>
      </w:r>
      <w:r w:rsidR="006D3354">
        <w:t>weakly related, non-tested</w:t>
      </w:r>
      <w:r w:rsidR="00594AC7">
        <w:t xml:space="preserve"> </w:t>
      </w:r>
      <w:r w:rsidR="008C6279">
        <w:t xml:space="preserve">buffer pairs </w:t>
      </w:r>
      <w:r w:rsidR="006D3354">
        <w:t>used</w:t>
      </w:r>
      <w:r w:rsidR="00935205">
        <w:t xml:space="preserve"> to control for </w:t>
      </w:r>
      <w:r w:rsidR="00935205" w:rsidRPr="00B96769">
        <w:t>primacy and recency effects</w:t>
      </w:r>
      <w:r w:rsidR="00935205">
        <w:t xml:space="preserve">. </w:t>
      </w:r>
      <w:r w:rsidR="00594AC7">
        <w:t>P</w:t>
      </w:r>
      <w:r w:rsidR="00935205">
        <w:t xml:space="preserve">airs were divided evenly into two study </w:t>
      </w:r>
      <w:r w:rsidR="008C6279">
        <w:t>blocks</w:t>
      </w:r>
      <w:r w:rsidR="00CC0B2F">
        <w:t>,</w:t>
      </w:r>
      <w:r w:rsidR="00BC2668">
        <w:t xml:space="preserve"> each </w:t>
      </w:r>
      <w:r w:rsidR="008C6279">
        <w:t>containing</w:t>
      </w:r>
      <w:r w:rsidR="00BC2668">
        <w:t xml:space="preserve"> 20</w:t>
      </w:r>
      <w:r w:rsidR="00E34742">
        <w:t xml:space="preserve"> of each</w:t>
      </w:r>
      <w:r w:rsidR="00BC2668">
        <w:t xml:space="preserve"> forward, backward, symmetrica</w:t>
      </w:r>
      <w:r w:rsidR="007E728E">
        <w:t xml:space="preserve">l, </w:t>
      </w:r>
      <w:r w:rsidR="00E34742">
        <w:t xml:space="preserve">and </w:t>
      </w:r>
      <w:r w:rsidR="007E728E">
        <w:t>unrelated</w:t>
      </w:r>
      <w:r w:rsidR="00E34742">
        <w:t xml:space="preserve"> pairs,</w:t>
      </w:r>
      <w:r w:rsidR="00BC2668">
        <w:t xml:space="preserve"> and 10 buffer pairs, for a total of 90 pairs in each list. All participants saw both lists presented</w:t>
      </w:r>
      <w:r w:rsidR="00594AC7">
        <w:t xml:space="preserve"> in</w:t>
      </w:r>
      <w:r w:rsidR="00BC2668">
        <w:t xml:space="preserve"> separate study-test blocks, the order of </w:t>
      </w:r>
      <w:r w:rsidR="00594AC7">
        <w:t>which</w:t>
      </w:r>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44DF6311" w:rsidR="00CE3633" w:rsidRDefault="00CE3633">
      <w:r>
        <w:tab/>
      </w:r>
      <w:r w:rsidR="00890E17">
        <w:rPr>
          <w:rFonts w:eastAsia="Arial" w:cs="Times New Roman"/>
          <w:szCs w:val="24"/>
        </w:rPr>
        <w:t xml:space="preserve">Pair </w:t>
      </w:r>
      <w:r w:rsidR="008C6279">
        <w:rPr>
          <w:rFonts w:eastAsia="Arial" w:cs="Times New Roman"/>
          <w:szCs w:val="24"/>
        </w:rPr>
        <w:t>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 xml:space="preserve">BAS) using the </w:t>
      </w:r>
      <w:r w:rsidRPr="00613ABF">
        <w:rPr>
          <w:rFonts w:eastAsia="Arial" w:cs="Times New Roman"/>
          <w:szCs w:val="24"/>
        </w:rPr>
        <w:t>Nelson</w:t>
      </w:r>
      <w:r>
        <w:rPr>
          <w:rFonts w:eastAsia="Arial" w:cs="Times New Roman"/>
          <w:szCs w:val="24"/>
        </w:rPr>
        <w:t xml:space="preserve"> et al. (2004) free-association norms</w:t>
      </w:r>
      <w:r w:rsidR="00082143">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w:t>
      </w:r>
      <w:r w:rsidR="00890E17">
        <w:rPr>
          <w:rFonts w:eastAsia="Arial" w:cs="Times New Roman"/>
          <w:szCs w:val="24"/>
        </w:rPr>
        <w:t>rates</w:t>
      </w:r>
      <w:r w:rsidR="00DD55E4">
        <w:rPr>
          <w:rFonts w:eastAsia="Arial" w:cs="Times New Roman"/>
          <w:szCs w:val="24"/>
        </w:rPr>
        <w:t>,</w:t>
      </w:r>
      <w:r>
        <w:rPr>
          <w:rFonts w:eastAsia="Arial" w:cs="Times New Roman"/>
          <w:szCs w:val="24"/>
        </w:rPr>
        <w:t xml:space="preserve"> </w:t>
      </w:r>
      <w:r w:rsidRPr="001C4EFE">
        <w:rPr>
          <w:rFonts w:eastAsia="Arial" w:cs="Times New Roman"/>
          <w:szCs w:val="24"/>
        </w:rPr>
        <w:t xml:space="preserve">including word length, </w:t>
      </w:r>
      <w:r w:rsidRPr="001C4EFE">
        <w:rPr>
          <w:rFonts w:eastAsia="Arial" w:cs="Times New Roman"/>
          <w:szCs w:val="24"/>
        </w:rPr>
        <w:lastRenderedPageBreak/>
        <w:t>SUBTLEX frequency (</w:t>
      </w:r>
      <w:r w:rsidRPr="00613ABF">
        <w:rPr>
          <w:rFonts w:eastAsia="Arial" w:cs="Times New Roman"/>
          <w:szCs w:val="24"/>
        </w:rPr>
        <w:t>Brysbaert</w:t>
      </w:r>
      <w:r w:rsidRPr="001C4EFE">
        <w:rPr>
          <w:rFonts w:eastAsia="Arial" w:cs="Times New Roman"/>
          <w:szCs w:val="24"/>
        </w:rPr>
        <w:t xml:space="preserve"> &amp; New, 2009), and</w:t>
      </w:r>
      <w:r>
        <w:rPr>
          <w:rFonts w:eastAsia="Arial" w:cs="Times New Roman"/>
          <w:szCs w:val="24"/>
        </w:rPr>
        <w:t xml:space="preserve"> concreteness values</w:t>
      </w:r>
      <w:r w:rsidRPr="0066400E">
        <w:rPr>
          <w:rFonts w:eastAsia="Arial" w:cs="Times New Roman"/>
          <w:szCs w:val="24"/>
        </w:rPr>
        <w:t xml:space="preserve"> </w:t>
      </w:r>
      <w:r w:rsidR="00DD55E4">
        <w:rPr>
          <w:rFonts w:eastAsia="Arial" w:cs="Times New Roman"/>
          <w:szCs w:val="24"/>
        </w:rPr>
        <w:t xml:space="preserve">derived from </w:t>
      </w:r>
      <w:r w:rsidRPr="0066400E">
        <w:rPr>
          <w:rFonts w:eastAsia="Arial" w:cs="Times New Roman"/>
          <w:szCs w:val="24"/>
        </w:rPr>
        <w:t>the English Lexicon Project (</w:t>
      </w:r>
      <w:proofErr w:type="spellStart"/>
      <w:r w:rsidRPr="00613ABF">
        <w:rPr>
          <w:rFonts w:eastAsia="Arial" w:cs="Times New Roman"/>
          <w:szCs w:val="24"/>
        </w:rPr>
        <w:t>Balota</w:t>
      </w:r>
      <w:proofErr w:type="spellEnd"/>
      <w:r w:rsidRPr="001C4EFE">
        <w:rPr>
          <w:rFonts w:eastAsia="Arial" w:cs="Times New Roman"/>
          <w:szCs w:val="24"/>
        </w:rPr>
        <w:t xml:space="preserve"> et al., 2007</w:t>
      </w:r>
      <w:r w:rsidR="00594AC7">
        <w:rPr>
          <w:rFonts w:eastAsia="Arial" w:cs="Times New Roman"/>
          <w:szCs w:val="24"/>
        </w:rPr>
        <w:t xml:space="preserve">; </w:t>
      </w:r>
      <w:r w:rsidR="00594AC7" w:rsidRPr="00613ABF">
        <w:rPr>
          <w:rFonts w:eastAsia="Arial" w:cs="Times New Roman"/>
          <w:szCs w:val="24"/>
        </w:rPr>
        <w:t>Maxwell</w:t>
      </w:r>
      <w:r w:rsidR="00594AC7">
        <w:rPr>
          <w:rFonts w:eastAsia="Arial" w:cs="Times New Roman"/>
          <w:szCs w:val="24"/>
        </w:rPr>
        <w:t xml:space="preserve"> &amp; Huff</w:t>
      </w:r>
      <w:r w:rsidR="00082143">
        <w:rPr>
          <w:rFonts w:eastAsia="Arial" w:cs="Times New Roman"/>
          <w:szCs w:val="24"/>
        </w:rPr>
        <w:t>, 2021</w:t>
      </w:r>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w:t>
      </w:r>
      <w:r w:rsidR="009529B1">
        <w:rPr>
          <w:rFonts w:eastAsia="Arial" w:cs="Times New Roman"/>
          <w:szCs w:val="24"/>
        </w:rPr>
        <w:t>both</w:t>
      </w:r>
      <w:r w:rsidR="008C6279">
        <w:rPr>
          <w:rFonts w:eastAsia="Arial" w:cs="Times New Roman"/>
          <w:szCs w:val="24"/>
        </w:rPr>
        <w:t xml:space="preserve"> </w:t>
      </w:r>
      <w:r w:rsidR="00DD55E4">
        <w:rPr>
          <w:rFonts w:eastAsia="Arial" w:cs="Times New Roman"/>
          <w:szCs w:val="24"/>
        </w:rPr>
        <w:t>s</w:t>
      </w:r>
      <w:r w:rsidRPr="00DD55E4">
        <w:rPr>
          <w:rFonts w:eastAsia="Arial" w:cs="Times New Roman"/>
          <w:szCs w:val="24"/>
        </w:rPr>
        <w:t>tudy blocks were</w:t>
      </w:r>
      <w:r w:rsidR="008C6279">
        <w:rPr>
          <w:rFonts w:eastAsia="Arial" w:cs="Times New Roman"/>
          <w:szCs w:val="24"/>
        </w:rPr>
        <w:t xml:space="preserve"> </w:t>
      </w:r>
      <w:r w:rsidRPr="00DD55E4">
        <w:rPr>
          <w:rFonts w:eastAsia="Arial" w:cs="Times New Roman"/>
          <w:szCs w:val="24"/>
        </w:rPr>
        <w:t>matched on these properties</w:t>
      </w:r>
      <w:r w:rsidR="00DD55E4">
        <w:rPr>
          <w:rFonts w:eastAsia="Arial" w:cs="Times New Roman"/>
          <w:szCs w:val="24"/>
        </w:rPr>
        <w:t>. Thus,</w:t>
      </w:r>
      <w:r w:rsidRPr="00DD55E4">
        <w:rPr>
          <w:rFonts w:eastAsia="Arial" w:cs="Times New Roman"/>
          <w:szCs w:val="24"/>
        </w:rPr>
        <w:t xml:space="preserve"> mean associative overlap and lexical/semantic properties were equivalent between direction types and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the forward and backward directions across counterbalances. Pair order was similarly flipped and counterbalanced across unrelated and symmetrical pairs.</w:t>
      </w:r>
      <w:r w:rsidR="00082143">
        <w:rPr>
          <w:rFonts w:eastAsia="Arial" w:cs="Times New Roman"/>
          <w:szCs w:val="24"/>
        </w:rPr>
        <w:t xml:space="preserve"> Semantic and lexical characteristics </w:t>
      </w:r>
      <w:r w:rsidR="00BD4194">
        <w:rPr>
          <w:rFonts w:eastAsia="Arial" w:cs="Times New Roman"/>
          <w:szCs w:val="24"/>
        </w:rPr>
        <w:t xml:space="preserve">for </w:t>
      </w:r>
      <w:r w:rsidR="00082143">
        <w:rPr>
          <w:rFonts w:eastAsia="Arial" w:cs="Times New Roman"/>
          <w:szCs w:val="24"/>
        </w:rPr>
        <w:t>each pair type are reported in the Appendix (Tables A1-A2).</w:t>
      </w:r>
    </w:p>
    <w:p w14:paraId="3B24B8E9" w14:textId="590B8E1A"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 xml:space="preserve">had replaced the target word. </w:t>
      </w:r>
      <w:r w:rsidR="009529B1">
        <w:t>Test order</w:t>
      </w:r>
      <w:r w:rsidR="004D756A">
        <w:t xml:space="preserve"> was</w:t>
      </w:r>
      <w:r w:rsidR="00594AC7">
        <w:t xml:space="preserve"> </w:t>
      </w:r>
      <w:r w:rsidR="009529B1">
        <w:t xml:space="preserve">newly </w:t>
      </w:r>
      <w:r w:rsidR="00594AC7">
        <w:t xml:space="preserve">randomized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6CD393E1" w:rsidR="00760A3C" w:rsidRDefault="006F7879" w:rsidP="004D2F67">
      <w:pPr>
        <w:ind w:firstLine="720"/>
      </w:pPr>
      <w:r>
        <w:t xml:space="preserve">The experimental procedure followed </w:t>
      </w:r>
      <w:r w:rsidR="00A42E41">
        <w:t>the general procedure used by</w:t>
      </w:r>
      <w:r w:rsidR="00760A3C">
        <w:t xml:space="preserve"> </w:t>
      </w:r>
      <w:r w:rsidR="00760A3C" w:rsidRPr="00613ABF">
        <w:t>Maxwell</w:t>
      </w:r>
      <w:r w:rsidR="00760A3C">
        <w:t xml:space="preserve"> and Huff (</w:t>
      </w:r>
      <w:r w:rsidR="00C22E57">
        <w:t>2021</w:t>
      </w:r>
      <w:r w:rsidR="00760A3C">
        <w:t xml:space="preserve">). </w:t>
      </w:r>
      <w:r w:rsidR="00554E47">
        <w:t xml:space="preserve">All </w:t>
      </w:r>
      <w:r w:rsidR="0042278A">
        <w:t xml:space="preserve">participants </w:t>
      </w:r>
      <w:bookmarkStart w:id="131" w:name="_Hlk50478562"/>
      <w:r>
        <w:t xml:space="preserve">completed the study </w:t>
      </w:r>
      <w:r w:rsidR="0042278A">
        <w:t xml:space="preserve">individually on computers using </w:t>
      </w:r>
      <w:r w:rsidR="0042278A">
        <w:rPr>
          <w:i/>
          <w:iCs/>
        </w:rPr>
        <w:t xml:space="preserve">E-Prime </w:t>
      </w:r>
      <w:r w:rsidR="0042278A" w:rsidRPr="0042278A">
        <w:t>3</w:t>
      </w:r>
      <w:r w:rsidR="0042278A">
        <w:t xml:space="preserve"> software (</w:t>
      </w:r>
      <w:r w:rsidR="0042278A" w:rsidRPr="00613ABF">
        <w:t>Psychology</w:t>
      </w:r>
      <w:r w:rsidR="0042278A" w:rsidRPr="001C4EFE">
        <w:t xml:space="preserve"> Software Tools, Pittsburgh, PA)</w:t>
      </w:r>
      <w:bookmarkEnd w:id="131"/>
      <w:r w:rsidR="0042278A">
        <w:t>.</w:t>
      </w:r>
      <w:r w:rsidR="000D5443">
        <w:t xml:space="preserve"> </w:t>
      </w:r>
      <w:r w:rsidR="00760A3C" w:rsidRPr="00760A3C">
        <w:t xml:space="preserve">Participants were </w:t>
      </w:r>
      <w:r w:rsidR="00760A3C">
        <w:t>randomly assigned to</w:t>
      </w:r>
      <w:r w:rsidR="00760A3C" w:rsidRPr="00760A3C">
        <w:t xml:space="preserve"> one of </w:t>
      </w:r>
      <w:r w:rsidR="00550DC0">
        <w:t xml:space="preserve">the </w:t>
      </w:r>
      <w:r w:rsidR="00760A3C" w:rsidRPr="00760A3C">
        <w:t xml:space="preserve">three </w:t>
      </w:r>
      <w:r w:rsidR="00C97C00">
        <w:t>encoding groups</w:t>
      </w:r>
      <w:r w:rsidR="00550DC0">
        <w:t xml:space="preserve">. </w:t>
      </w:r>
      <w:r w:rsidR="00760A3C">
        <w:t xml:space="preserve">For each study </w:t>
      </w:r>
      <w:r w:rsidR="00C97C00">
        <w:t>group</w:t>
      </w:r>
      <w:r w:rsidR="00760A3C">
        <w:t>, p</w:t>
      </w:r>
      <w:r w:rsidR="00AF6314" w:rsidRPr="0042278A">
        <w:t>articipants</w:t>
      </w:r>
      <w:r w:rsidR="00AF6314">
        <w:t xml:space="preserve"> were </w:t>
      </w:r>
      <w:r>
        <w:t xml:space="preserve">instructed </w:t>
      </w:r>
      <w:r w:rsidR="00AF6314">
        <w:t>t</w:t>
      </w:r>
      <w:r w:rsidR="007D16D8">
        <w:t xml:space="preserve">hat they </w:t>
      </w:r>
      <w:r w:rsidR="00C97C00">
        <w:t>would study a series of</w:t>
      </w:r>
      <w:r w:rsidR="007D16D8">
        <w:t xml:space="preserve"> </w:t>
      </w:r>
      <w:r>
        <w:t xml:space="preserve">cue-target </w:t>
      </w:r>
      <w:r w:rsidR="007D16D8">
        <w:t>word pairs</w:t>
      </w:r>
      <w:r w:rsidR="00760A3C">
        <w:t xml:space="preserve"> </w:t>
      </w:r>
      <w:r w:rsidR="007D16D8">
        <w:t xml:space="preserve">and </w:t>
      </w:r>
      <w:r w:rsidR="00C97C00">
        <w:t xml:space="preserve">that their memory for </w:t>
      </w:r>
      <w:r>
        <w:t xml:space="preserve">the target word in these </w:t>
      </w:r>
      <w:r w:rsidR="00C97C00">
        <w:t>pairs would be tested later</w:t>
      </w:r>
      <w:r>
        <w:t xml:space="preserve"> with the cue word present</w:t>
      </w:r>
      <w:r w:rsidR="00C97C00">
        <w:t>.</w:t>
      </w:r>
      <w:r w:rsidR="007D16D8">
        <w:t xml:space="preserve"> </w:t>
      </w:r>
      <w:r w:rsidR="00760A3C">
        <w:t xml:space="preserve">The cue word was always presented on the left and the target on the right. </w:t>
      </w:r>
      <w:r w:rsidR="007D16D8">
        <w:t>Participants were instructed</w:t>
      </w:r>
      <w:r w:rsidR="00760A3C">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 xml:space="preserve">if they were only presented with the cue at test. JOL ratings were made </w:t>
      </w:r>
      <w:r w:rsidR="00C97C00">
        <w:lastRenderedPageBreak/>
        <w:t>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“I </w:t>
      </w:r>
      <w:r w:rsidR="00F32AEB">
        <w:t xml:space="preserve">am certain I </w:t>
      </w:r>
      <w:r w:rsidR="007D16D8">
        <w:t xml:space="preserve">WILL </w:t>
      </w:r>
      <w:r w:rsidR="00F32AEB">
        <w:t xml:space="preserve">REMEMBER </w:t>
      </w:r>
      <w:r w:rsidR="007D16D8">
        <w:t xml:space="preserve">the word pair.” Participants were instructed to use the full range of the scale to help reduce anchoring </w:t>
      </w:r>
      <w:r w:rsidR="009529B1">
        <w:t>at points on</w:t>
      </w:r>
      <w:r w:rsidR="007D16D8">
        <w:t xml:space="preserve"> the scale.</w:t>
      </w:r>
      <w:r w:rsidR="004F34DA">
        <w:t xml:space="preserve"> </w:t>
      </w:r>
    </w:p>
    <w:p w14:paraId="19617609" w14:textId="2AE391EF" w:rsidR="0042278A" w:rsidRDefault="00760A3C" w:rsidP="00D72AE5">
      <w:pPr>
        <w:ind w:firstLine="720"/>
      </w:pPr>
      <w:r>
        <w:t>For</w:t>
      </w:r>
      <w:r w:rsidR="004F34DA">
        <w:t xml:space="preserve"> the </w:t>
      </w:r>
      <w:r w:rsidR="006F7879">
        <w:t xml:space="preserve">read </w:t>
      </w:r>
      <w:r w:rsidR="00C97C00">
        <w:t>group</w:t>
      </w:r>
      <w:r w:rsidR="004F34DA">
        <w:t>, participants were instructed to study the word pairs by reading them silently</w:t>
      </w:r>
      <w:r w:rsidR="00C97C00">
        <w:t xml:space="preserve"> to themselves</w:t>
      </w:r>
      <w:r w:rsidR="004F34DA">
        <w:t xml:space="preserve">. For the </w:t>
      </w:r>
      <w:r w:rsidR="006F7879">
        <w:t xml:space="preserve">relational </w:t>
      </w:r>
      <w:r w:rsidR="00C97C00">
        <w:t>group</w:t>
      </w:r>
      <w:r w:rsidR="004F34DA">
        <w:t>, participants were instructed to study the word pairs by thinking about how the</w:t>
      </w:r>
      <w:r w:rsidR="006F7879">
        <w:t xml:space="preserve"> pair of</w:t>
      </w:r>
      <w:r w:rsidR="004F34DA">
        <w:t xml:space="preserve"> words were related</w:t>
      </w:r>
      <w:r w:rsidR="006F7879">
        <w:t xml:space="preserve"> to each other</w:t>
      </w:r>
      <w:r w:rsidR="004F34DA">
        <w:t xml:space="preserve">. </w:t>
      </w:r>
      <w:r w:rsidR="006F7879">
        <w:t xml:space="preserve">Relational participants were </w:t>
      </w:r>
      <w:r w:rsidR="00AA008B">
        <w:t>similarly</w:t>
      </w:r>
      <w:r w:rsidR="006F7879">
        <w:t xml:space="preserve"> given the example of the word pair</w:t>
      </w:r>
      <w:r w:rsidR="004F34DA">
        <w:t xml:space="preserve"> “Cat-Turtle”</w:t>
      </w:r>
      <w:r w:rsidR="00F922F1">
        <w:t xml:space="preserve"> and were instructed to think </w:t>
      </w:r>
      <w:r w:rsidR="004F34DA">
        <w:t xml:space="preserve">about how cats and turtles are both animals </w:t>
      </w:r>
      <w:r w:rsidR="00A42E41">
        <w:t xml:space="preserve">and </w:t>
      </w:r>
      <w:r w:rsidR="004F34DA">
        <w:t xml:space="preserve">can both be pets. For the </w:t>
      </w:r>
      <w:r w:rsidR="006F7879">
        <w:t>item</w:t>
      </w:r>
      <w:r w:rsidR="004F34DA">
        <w:t>-</w:t>
      </w:r>
      <w:r w:rsidR="006F7879">
        <w:t xml:space="preserve">specific </w:t>
      </w:r>
      <w:r w:rsidR="00C97C00">
        <w:t>group</w:t>
      </w:r>
      <w:r w:rsidR="004F34DA">
        <w:t>, participants were instructed to study the word pairs by thinking about how the words in each pair were unique</w:t>
      </w:r>
      <w:r w:rsidR="006F7879">
        <w:t xml:space="preserve"> with the example that</w:t>
      </w:r>
      <w:r w:rsidR="004F34DA">
        <w:t xml:space="preserve"> </w:t>
      </w:r>
      <w:r w:rsidR="006F7879">
        <w:t>for the pair</w:t>
      </w:r>
      <w:r w:rsidR="004F34DA">
        <w:t xml:space="preserve"> “Cat-Turtle”, </w:t>
      </w:r>
      <w:r w:rsidR="006F7879">
        <w:t xml:space="preserve">participants </w:t>
      </w:r>
      <w:r w:rsidR="004F34DA">
        <w:t>might think about how cats have fur</w:t>
      </w:r>
      <w:r w:rsidR="004D2F67">
        <w:t>,</w:t>
      </w:r>
      <w:r w:rsidR="004F34DA">
        <w:t xml:space="preserve"> </w:t>
      </w:r>
      <w:r w:rsidR="004D2F67">
        <w:t xml:space="preserve">but </w:t>
      </w:r>
      <w:r w:rsidR="004F34DA">
        <w:t>turtles have shells</w:t>
      </w:r>
      <w:r w:rsidR="004D2F67">
        <w:t xml:space="preserve"> </w:t>
      </w:r>
      <w:r w:rsidR="00A42E41">
        <w:t xml:space="preserve">and </w:t>
      </w:r>
      <w:r w:rsidR="004D2F67">
        <w:t>how cats are mammals, but turtles are reptiles.</w:t>
      </w:r>
      <w:r w:rsidR="000E5D42">
        <w:t xml:space="preserve"> Item-specific and relational groups similarly completed encoding tasks silently.</w:t>
      </w:r>
      <w:r w:rsidR="004D2F67">
        <w:t xml:space="preserve"> Participants only saw one type of </w:t>
      </w:r>
      <w:r w:rsidR="007B0492">
        <w:t xml:space="preserve">task </w:t>
      </w:r>
      <w:r w:rsidR="004D2F67">
        <w:t xml:space="preserve">instruction. </w:t>
      </w:r>
      <w:r w:rsidR="007D16D8">
        <w:t xml:space="preserve">After </w:t>
      </w:r>
      <w:r w:rsidR="00D72AE5">
        <w:t>receiving the</w:t>
      </w:r>
      <w:r w:rsidR="007D16D8">
        <w:t xml:space="preserve"> </w:t>
      </w:r>
      <w:r w:rsidR="007B0492">
        <w:t xml:space="preserve">encoding </w:t>
      </w:r>
      <w:r w:rsidR="007D16D8">
        <w:t xml:space="preserve">instructions, </w:t>
      </w:r>
      <w:r w:rsidR="0042278A">
        <w:t>participants</w:t>
      </w:r>
      <w:r w:rsidR="00F32AEB">
        <w:t xml:space="preserve"> completed a ten-word practice set</w:t>
      </w:r>
      <w:r w:rsidR="00364E89">
        <w:t xml:space="preserve"> using their assigned encoding task</w:t>
      </w:r>
      <w:r w:rsidR="00EE20E9">
        <w:t xml:space="preserve">. </w:t>
      </w:r>
      <w:r w:rsidR="00EE20E9" w:rsidRPr="00EE20E9">
        <w:rPr>
          <w:color w:val="4472C4" w:themeColor="accent1"/>
        </w:rPr>
        <w:t xml:space="preserve">Following completion of the practice trials, participants were required to </w:t>
      </w:r>
      <w:r w:rsidR="00550DC0">
        <w:rPr>
          <w:color w:val="4472C4" w:themeColor="accent1"/>
        </w:rPr>
        <w:t xml:space="preserve">describe their study strategy to the experimenter in their own words prior to starting the experiment. </w:t>
      </w:r>
      <w:r w:rsidR="00F32AEB">
        <w:t>Participants</w:t>
      </w:r>
      <w:r w:rsidR="007D16D8">
        <w:t xml:space="preserve"> were </w:t>
      </w:r>
      <w:r w:rsidR="00F32AEB">
        <w:t xml:space="preserve">then </w:t>
      </w:r>
      <w:r w:rsidR="007D16D8">
        <w:t>given their fir</w:t>
      </w:r>
      <w:r w:rsidR="0042278A">
        <w:t xml:space="preserve">st block of word </w:t>
      </w:r>
      <w:r w:rsidR="00364E89">
        <w:t>pairs</w:t>
      </w:r>
      <w:r w:rsidR="0042278A">
        <w:t xml:space="preserve"> to study</w:t>
      </w:r>
      <w:r w:rsidR="00F32AEB">
        <w:t xml:space="preserve"> </w:t>
      </w:r>
      <w:r w:rsidR="0042278A">
        <w:t>at their own pace and provided their JOL rating</w:t>
      </w:r>
      <w:r w:rsidR="00F32AEB">
        <w:t>s</w:t>
      </w:r>
      <w:r w:rsidR="0042278A">
        <w:t xml:space="preserve"> while the word pair was displayed.</w:t>
      </w:r>
      <w:r w:rsidR="001A4FFC">
        <w:t xml:space="preserve"> Finally, after studying half of the pairs, participants were presented </w:t>
      </w:r>
      <w:r w:rsidR="00473335">
        <w:t xml:space="preserve">with </w:t>
      </w:r>
      <w:r w:rsidR="001A4FFC">
        <w:t>a quick reminder to use their respective encoding strategy.</w:t>
      </w:r>
      <w:r w:rsidR="00CD12B3">
        <w:t xml:space="preserve"> </w:t>
      </w:r>
    </w:p>
    <w:p w14:paraId="4A44E8BB" w14:textId="371C9ABB" w:rsidR="004D2F67" w:rsidRDefault="00550DC0" w:rsidP="009E5953">
      <w:pPr>
        <w:ind w:firstLine="720"/>
      </w:pPr>
      <w:r>
        <w:t>Following</w:t>
      </w:r>
      <w:r w:rsidR="002753AA">
        <w:t xml:space="preserve"> the first study list</w:t>
      </w:r>
      <w:r w:rsidR="0042278A">
        <w:t xml:space="preserve">, participants </w:t>
      </w:r>
      <w:r w:rsidR="004D2F67">
        <w:t>complete</w:t>
      </w:r>
      <w:r>
        <w:t>d</w:t>
      </w:r>
      <w:r w:rsidR="004D2F67">
        <w:t xml:space="preserve"> a</w:t>
      </w:r>
      <w:r w:rsidR="00C97C00">
        <w:t>n arithmetic filler</w:t>
      </w:r>
      <w:r w:rsidR="004F13A6">
        <w:t xml:space="preserve"> task</w:t>
      </w:r>
      <w:r>
        <w:t xml:space="preserve"> for 2 min followed by </w:t>
      </w:r>
      <w:r w:rsidR="004D2F67">
        <w:t xml:space="preserve">a cued-recall </w:t>
      </w:r>
      <w:r w:rsidR="0072127D">
        <w:t>test</w:t>
      </w:r>
      <w:r w:rsidR="004D2F67">
        <w:t xml:space="preserve"> in which </w:t>
      </w:r>
      <w:r w:rsidR="00F32AEB">
        <w:t xml:space="preserve">only </w:t>
      </w:r>
      <w:r w:rsidR="004D2F67">
        <w:t xml:space="preserve">the cue word was </w:t>
      </w:r>
      <w:proofErr w:type="gramStart"/>
      <w:r w:rsidR="00F32AEB">
        <w:t>presented</w:t>
      </w:r>
      <w:proofErr w:type="gramEnd"/>
      <w:r w:rsidR="004D2F67">
        <w:t xml:space="preserve"> and </w:t>
      </w:r>
      <w:r>
        <w:t xml:space="preserve">participants were tasked with providing </w:t>
      </w:r>
      <w:r w:rsidR="004D2F67">
        <w:t xml:space="preserve">the target word from memory. Participants were encouraged </w:t>
      </w:r>
      <w:r w:rsidR="00C36F4C">
        <w:t>not to leave test answers blank and to try their best to retrieve the target word</w:t>
      </w:r>
      <w:r w:rsidR="006F7879">
        <w:t xml:space="preserve"> from memory</w:t>
      </w:r>
      <w:r w:rsidR="00C36F4C">
        <w:t xml:space="preserve">. </w:t>
      </w:r>
      <w:r w:rsidR="00B46DB5">
        <w:t xml:space="preserve">After the first </w:t>
      </w:r>
      <w:r w:rsidR="00B46DB5">
        <w:lastRenderedPageBreak/>
        <w:t xml:space="preserve">cued-recall test was finished, participants </w:t>
      </w:r>
      <w:r w:rsidR="00554E47">
        <w:t>completed</w:t>
      </w:r>
      <w:r w:rsidR="00B46DB5">
        <w:t xml:space="preserve"> a second study/test block </w:t>
      </w:r>
      <w:r w:rsidR="006F7879">
        <w:t xml:space="preserve">using </w:t>
      </w:r>
      <w:r w:rsidR="00B46DB5">
        <w:t xml:space="preserve">the same </w:t>
      </w:r>
      <w:r w:rsidR="00C97C00">
        <w:t xml:space="preserve">encoding </w:t>
      </w:r>
      <w:r w:rsidR="00B46DB5">
        <w:t>instructions as the first. Once participants completed the second</w:t>
      </w:r>
      <w:r w:rsidR="00C36F4C">
        <w:t xml:space="preserve"> study/test</w:t>
      </w:r>
      <w:r w:rsidR="00B46DB5">
        <w:t xml:space="preserve"> block, they were debriefed </w:t>
      </w:r>
      <w:r w:rsidR="00C36F4C">
        <w:t xml:space="preserve">and </w:t>
      </w:r>
      <w:r w:rsidR="00F00238">
        <w:t xml:space="preserve">granted participation </w:t>
      </w:r>
      <w:r w:rsidR="006F7879">
        <w:t>credit</w:t>
      </w:r>
      <w:r w:rsidR="00B46DB5">
        <w:t xml:space="preserve">. </w:t>
      </w:r>
      <w:r w:rsidR="00C97C00">
        <w:t xml:space="preserve">Participants </w:t>
      </w:r>
      <w:r w:rsidR="006F7879">
        <w:t xml:space="preserve">typically </w:t>
      </w:r>
      <w:r w:rsidR="00C97C00">
        <w:t>completed the experiment in under 1 hour.</w:t>
      </w:r>
    </w:p>
    <w:p w14:paraId="1FF0BA51" w14:textId="156778A7" w:rsidR="003E7264" w:rsidRDefault="003E7264" w:rsidP="003E7264">
      <w:pPr>
        <w:jc w:val="center"/>
        <w:rPr>
          <w:b/>
          <w:bCs/>
        </w:rPr>
      </w:pPr>
      <w:r>
        <w:rPr>
          <w:b/>
          <w:bCs/>
        </w:rPr>
        <w:t>Results</w:t>
      </w:r>
    </w:p>
    <w:p w14:paraId="0F1DFDB8" w14:textId="463A1A72" w:rsidR="003E7264" w:rsidRDefault="006F7879" w:rsidP="003E7264">
      <w:pPr>
        <w:spacing w:after="160"/>
        <w:ind w:firstLine="720"/>
        <w:contextualSpacing/>
        <w:rPr>
          <w:rFonts w:eastAsia="Arial" w:cs="Times New Roman"/>
          <w:szCs w:val="24"/>
        </w:rPr>
      </w:pPr>
      <w:r>
        <w:rPr>
          <w:rFonts w:eastAsia="Arial" w:cs="Times New Roman"/>
          <w:szCs w:val="24"/>
        </w:rPr>
        <w:t>Prior to conducting</w:t>
      </w:r>
      <w:r w:rsidR="001A425D">
        <w:rPr>
          <w:rFonts w:eastAsia="Arial" w:cs="Times New Roman"/>
          <w:szCs w:val="24"/>
        </w:rPr>
        <w:t xml:space="preserve"> </w:t>
      </w:r>
      <w:r w:rsidR="003E7264" w:rsidRPr="003E7264">
        <w:rPr>
          <w:rFonts w:eastAsia="Arial" w:cs="Times New Roman"/>
          <w:szCs w:val="24"/>
        </w:rPr>
        <w:t xml:space="preserve">analyses, </w:t>
      </w:r>
      <w:r w:rsidR="005404FD">
        <w:rPr>
          <w:rFonts w:eastAsia="Arial" w:cs="Times New Roman"/>
          <w:szCs w:val="24"/>
        </w:rPr>
        <w:t xml:space="preserve">study items that were missing JOL ratings or had ratings that were </w:t>
      </w:r>
      <w:r w:rsidR="003E7264" w:rsidRPr="003E7264">
        <w:rPr>
          <w:rFonts w:eastAsia="Arial" w:cs="Times New Roman"/>
          <w:szCs w:val="24"/>
        </w:rPr>
        <w:t>outside of the 0-100 range</w:t>
      </w:r>
      <w:r w:rsidR="005404FD">
        <w:rPr>
          <w:rFonts w:eastAsia="Arial" w:cs="Times New Roman"/>
          <w:szCs w:val="24"/>
        </w:rPr>
        <w:t xml:space="preserve"> were removed</w:t>
      </w:r>
      <w:r w:rsidR="003E7264">
        <w:rPr>
          <w:rFonts w:eastAsia="Arial" w:cs="Times New Roman"/>
          <w:szCs w:val="24"/>
        </w:rPr>
        <w:t>.</w:t>
      </w:r>
      <w:r w:rsidR="005404FD">
        <w:rPr>
          <w:rFonts w:eastAsia="Arial" w:cs="Times New Roman"/>
          <w:szCs w:val="24"/>
        </w:rPr>
        <w:t xml:space="preserve"> </w:t>
      </w:r>
      <w:r w:rsidR="00550DC0">
        <w:rPr>
          <w:rFonts w:eastAsia="Arial" w:cs="Times New Roman"/>
          <w:szCs w:val="24"/>
        </w:rPr>
        <w:t>These responses were rare and</w:t>
      </w:r>
      <w:r w:rsidR="005404FD">
        <w:rPr>
          <w:rFonts w:eastAsia="Arial" w:cs="Times New Roman"/>
          <w:szCs w:val="24"/>
        </w:rPr>
        <w:t xml:space="preserve"> fewer than 0.5% of items</w:t>
      </w:r>
      <w:r w:rsidR="00550DC0">
        <w:rPr>
          <w:rFonts w:eastAsia="Arial" w:cs="Times New Roman"/>
          <w:szCs w:val="24"/>
        </w:rPr>
        <w:t xml:space="preserve"> were removed</w:t>
      </w:r>
      <w:r w:rsidR="005404FD">
        <w:rPr>
          <w:rFonts w:eastAsia="Arial" w:cs="Times New Roman"/>
          <w:szCs w:val="24"/>
        </w:rPr>
        <w:t>.</w:t>
      </w:r>
      <w:r w:rsidR="003E7264">
        <w:rPr>
          <w:rFonts w:eastAsia="Arial" w:cs="Times New Roman"/>
          <w:szCs w:val="24"/>
        </w:rPr>
        <w:t xml:space="preserve"> </w:t>
      </w:r>
      <w:r w:rsidR="005404FD">
        <w:rPr>
          <w:rFonts w:eastAsia="Arial" w:cs="Times New Roman"/>
          <w:szCs w:val="24"/>
        </w:rPr>
        <w:t>When scoring r</w:t>
      </w:r>
      <w:r w:rsidR="00554E47" w:rsidRPr="003E7264">
        <w:rPr>
          <w:rFonts w:eastAsia="Arial" w:cs="Times New Roman"/>
          <w:szCs w:val="24"/>
        </w:rPr>
        <w:t xml:space="preserve">ecall </w:t>
      </w:r>
      <w:r w:rsidR="003E7264" w:rsidRPr="003E7264">
        <w:rPr>
          <w:rFonts w:eastAsia="Arial" w:cs="Times New Roman"/>
          <w:szCs w:val="24"/>
        </w:rPr>
        <w:t>responses</w:t>
      </w:r>
      <w:r w:rsidR="005404FD">
        <w:rPr>
          <w:rFonts w:eastAsia="Arial" w:cs="Times New Roman"/>
          <w:szCs w:val="24"/>
        </w:rPr>
        <w:t>, test items</w:t>
      </w:r>
      <w:r w:rsidR="00554E47">
        <w:rPr>
          <w:rFonts w:eastAsia="Arial" w:cs="Times New Roman"/>
          <w:szCs w:val="24"/>
        </w:rPr>
        <w:t xml:space="preserve"> that were skipped</w:t>
      </w:r>
      <w:r w:rsidR="003E7264" w:rsidRPr="003E7264">
        <w:rPr>
          <w:rFonts w:eastAsia="Arial" w:cs="Times New Roman"/>
          <w:szCs w:val="24"/>
        </w:rPr>
        <w:t xml:space="preserve"> were scored as incorrect</w:t>
      </w:r>
      <w:r w:rsidR="0002320C">
        <w:rPr>
          <w:rFonts w:eastAsia="Arial" w:cs="Times New Roman"/>
          <w:szCs w:val="24"/>
        </w:rPr>
        <w:t>,</w:t>
      </w:r>
      <w:r w:rsidR="005404FD">
        <w:rPr>
          <w:rFonts w:eastAsia="Arial" w:cs="Times New Roman"/>
          <w:szCs w:val="24"/>
        </w:rPr>
        <w:t xml:space="preserve"> and a</w:t>
      </w:r>
      <w:r w:rsidR="00554E47">
        <w:rPr>
          <w:rFonts w:eastAsia="Arial" w:cs="Times New Roman"/>
          <w:szCs w:val="24"/>
        </w:rPr>
        <w:t xml:space="preserve"> liberal criterion for scoring correct items was adopted such that misspellings or pluralizations were scored as correct. </w:t>
      </w:r>
      <w:r w:rsidR="00AC21E6">
        <w:rPr>
          <w:rFonts w:eastAsia="Arial" w:cs="Times New Roman"/>
          <w:szCs w:val="24"/>
        </w:rPr>
        <w:t>All analyses were collapsed across block (</w:t>
      </w:r>
      <w:r w:rsidR="006E76A4">
        <w:rPr>
          <w:rFonts w:eastAsia="Arial" w:cs="Times New Roman"/>
          <w:szCs w:val="24"/>
        </w:rPr>
        <w:t xml:space="preserve">analyses split by block </w:t>
      </w:r>
      <w:r w:rsidR="00D94205">
        <w:rPr>
          <w:rFonts w:eastAsia="Arial" w:cs="Times New Roman"/>
          <w:szCs w:val="24"/>
        </w:rPr>
        <w:t>are</w:t>
      </w:r>
      <w:r w:rsidR="006E76A4">
        <w:rPr>
          <w:rFonts w:eastAsia="Arial" w:cs="Times New Roman"/>
          <w:szCs w:val="24"/>
        </w:rPr>
        <w:t xml:space="preserve"> available in the S</w:t>
      </w:r>
      <w:r w:rsidR="00AC21E6">
        <w:rPr>
          <w:rFonts w:eastAsia="Arial" w:cs="Times New Roman"/>
          <w:szCs w:val="24"/>
        </w:rPr>
        <w:t xml:space="preserve">upplemental </w:t>
      </w:r>
      <w:r w:rsidR="006E76A4">
        <w:rPr>
          <w:rFonts w:eastAsia="Arial" w:cs="Times New Roman"/>
          <w:szCs w:val="24"/>
        </w:rPr>
        <w:t xml:space="preserve">Materials; </w:t>
      </w:r>
      <w:r w:rsidR="00117DBC" w:rsidRPr="00117DBC">
        <w:rPr>
          <w:rFonts w:eastAsia="Arial" w:cs="Times New Roman"/>
          <w:szCs w:val="24"/>
        </w:rPr>
        <w:t>https://osf.io/svzg8/</w:t>
      </w:r>
      <w:r w:rsidR="00AC21E6">
        <w:rPr>
          <w:rFonts w:eastAsia="Arial" w:cs="Times New Roman"/>
          <w:szCs w:val="24"/>
        </w:rPr>
        <w:t>)</w:t>
      </w:r>
      <w:r w:rsidR="00284C91">
        <w:rPr>
          <w:rFonts w:eastAsia="Arial" w:cs="Times New Roman"/>
          <w:szCs w:val="24"/>
        </w:rPr>
        <w:t xml:space="preserve">, and we note that the data patterns were </w:t>
      </w:r>
      <w:r w:rsidR="00F202C5">
        <w:rPr>
          <w:rFonts w:eastAsia="Arial" w:cs="Times New Roman"/>
          <w:szCs w:val="24"/>
        </w:rPr>
        <w:t>similar between blocks</w:t>
      </w:r>
      <w:r w:rsidR="00AC21E6">
        <w:rPr>
          <w:rFonts w:eastAsia="Arial" w:cs="Times New Roman"/>
          <w:szCs w:val="24"/>
        </w:rPr>
        <w:t xml:space="preserve">. </w:t>
      </w:r>
      <w:r w:rsidR="004F32FC">
        <w:rPr>
          <w:rFonts w:eastAsia="Arial" w:cs="Times New Roman"/>
          <w:szCs w:val="24"/>
        </w:rPr>
        <w:t>Partial</w:t>
      </w:r>
      <w:r w:rsidR="003E7264" w:rsidRPr="003E7264">
        <w:rPr>
          <w:rFonts w:eastAsia="Arial" w:cs="Times New Roman"/>
          <w:szCs w:val="24"/>
        </w:rPr>
        <w:t>-eta squared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sidR="001A425D">
        <w:rPr>
          <w:rFonts w:eastAsia="Arial" w:cs="Times New Roman"/>
          <w:szCs w:val="24"/>
        </w:rPr>
        <w:t xml:space="preserve">s </w:t>
      </w:r>
      <w:r w:rsidR="003E7264" w:rsidRPr="003E7264">
        <w:rPr>
          <w:rFonts w:eastAsia="Arial" w:cs="Times New Roman"/>
          <w:szCs w:val="24"/>
        </w:rPr>
        <w:t xml:space="preserve">were included for signiﬁcant </w:t>
      </w:r>
      <w:r w:rsidR="003B4B71">
        <w:rPr>
          <w:rFonts w:eastAsia="Arial" w:cs="Times New Roman"/>
          <w:szCs w:val="24"/>
        </w:rPr>
        <w:t>a</w:t>
      </w:r>
      <w:r w:rsidR="003B4B71" w:rsidRPr="003E7264">
        <w:rPr>
          <w:rFonts w:eastAsia="Arial" w:cs="Times New Roman"/>
          <w:szCs w:val="24"/>
        </w:rPr>
        <w:t xml:space="preserve">nalyses </w:t>
      </w:r>
      <w:r w:rsidR="003E7264" w:rsidRPr="003E7264">
        <w:rPr>
          <w:rFonts w:eastAsia="Arial" w:cs="Times New Roman"/>
          <w:szCs w:val="24"/>
        </w:rPr>
        <w:t xml:space="preserve">of </w:t>
      </w:r>
      <w:r w:rsidR="003B4B71">
        <w:rPr>
          <w:rFonts w:eastAsia="Arial" w:cs="Times New Roman"/>
          <w:szCs w:val="24"/>
        </w:rPr>
        <w:t>v</w:t>
      </w:r>
      <w:r w:rsidR="003B4B71" w:rsidRPr="003E7264">
        <w:rPr>
          <w:rFonts w:eastAsia="Arial" w:cs="Times New Roman"/>
          <w:szCs w:val="24"/>
        </w:rPr>
        <w:t xml:space="preserve">ariance </w:t>
      </w:r>
      <w:r w:rsidR="003E7264" w:rsidRPr="003E7264">
        <w:rPr>
          <w:rFonts w:eastAsia="Arial" w:cs="Times New Roman"/>
          <w:szCs w:val="24"/>
        </w:rPr>
        <w:t xml:space="preserve">(ANOVAs) and </w:t>
      </w:r>
      <w:r w:rsidR="003E7264" w:rsidRPr="003E7264">
        <w:rPr>
          <w:rFonts w:eastAsia="Arial" w:cs="Times New Roman"/>
          <w:i/>
          <w:szCs w:val="24"/>
        </w:rPr>
        <w:t>t</w:t>
      </w:r>
      <w:r w:rsidR="003E7264" w:rsidRPr="003E7264">
        <w:rPr>
          <w:rFonts w:eastAsia="Arial" w:cs="Times New Roman"/>
          <w:szCs w:val="24"/>
        </w:rPr>
        <w:t>-tests, respectively</w:t>
      </w:r>
      <w:r w:rsidR="003165EF">
        <w:rPr>
          <w:rFonts w:eastAsia="Arial" w:cs="Times New Roman"/>
          <w:szCs w:val="24"/>
        </w:rPr>
        <w:t xml:space="preserve">. </w:t>
      </w:r>
      <w:r w:rsidR="00330747">
        <w:rPr>
          <w:rFonts w:eastAsia="Arial" w:cs="Times New Roman"/>
          <w:szCs w:val="24"/>
        </w:rPr>
        <w:t xml:space="preserve">For all analyses, </w:t>
      </w:r>
      <w:r w:rsidR="001A425D">
        <w:rPr>
          <w:rFonts w:eastAsia="Arial" w:cs="Times New Roman"/>
          <w:szCs w:val="24"/>
        </w:rPr>
        <w:t>a</w:t>
      </w:r>
      <w:r w:rsidR="001A425D"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r w:rsidR="00F00238">
        <w:rPr>
          <w:rFonts w:eastAsia="Arial" w:cs="Times New Roman"/>
          <w:szCs w:val="24"/>
        </w:rPr>
        <w:t xml:space="preserve">For </w:t>
      </w:r>
      <w:r w:rsidR="0002320C">
        <w:rPr>
          <w:rFonts w:eastAsia="Arial" w:cs="Times New Roman"/>
          <w:szCs w:val="24"/>
        </w:rPr>
        <w:t xml:space="preserve">all reported </w:t>
      </w:r>
      <w:r w:rsidR="00F00238">
        <w:rPr>
          <w:rFonts w:eastAsia="Arial" w:cs="Times New Roman"/>
          <w:szCs w:val="24"/>
        </w:rPr>
        <w:t>non-significant comparisons, we further analyzed the strength of the evidence supporting the null hypothesis using a Bayesian estimate (</w:t>
      </w:r>
      <w:r w:rsidR="00F00238" w:rsidRPr="00613ABF">
        <w:rPr>
          <w:rFonts w:eastAsia="Arial" w:cs="Times New Roman"/>
          <w:szCs w:val="24"/>
        </w:rPr>
        <w:t>Masson</w:t>
      </w:r>
      <w:r w:rsidR="00F00238">
        <w:rPr>
          <w:rFonts w:eastAsia="Arial" w:cs="Times New Roman"/>
          <w:szCs w:val="24"/>
        </w:rPr>
        <w:t xml:space="preserve">, 2011; </w:t>
      </w:r>
      <w:proofErr w:type="spellStart"/>
      <w:r w:rsidR="00F00238" w:rsidRPr="00613ABF">
        <w:rPr>
          <w:rFonts w:eastAsia="Arial" w:cs="Times New Roman"/>
          <w:szCs w:val="24"/>
        </w:rPr>
        <w:t>Wagenmakers</w:t>
      </w:r>
      <w:proofErr w:type="spellEnd"/>
      <w:r w:rsidR="00F00238">
        <w:rPr>
          <w:rFonts w:eastAsia="Arial" w:cs="Times New Roman"/>
          <w:szCs w:val="24"/>
        </w:rPr>
        <w:t>, 2007). In this analysis, a model that assumes an effect is compared to a model that assumes a null effect</w:t>
      </w:r>
      <w:r w:rsidR="00746808">
        <w:rPr>
          <w:rFonts w:eastAsia="Arial" w:cs="Times New Roman"/>
          <w:szCs w:val="24"/>
        </w:rPr>
        <w:t xml:space="preserve">. This process </w:t>
      </w:r>
      <w:r w:rsidR="00F00238">
        <w:rPr>
          <w:rFonts w:eastAsia="Arial" w:cs="Times New Roman"/>
          <w:szCs w:val="24"/>
        </w:rPr>
        <w:t xml:space="preserve">yields a probability estimate that the null hypothesis is retained (termed </w:t>
      </w:r>
      <w:r w:rsidR="00F00238">
        <w:rPr>
          <w:rFonts w:eastAsia="Arial" w:cs="Times New Roman"/>
          <w:i/>
          <w:iCs/>
          <w:szCs w:val="24"/>
        </w:rPr>
        <w:t>p</w:t>
      </w:r>
      <w:r w:rsidR="00F00238" w:rsidRPr="008635B2">
        <w:rPr>
          <w:rFonts w:eastAsia="Arial" w:cs="Times New Roman"/>
          <w:szCs w:val="24"/>
          <w:vertAlign w:val="subscript"/>
        </w:rPr>
        <w:t>BIC</w:t>
      </w:r>
      <w:r w:rsidR="00F00238">
        <w:rPr>
          <w:rFonts w:eastAsia="Arial" w:cs="Times New Roman"/>
          <w:szCs w:val="24"/>
        </w:rPr>
        <w:t xml:space="preserve">; Bayesian Information Criterion). The </w:t>
      </w:r>
      <w:r w:rsidR="00F00238">
        <w:rPr>
          <w:rFonts w:eastAsia="Arial" w:cs="Times New Roman"/>
          <w:i/>
          <w:iCs/>
          <w:szCs w:val="24"/>
        </w:rPr>
        <w:t>p</w:t>
      </w:r>
      <w:r w:rsidR="00F00238" w:rsidRPr="00964B18">
        <w:rPr>
          <w:rFonts w:eastAsia="Arial" w:cs="Times New Roman"/>
          <w:szCs w:val="24"/>
          <w:vertAlign w:val="subscript"/>
        </w:rPr>
        <w:t>BIC</w:t>
      </w:r>
      <w:r w:rsidR="00F00238">
        <w:rPr>
          <w:rFonts w:eastAsia="Arial" w:cs="Times New Roman"/>
          <w:szCs w:val="24"/>
        </w:rPr>
        <w:t xml:space="preserve"> estimate is advantageous in that it is sensitive to sample size, increasing confidence in null effects reported. This Bayesian analysis is therefore supplementary to null effects detected </w:t>
      </w:r>
      <w:r w:rsidR="00E34742">
        <w:rPr>
          <w:rFonts w:eastAsia="Arial" w:cs="Times New Roman"/>
          <w:szCs w:val="24"/>
        </w:rPr>
        <w:t xml:space="preserve">using </w:t>
      </w:r>
      <w:r w:rsidR="00F00238">
        <w:rPr>
          <w:rFonts w:eastAsia="Arial" w:cs="Times New Roman"/>
          <w:szCs w:val="24"/>
        </w:rPr>
        <w:t>standard null-hypothesis-significance testing.</w:t>
      </w:r>
    </w:p>
    <w:p w14:paraId="5388B805" w14:textId="4DC7ED8E" w:rsidR="008A5056" w:rsidRDefault="00C110AE" w:rsidP="003E7264">
      <w:pPr>
        <w:spacing w:after="160"/>
        <w:ind w:firstLine="720"/>
        <w:contextualSpacing/>
        <w:rPr>
          <w:rFonts w:eastAsia="Arial" w:cs="Times New Roman"/>
          <w:szCs w:val="24"/>
        </w:rPr>
      </w:pPr>
      <w:bookmarkStart w:id="132" w:name="_Hlk50496322"/>
      <w:r>
        <w:rPr>
          <w:rFonts w:eastAsia="Arial" w:cs="Times New Roman"/>
          <w:szCs w:val="24"/>
        </w:rPr>
        <w:t xml:space="preserve">Mean JOL and recall rates as a function of pair type are reported in Figure 1. </w:t>
      </w:r>
      <w:r w:rsidR="00082143">
        <w:rPr>
          <w:rFonts w:eastAsia="Arial" w:cs="Times New Roman"/>
          <w:szCs w:val="24"/>
        </w:rPr>
        <w:t xml:space="preserve">For completeness, all comparisons are reported in </w:t>
      </w:r>
      <w:r w:rsidR="00676A9B">
        <w:rPr>
          <w:rFonts w:eastAsia="Arial" w:cs="Times New Roman"/>
          <w:szCs w:val="24"/>
        </w:rPr>
        <w:t>A</w:t>
      </w:r>
      <w:r w:rsidR="00082143" w:rsidRPr="009C4C5C">
        <w:rPr>
          <w:rFonts w:eastAsia="Arial" w:cs="Times New Roman"/>
          <w:szCs w:val="24"/>
        </w:rPr>
        <w:t>ppendix Table A3</w:t>
      </w:r>
      <w:r w:rsidR="00082143">
        <w:rPr>
          <w:rFonts w:eastAsia="Arial" w:cs="Times New Roman"/>
          <w:szCs w:val="24"/>
        </w:rPr>
        <w:t xml:space="preserve">. </w:t>
      </w:r>
      <w:r w:rsidR="003E7264" w:rsidRPr="003E7264">
        <w:rPr>
          <w:rFonts w:eastAsia="Arial" w:cs="Times New Roman"/>
          <w:szCs w:val="24"/>
        </w:rPr>
        <w:t xml:space="preserve">A 2 </w:t>
      </w:r>
      <w:bookmarkStart w:id="133" w:name="_Hlk11862896"/>
      <w:r w:rsidR="003E7264" w:rsidRPr="003E7264">
        <w:rPr>
          <w:rFonts w:eastAsia="Arial" w:cs="Times New Roman"/>
          <w:szCs w:val="24"/>
        </w:rPr>
        <w:t xml:space="preserve">(Measure: JOL vs. </w:t>
      </w:r>
      <w:r w:rsidR="003E7264" w:rsidRPr="003E7264">
        <w:rPr>
          <w:rFonts w:eastAsia="Arial" w:cs="Times New Roman"/>
          <w:szCs w:val="24"/>
        </w:rPr>
        <w:lastRenderedPageBreak/>
        <w:t>Recall) ×</w:t>
      </w:r>
      <w:r w:rsidR="003E7264">
        <w:rPr>
          <w:rFonts w:eastAsia="Arial" w:cs="Times New Roman"/>
          <w:szCs w:val="24"/>
        </w:rPr>
        <w:t xml:space="preserve"> </w:t>
      </w:r>
      <w:bookmarkStart w:id="134" w:name="_Hlk79065891"/>
      <w:r w:rsidR="003E7264">
        <w:rPr>
          <w:rFonts w:eastAsia="Arial" w:cs="Times New Roman"/>
          <w:szCs w:val="24"/>
        </w:rPr>
        <w:t xml:space="preserve">3 (Encoding </w:t>
      </w:r>
      <w:r w:rsidR="005D704E">
        <w:rPr>
          <w:rFonts w:eastAsia="Arial" w:cs="Times New Roman"/>
          <w:szCs w:val="24"/>
        </w:rPr>
        <w:t>Group</w:t>
      </w:r>
      <w:r w:rsidR="003E7264">
        <w:rPr>
          <w:rFonts w:eastAsia="Arial" w:cs="Times New Roman"/>
          <w:szCs w:val="24"/>
        </w:rPr>
        <w:t xml:space="preserve">: </w:t>
      </w:r>
      <w:r w:rsidR="009749B6">
        <w:rPr>
          <w:rFonts w:eastAsia="Arial" w:cs="Times New Roman"/>
          <w:szCs w:val="24"/>
        </w:rPr>
        <w:t>Item-Specific vs. Relational vs</w:t>
      </w:r>
      <w:r w:rsidR="00F202C5">
        <w:rPr>
          <w:rFonts w:eastAsia="Arial" w:cs="Times New Roman"/>
          <w:szCs w:val="24"/>
        </w:rPr>
        <w:t>.</w:t>
      </w:r>
      <w:r w:rsidR="009749B6">
        <w:rPr>
          <w:rFonts w:eastAsia="Arial" w:cs="Times New Roman"/>
          <w:szCs w:val="24"/>
        </w:rPr>
        <w:t xml:space="preserve"> Read) </w:t>
      </w:r>
      <w:r w:rsidR="009749B6" w:rsidRPr="003E7264">
        <w:rPr>
          <w:rFonts w:eastAsia="Arial" w:cs="Times New Roman"/>
          <w:szCs w:val="24"/>
        </w:rPr>
        <w:t>×</w:t>
      </w:r>
      <w:r w:rsidR="003E7264" w:rsidRPr="003E7264">
        <w:rPr>
          <w:rFonts w:eastAsia="Arial" w:cs="Times New Roman"/>
          <w:szCs w:val="24"/>
        </w:rPr>
        <w:t xml:space="preserve"> 4 (Pair Type: Forward vs. Backward vs. Symmetrical vs. Unrelated) </w:t>
      </w:r>
      <w:bookmarkEnd w:id="133"/>
      <w:r w:rsidR="009749B6">
        <w:rPr>
          <w:rFonts w:eastAsia="Arial" w:cs="Times New Roman"/>
          <w:szCs w:val="24"/>
        </w:rPr>
        <w:t>mixed</w:t>
      </w:r>
      <w:r w:rsidR="003E7264" w:rsidRPr="003E7264">
        <w:rPr>
          <w:rFonts w:eastAsia="Arial" w:cs="Times New Roman"/>
          <w:szCs w:val="24"/>
        </w:rPr>
        <w:t xml:space="preserve"> ANOVA </w:t>
      </w:r>
      <w:bookmarkEnd w:id="134"/>
      <w:r w:rsidR="00F202C5">
        <w:rPr>
          <w:rFonts w:eastAsia="Arial" w:cs="Times New Roman"/>
          <w:szCs w:val="24"/>
        </w:rPr>
        <w:t xml:space="preserve">compared </w:t>
      </w:r>
      <w:r w:rsidR="003E7264" w:rsidRPr="003E7264">
        <w:rPr>
          <w:rFonts w:eastAsia="Arial" w:cs="Times New Roman"/>
          <w:szCs w:val="24"/>
        </w:rPr>
        <w:t>differences between mean JOL ratings and recall rates across pair types</w:t>
      </w:r>
      <w:r w:rsidR="001000F5">
        <w:rPr>
          <w:rFonts w:eastAsia="Arial" w:cs="Times New Roman"/>
          <w:szCs w:val="24"/>
        </w:rPr>
        <w:t xml:space="preserve"> </w:t>
      </w:r>
      <w:r w:rsidR="00BE1480">
        <w:rPr>
          <w:rFonts w:eastAsia="Arial" w:cs="Times New Roman"/>
          <w:szCs w:val="24"/>
        </w:rPr>
        <w:t xml:space="preserve">and </w:t>
      </w:r>
      <w:r w:rsidR="001000F5">
        <w:rPr>
          <w:rFonts w:eastAsia="Arial" w:cs="Times New Roman"/>
          <w:szCs w:val="24"/>
        </w:rPr>
        <w:t xml:space="preserve">encoding </w:t>
      </w:r>
      <w:r w:rsidR="00F00238">
        <w:rPr>
          <w:rFonts w:eastAsia="Arial" w:cs="Times New Roman"/>
          <w:szCs w:val="24"/>
        </w:rPr>
        <w:t>groups</w:t>
      </w:r>
      <w:r w:rsidR="003E7264" w:rsidRPr="003E7264">
        <w:rPr>
          <w:rFonts w:eastAsia="Arial" w:cs="Times New Roman"/>
          <w:szCs w:val="24"/>
        </w:rPr>
        <w:t>.</w:t>
      </w:r>
      <w:bookmarkEnd w:id="132"/>
      <w:r w:rsidR="003E7264"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003E7264" w:rsidRPr="003E7264">
        <w:rPr>
          <w:rFonts w:eastAsia="Arial" w:cs="Times New Roman"/>
          <w:szCs w:val="24"/>
        </w:rPr>
        <w:t xml:space="preserve">effect of </w:t>
      </w:r>
      <w:r w:rsidR="009A6037">
        <w:rPr>
          <w:rFonts w:eastAsia="Arial" w:cs="Times New Roman"/>
          <w:szCs w:val="24"/>
        </w:rPr>
        <w:t>M</w:t>
      </w:r>
      <w:r w:rsidR="003E7264" w:rsidRPr="003E7264">
        <w:rPr>
          <w:rFonts w:eastAsia="Arial" w:cs="Times New Roman"/>
          <w:szCs w:val="24"/>
        </w:rPr>
        <w:t xml:space="preserve">easure was found, </w:t>
      </w:r>
      <w:proofErr w:type="gramStart"/>
      <w:r w:rsidR="003E7264" w:rsidRPr="003E7264">
        <w:rPr>
          <w:rFonts w:eastAsia="Arial" w:cs="Times New Roman"/>
          <w:i/>
          <w:iCs/>
          <w:szCs w:val="24"/>
        </w:rPr>
        <w:t>F</w:t>
      </w:r>
      <w:r w:rsidR="003E7264" w:rsidRPr="003E7264">
        <w:rPr>
          <w:rFonts w:eastAsia="Arial" w:cs="Times New Roman"/>
          <w:szCs w:val="24"/>
        </w:rPr>
        <w:t>(</w:t>
      </w:r>
      <w:proofErr w:type="gramEnd"/>
      <w:r w:rsidR="003E7264"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003E7264" w:rsidRPr="003E7264">
        <w:rPr>
          <w:rFonts w:eastAsia="Arial" w:cs="Times New Roman"/>
          <w:szCs w:val="24"/>
        </w:rPr>
        <w:t xml:space="preserve"> = </w:t>
      </w:r>
      <w:r w:rsidR="00EF566A">
        <w:rPr>
          <w:rFonts w:eastAsia="Arial" w:cs="Times New Roman"/>
          <w:szCs w:val="24"/>
        </w:rPr>
        <w:t>18.79</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EF566A">
        <w:rPr>
          <w:rFonts w:eastAsia="Arial" w:cs="Times New Roman"/>
          <w:szCs w:val="24"/>
        </w:rPr>
        <w:t>694.46</w:t>
      </w:r>
      <w:r w:rsidR="003E7264"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3E7264" w:rsidRPr="003E7264">
        <w:rPr>
          <w:rFonts w:eastAsia="Arial" w:cs="Times New Roman"/>
          <w:szCs w:val="24"/>
        </w:rPr>
        <w:t xml:space="preserve"> = </w:t>
      </w:r>
      <w:r w:rsidR="00EF566A">
        <w:rPr>
          <w:rFonts w:eastAsia="Arial" w:cs="Times New Roman"/>
          <w:szCs w:val="24"/>
        </w:rPr>
        <w:t>.</w:t>
      </w:r>
      <w:r w:rsidR="005C0F3B">
        <w:rPr>
          <w:rFonts w:eastAsia="Arial" w:cs="Times New Roman"/>
          <w:szCs w:val="24"/>
        </w:rPr>
        <w:t>18</w:t>
      </w:r>
      <w:r w:rsidR="003E7264" w:rsidRPr="003E7264">
        <w:rPr>
          <w:rFonts w:eastAsia="Arial" w:cs="Times New Roman"/>
          <w:szCs w:val="24"/>
        </w:rPr>
        <w:t xml:space="preserve">, </w:t>
      </w:r>
      <w:r w:rsidR="004D2E13">
        <w:rPr>
          <w:rFonts w:eastAsia="Arial" w:cs="Times New Roman"/>
          <w:szCs w:val="24"/>
        </w:rPr>
        <w:t xml:space="preserve">such that </w:t>
      </w:r>
      <w:r w:rsidR="00101FF2">
        <w:rPr>
          <w:rFonts w:eastAsia="Arial" w:cs="Times New Roman"/>
          <w:szCs w:val="24"/>
        </w:rPr>
        <w:t xml:space="preserve">collapsed across encoding groups and pair types, mean </w:t>
      </w:r>
      <w:r w:rsidR="003E7264" w:rsidRPr="003E7264">
        <w:rPr>
          <w:rFonts w:eastAsia="Arial" w:cs="Times New Roman"/>
          <w:szCs w:val="24"/>
        </w:rPr>
        <w:t>JOL ratings exceeded later recall rates (</w:t>
      </w:r>
      <w:bookmarkStart w:id="135" w:name="_Hlk11070471"/>
      <w:r w:rsidR="00EF566A">
        <w:rPr>
          <w:rFonts w:eastAsia="Arial" w:cs="Times New Roman"/>
          <w:szCs w:val="24"/>
        </w:rPr>
        <w:t>62.66</w:t>
      </w:r>
      <w:r w:rsidR="003E7264" w:rsidRPr="003E7264">
        <w:rPr>
          <w:rFonts w:eastAsia="Arial" w:cs="Times New Roman"/>
          <w:szCs w:val="24"/>
        </w:rPr>
        <w:t xml:space="preserve"> </w:t>
      </w:r>
      <w:bookmarkEnd w:id="135"/>
      <w:r w:rsidR="003E7264" w:rsidRPr="003E7264">
        <w:rPr>
          <w:rFonts w:eastAsia="Arial" w:cs="Times New Roman"/>
          <w:szCs w:val="24"/>
        </w:rPr>
        <w:t xml:space="preserve">vs. </w:t>
      </w:r>
      <w:r w:rsidR="00EF566A">
        <w:rPr>
          <w:rFonts w:eastAsia="Arial" w:cs="Times New Roman"/>
          <w:szCs w:val="24"/>
        </w:rPr>
        <w:t>54.19</w:t>
      </w:r>
      <w:r w:rsidR="00DA2E83">
        <w:rPr>
          <w:rFonts w:eastAsia="Arial" w:cs="Times New Roman"/>
          <w:szCs w:val="24"/>
        </w:rPr>
        <w:t>)</w:t>
      </w:r>
      <w:r w:rsidR="00101FF2">
        <w:rPr>
          <w:rFonts w:eastAsia="Arial" w:cs="Times New Roman"/>
          <w:szCs w:val="24"/>
        </w:rPr>
        <w:t>.</w:t>
      </w:r>
      <w:r w:rsidR="003E7264" w:rsidRPr="003E7264">
        <w:rPr>
          <w:rFonts w:eastAsia="Arial" w:cs="Times New Roman"/>
          <w:szCs w:val="24"/>
        </w:rPr>
        <w:t xml:space="preserve"> </w:t>
      </w:r>
      <w:r w:rsidR="00353381">
        <w:rPr>
          <w:rFonts w:eastAsia="Arial" w:cs="Times New Roman"/>
          <w:szCs w:val="24"/>
        </w:rPr>
        <w:t>Next, a</w:t>
      </w:r>
      <w:r w:rsidR="004D2E13">
        <w:rPr>
          <w:rFonts w:eastAsia="Arial" w:cs="Times New Roman"/>
          <w:szCs w:val="24"/>
        </w:rPr>
        <w:t xml:space="preserve">n </w:t>
      </w:r>
      <w:r w:rsidR="00EF566A" w:rsidRPr="00EF566A">
        <w:rPr>
          <w:rFonts w:eastAsia="Arial" w:cs="Times New Roman"/>
          <w:szCs w:val="24"/>
        </w:rPr>
        <w:t xml:space="preserve">effect of </w:t>
      </w:r>
      <w:r w:rsidR="00D34E74">
        <w:rPr>
          <w:rFonts w:eastAsia="Arial" w:cs="Times New Roman"/>
          <w:szCs w:val="24"/>
        </w:rPr>
        <w:t>E</w:t>
      </w:r>
      <w:r w:rsidR="00EF566A">
        <w:rPr>
          <w:rFonts w:eastAsia="Arial" w:cs="Times New Roman"/>
          <w:szCs w:val="24"/>
        </w:rPr>
        <w:t xml:space="preserve">ncoding </w:t>
      </w:r>
      <w:r w:rsidR="00D34E74">
        <w:rPr>
          <w:rFonts w:eastAsia="Arial" w:cs="Times New Roman"/>
          <w:szCs w:val="24"/>
        </w:rPr>
        <w:t>G</w:t>
      </w:r>
      <w:r w:rsidR="005D704E">
        <w:rPr>
          <w:rFonts w:eastAsia="Arial" w:cs="Times New Roman"/>
          <w:szCs w:val="24"/>
        </w:rPr>
        <w:t>roup</w:t>
      </w:r>
      <w:r w:rsidR="005D704E" w:rsidRPr="00EF566A">
        <w:rPr>
          <w:rFonts w:eastAsia="Arial" w:cs="Times New Roman"/>
          <w:szCs w:val="24"/>
        </w:rPr>
        <w:t xml:space="preserve"> </w:t>
      </w:r>
      <w:r w:rsidR="00EF566A" w:rsidRPr="00EF566A">
        <w:rPr>
          <w:rFonts w:eastAsia="Arial" w:cs="Times New Roman"/>
          <w:szCs w:val="24"/>
        </w:rPr>
        <w:t xml:space="preserve">was </w:t>
      </w:r>
      <w:r w:rsidR="00353381">
        <w:rPr>
          <w:rFonts w:eastAsia="Arial" w:cs="Times New Roman"/>
          <w:szCs w:val="24"/>
        </w:rPr>
        <w:t>detected</w:t>
      </w:r>
      <w:r w:rsidR="00EF566A" w:rsidRPr="00EF566A">
        <w:rPr>
          <w:rFonts w:eastAsia="Arial" w:cs="Times New Roman"/>
          <w:szCs w:val="24"/>
        </w:rPr>
        <w:t xml:space="preserve">, </w:t>
      </w:r>
      <w:proofErr w:type="gramStart"/>
      <w:r w:rsidR="00EF566A" w:rsidRPr="00E926A1">
        <w:rPr>
          <w:rFonts w:eastAsia="Arial" w:cs="Times New Roman"/>
          <w:i/>
          <w:iCs/>
          <w:szCs w:val="24"/>
        </w:rPr>
        <w:t>F</w:t>
      </w:r>
      <w:r w:rsidR="00EF566A" w:rsidRPr="00EF566A">
        <w:rPr>
          <w:rFonts w:eastAsia="Arial" w:cs="Times New Roman"/>
          <w:szCs w:val="24"/>
        </w:rPr>
        <w:t>(</w:t>
      </w:r>
      <w:proofErr w:type="gramEnd"/>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5C0F3B">
        <w:rPr>
          <w:rFonts w:eastAsia="Arial" w:cs="Times New Roman"/>
          <w:szCs w:val="24"/>
        </w:rPr>
        <w:t>11</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r w:rsidR="004D2E13">
        <w:rPr>
          <w:rFonts w:eastAsia="Arial" w:cs="Times New Roman"/>
          <w:szCs w:val="24"/>
        </w:rPr>
        <w:t xml:space="preserve"> for</w:t>
      </w:r>
      <w:r w:rsidR="005D704E">
        <w:rPr>
          <w:rFonts w:eastAsia="Arial" w:cs="Times New Roman"/>
          <w:szCs w:val="24"/>
        </w:rPr>
        <w:t xml:space="preserve"> the</w:t>
      </w:r>
      <w:r w:rsidR="004D2E13">
        <w:rPr>
          <w:rFonts w:eastAsia="Arial" w:cs="Times New Roman"/>
          <w:szCs w:val="24"/>
        </w:rPr>
        <w:t xml:space="preserve">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 xml:space="preserve">item-specific </w:t>
      </w:r>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w:t>
      </w:r>
      <w:r w:rsidR="005D704E">
        <w:rPr>
          <w:rFonts w:eastAsia="Arial" w:cs="Times New Roman"/>
          <w:szCs w:val="24"/>
        </w:rPr>
        <w:t xml:space="preserve">groups </w:t>
      </w:r>
      <w:r w:rsidR="00171683" w:rsidRPr="008354C8">
        <w:rPr>
          <w:rFonts w:eastAsia="Arial" w:cs="Times New Roman"/>
          <w:szCs w:val="24"/>
        </w:rPr>
        <w:t xml:space="preserve">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proofErr w:type="spellStart"/>
      <w:r w:rsidR="00171683" w:rsidRPr="00B73619">
        <w:rPr>
          <w:rFonts w:eastAsia="Arial" w:cs="Times New Roman"/>
          <w:i/>
          <w:iCs/>
          <w:szCs w:val="24"/>
        </w:rPr>
        <w:t>t</w:t>
      </w:r>
      <w:r w:rsidR="00171683" w:rsidRPr="00B73619">
        <w:rPr>
          <w:rFonts w:eastAsia="Arial" w:cs="Times New Roman"/>
          <w:szCs w:val="24"/>
        </w:rPr>
        <w:t>s</w:t>
      </w:r>
      <w:proofErr w:type="spellEnd"/>
      <w:r w:rsidR="00171683" w:rsidRPr="00B73619">
        <w:rPr>
          <w:rFonts w:eastAsia="Arial" w:cs="Times New Roman"/>
          <w:szCs w:val="24"/>
        </w:rPr>
        <w:t xml:space="preserve"> ≥ </w:t>
      </w:r>
      <w:r w:rsidR="00055F14" w:rsidRPr="00A06E42">
        <w:rPr>
          <w:rFonts w:eastAsia="Arial" w:cs="Times New Roman"/>
          <w:szCs w:val="24"/>
        </w:rPr>
        <w:t>2.96</w:t>
      </w:r>
      <w:r w:rsidR="00171683" w:rsidRPr="00A06E42">
        <w:rPr>
          <w:rFonts w:eastAsia="Arial" w:cs="Times New Roman"/>
          <w:szCs w:val="24"/>
        </w:rPr>
        <w:t xml:space="preserve">, </w:t>
      </w:r>
      <w:r w:rsidR="00171683" w:rsidRPr="00600812">
        <w:rPr>
          <w:rFonts w:eastAsia="Arial" w:cs="Times New Roman"/>
          <w:i/>
          <w:iCs/>
          <w:szCs w:val="24"/>
        </w:rPr>
        <w:t>d</w:t>
      </w:r>
      <w:r w:rsidR="00171683" w:rsidRPr="00600812">
        <w:rPr>
          <w:rFonts w:eastAsia="Arial" w:cs="Times New Roman"/>
          <w:szCs w:val="24"/>
        </w:rPr>
        <w:t xml:space="preserve">s ≥ </w:t>
      </w:r>
      <w:r w:rsidR="00963D24" w:rsidRPr="00600812">
        <w:rPr>
          <w:rFonts w:eastAsia="Arial" w:cs="Times New Roman"/>
          <w:szCs w:val="24"/>
        </w:rPr>
        <w:t>0</w:t>
      </w:r>
      <w:r w:rsidR="00414443" w:rsidRPr="00600812">
        <w:rPr>
          <w:rFonts w:eastAsia="Arial" w:cs="Times New Roman"/>
          <w:szCs w:val="24"/>
        </w:rPr>
        <w:t>.78</w:t>
      </w:r>
      <w:r w:rsidR="00171683" w:rsidRPr="00600812">
        <w:rPr>
          <w:rFonts w:eastAsia="Arial" w:cs="Times New Roman"/>
          <w:szCs w:val="24"/>
        </w:rPr>
        <w:t xml:space="preserve">, </w:t>
      </w:r>
      <w:r w:rsidR="003B4B71" w:rsidRPr="00600812">
        <w:rPr>
          <w:rFonts w:eastAsia="Arial" w:cs="Times New Roman"/>
          <w:szCs w:val="24"/>
        </w:rPr>
        <w:t>except for</w:t>
      </w:r>
      <w:r w:rsidR="00171683" w:rsidRPr="00600812">
        <w:rPr>
          <w:rFonts w:eastAsia="Arial" w:cs="Times New Roman"/>
          <w:szCs w:val="24"/>
        </w:rPr>
        <w:t xml:space="preserve"> </w:t>
      </w:r>
      <w:r w:rsidR="004D2E13" w:rsidRPr="00600812">
        <w:rPr>
          <w:rFonts w:eastAsia="Arial" w:cs="Times New Roman"/>
          <w:szCs w:val="24"/>
        </w:rPr>
        <w:t xml:space="preserve">the </w:t>
      </w:r>
      <w:r w:rsidR="00171683" w:rsidRPr="00600812">
        <w:rPr>
          <w:rFonts w:eastAsia="Arial" w:cs="Times New Roman"/>
          <w:szCs w:val="24"/>
        </w:rPr>
        <w:t xml:space="preserve">relational and item-specific </w:t>
      </w:r>
      <w:r w:rsidR="004D2E13" w:rsidRPr="00600812">
        <w:rPr>
          <w:rFonts w:eastAsia="Arial" w:cs="Times New Roman"/>
          <w:szCs w:val="24"/>
        </w:rPr>
        <w:t>groups</w:t>
      </w:r>
      <w:r w:rsidR="00171683" w:rsidRPr="00600812">
        <w:rPr>
          <w:rFonts w:eastAsia="Arial" w:cs="Times New Roman"/>
          <w:szCs w:val="24"/>
        </w:rPr>
        <w:t xml:space="preserve">, which </w:t>
      </w:r>
      <w:r w:rsidR="003B4B71" w:rsidRPr="00600812">
        <w:rPr>
          <w:rFonts w:eastAsia="Arial" w:cs="Times New Roman"/>
          <w:szCs w:val="24"/>
        </w:rPr>
        <w:t>were equivalent</w:t>
      </w:r>
      <w:r w:rsidR="00171683" w:rsidRPr="00600812">
        <w:rPr>
          <w:rFonts w:eastAsia="Arial" w:cs="Times New Roman"/>
          <w:szCs w:val="24"/>
        </w:rPr>
        <w:t xml:space="preserve">, </w:t>
      </w:r>
      <w:r w:rsidR="00171683" w:rsidRPr="00600812">
        <w:rPr>
          <w:rFonts w:eastAsia="Arial" w:cs="Times New Roman"/>
          <w:i/>
          <w:iCs/>
          <w:szCs w:val="24"/>
        </w:rPr>
        <w:t>t</w:t>
      </w:r>
      <w:r w:rsidR="004D2E13" w:rsidRPr="00600812">
        <w:rPr>
          <w:rFonts w:eastAsia="Arial" w:cs="Times New Roman"/>
          <w:szCs w:val="24"/>
        </w:rPr>
        <w:t xml:space="preserve"> &lt; 1</w:t>
      </w:r>
      <w:r w:rsidR="00DA2E83">
        <w:rPr>
          <w:rFonts w:eastAsia="Arial" w:cs="Times New Roman"/>
          <w:szCs w:val="24"/>
        </w:rPr>
        <w:t xml:space="preserve">, </w:t>
      </w:r>
      <w:r w:rsidR="00DA2E83">
        <w:rPr>
          <w:rFonts w:eastAsia="Arial" w:cs="Times New Roman"/>
          <w:i/>
          <w:iCs/>
          <w:szCs w:val="24"/>
        </w:rPr>
        <w:t>p</w:t>
      </w:r>
      <w:r w:rsidR="00DA2E83" w:rsidRPr="00964B18">
        <w:rPr>
          <w:rFonts w:eastAsia="Arial" w:cs="Times New Roman"/>
          <w:szCs w:val="24"/>
          <w:vertAlign w:val="subscript"/>
        </w:rPr>
        <w:t>BIC</w:t>
      </w:r>
      <w:r w:rsidR="00DA2E83">
        <w:rPr>
          <w:rFonts w:eastAsia="Arial" w:cs="Times New Roman"/>
          <w:szCs w:val="24"/>
          <w:vertAlign w:val="subscript"/>
        </w:rPr>
        <w:t xml:space="preserve"> </w:t>
      </w:r>
      <w:r w:rsidR="00DA2E83">
        <w:rPr>
          <w:rFonts w:eastAsia="Arial" w:cs="Times New Roman"/>
          <w:szCs w:val="24"/>
        </w:rPr>
        <w:t xml:space="preserve">= </w:t>
      </w:r>
      <w:r w:rsidR="00A436C3">
        <w:rPr>
          <w:rFonts w:eastAsia="Arial" w:cs="Times New Roman"/>
          <w:szCs w:val="24"/>
        </w:rPr>
        <w:t>.87</w:t>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a</w:t>
      </w:r>
      <w:r w:rsidR="003B4B71">
        <w:rPr>
          <w:rFonts w:eastAsia="Arial" w:cs="Times New Roman"/>
          <w:szCs w:val="24"/>
        </w:rPr>
        <w:t>n</w:t>
      </w:r>
      <w:r w:rsidR="00327CA4">
        <w:rPr>
          <w:rFonts w:eastAsia="Arial" w:cs="Times New Roman"/>
          <w:szCs w:val="24"/>
        </w:rPr>
        <w:t xml:space="preserve"> </w:t>
      </w:r>
      <w:r w:rsidR="003E7264" w:rsidRPr="003E7264">
        <w:rPr>
          <w:rFonts w:eastAsia="Arial" w:cs="Times New Roman"/>
          <w:szCs w:val="24"/>
        </w:rPr>
        <w:t xml:space="preserve">effect of </w:t>
      </w:r>
      <w:r w:rsidR="009A6037">
        <w:rPr>
          <w:rFonts w:eastAsia="Arial" w:cs="Times New Roman"/>
          <w:szCs w:val="24"/>
        </w:rPr>
        <w:t>P</w:t>
      </w:r>
      <w:r w:rsidR="003E7264" w:rsidRPr="003E7264">
        <w:rPr>
          <w:rFonts w:eastAsia="Arial" w:cs="Times New Roman"/>
          <w:szCs w:val="24"/>
        </w:rPr>
        <w:t xml:space="preserve">air </w:t>
      </w:r>
      <w:r w:rsidR="009A6037">
        <w:rPr>
          <w:rFonts w:eastAsia="Arial" w:cs="Times New Roman"/>
          <w:szCs w:val="24"/>
        </w:rPr>
        <w:t>T</w:t>
      </w:r>
      <w:r w:rsidR="003E7264" w:rsidRPr="003E7264">
        <w:rPr>
          <w:rFonts w:eastAsia="Arial" w:cs="Times New Roman"/>
          <w:szCs w:val="24"/>
        </w:rPr>
        <w:t>ype</w:t>
      </w:r>
      <w:r w:rsidR="004D2E13">
        <w:rPr>
          <w:rFonts w:eastAsia="Arial" w:cs="Times New Roman"/>
          <w:szCs w:val="24"/>
        </w:rPr>
        <w:t xml:space="preserve"> was found</w:t>
      </w:r>
      <w:r w:rsidR="003E7264" w:rsidRPr="003E7264">
        <w:rPr>
          <w:rFonts w:eastAsia="Arial" w:cs="Times New Roman"/>
          <w:szCs w:val="24"/>
        </w:rPr>
        <w:t xml:space="preserve">, </w:t>
      </w:r>
      <w:proofErr w:type="gramStart"/>
      <w:r w:rsidR="003E7264" w:rsidRPr="003E7264">
        <w:rPr>
          <w:rFonts w:eastAsia="Arial" w:cs="Times New Roman"/>
          <w:i/>
          <w:szCs w:val="24"/>
        </w:rPr>
        <w:t>F</w:t>
      </w:r>
      <w:r w:rsidR="003E7264" w:rsidRPr="003E7264">
        <w:rPr>
          <w:rFonts w:eastAsia="Arial" w:cs="Times New Roman"/>
          <w:szCs w:val="24"/>
        </w:rPr>
        <w:t>(</w:t>
      </w:r>
      <w:proofErr w:type="gramEnd"/>
      <w:r w:rsidR="009840E4">
        <w:rPr>
          <w:rFonts w:eastAsia="Arial" w:cs="Times New Roman"/>
          <w:szCs w:val="24"/>
        </w:rPr>
        <w:t>3</w:t>
      </w:r>
      <w:r w:rsidR="003E7264" w:rsidRPr="003E7264">
        <w:rPr>
          <w:rFonts w:eastAsia="Arial" w:cs="Times New Roman"/>
          <w:szCs w:val="24"/>
        </w:rPr>
        <w:t xml:space="preserve">, </w:t>
      </w:r>
      <w:r w:rsidR="009840E4">
        <w:rPr>
          <w:rFonts w:eastAsia="Arial" w:cs="Times New Roman"/>
          <w:szCs w:val="24"/>
        </w:rPr>
        <w:t>255</w:t>
      </w:r>
      <w:r w:rsidR="003E7264" w:rsidRPr="003E7264">
        <w:rPr>
          <w:rFonts w:eastAsia="Arial" w:cs="Times New Roman"/>
          <w:szCs w:val="24"/>
        </w:rPr>
        <w:t xml:space="preserve">) = </w:t>
      </w:r>
      <w:r w:rsidR="009840E4">
        <w:rPr>
          <w:rFonts w:eastAsia="Arial" w:cs="Times New Roman"/>
          <w:szCs w:val="24"/>
        </w:rPr>
        <w:t>766.58</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9840E4">
        <w:rPr>
          <w:rFonts w:eastAsia="Arial" w:cs="Times New Roman"/>
          <w:szCs w:val="24"/>
        </w:rPr>
        <w:t>107.66,</w:t>
      </w:r>
      <w:r w:rsidR="003E7264" w:rsidRPr="003E7264">
        <w:rPr>
          <w:rFonts w:eastAsia="Arial" w:cs="Times New Roman"/>
          <w:szCs w:val="24"/>
        </w:rPr>
        <w:t xml:space="preserve"> </w:t>
      </w:r>
      <w:r w:rsidR="00B12015" w:rsidRPr="003E7264">
        <w:rPr>
          <w:rFonts w:eastAsia="Arial" w:cs="Times New Roman"/>
          <w:i/>
          <w:iCs/>
          <w:szCs w:val="24"/>
        </w:rPr>
        <w:t>η</w:t>
      </w:r>
      <w:r w:rsidR="00B12015" w:rsidRPr="003E7264">
        <w:rPr>
          <w:rFonts w:eastAsia="Arial" w:cs="Times New Roman"/>
          <w:szCs w:val="24"/>
          <w:vertAlign w:val="subscript"/>
        </w:rPr>
        <w:t>p</w:t>
      </w:r>
      <w:r w:rsidR="00B12015" w:rsidRPr="003E7264">
        <w:rPr>
          <w:rFonts w:eastAsia="Arial" w:cs="Times New Roman"/>
          <w:szCs w:val="24"/>
          <w:vertAlign w:val="superscript"/>
        </w:rPr>
        <w:t>2</w:t>
      </w:r>
      <w:r w:rsidR="003E7264" w:rsidRPr="003E7264">
        <w:rPr>
          <w:rFonts w:eastAsia="Arial" w:cs="Times New Roman"/>
          <w:szCs w:val="24"/>
        </w:rPr>
        <w:t xml:space="preserve"> = </w:t>
      </w:r>
      <w:r w:rsidR="009840E4" w:rsidRPr="005C0F3B">
        <w:rPr>
          <w:rFonts w:eastAsia="Arial" w:cs="Times New Roman"/>
          <w:szCs w:val="24"/>
        </w:rPr>
        <w:t>0.</w:t>
      </w:r>
      <w:r w:rsidR="005C0F3B" w:rsidRPr="005C0F3B">
        <w:rPr>
          <w:rFonts w:eastAsia="Arial" w:cs="Times New Roman"/>
          <w:szCs w:val="24"/>
        </w:rPr>
        <w:t>90</w:t>
      </w:r>
      <w:r w:rsidR="003E7264" w:rsidRPr="005C0F3B">
        <w:rPr>
          <w:rFonts w:eastAsia="Arial" w:cs="Times New Roman"/>
          <w:szCs w:val="24"/>
        </w:rPr>
        <w:t>,</w:t>
      </w:r>
      <w:r w:rsidR="003E7264" w:rsidRPr="003E7264">
        <w:rPr>
          <w:rFonts w:eastAsia="Arial" w:cs="Times New Roman"/>
          <w:szCs w:val="24"/>
        </w:rPr>
        <w:t xml:space="preserve"> </w:t>
      </w:r>
      <w:bookmarkStart w:id="136" w:name="_Hlk34143566"/>
      <w:r w:rsidR="003E7264"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003E7264" w:rsidRPr="003E7264">
        <w:rPr>
          <w:rFonts w:eastAsia="Arial" w:cs="Times New Roman"/>
          <w:szCs w:val="24"/>
        </w:rPr>
        <w:t xml:space="preserve">for symmetrical pairs </w:t>
      </w:r>
      <w:r w:rsidR="003E7264" w:rsidRPr="008354C8">
        <w:rPr>
          <w:rFonts w:eastAsia="Arial" w:cs="Times New Roman"/>
          <w:szCs w:val="24"/>
        </w:rPr>
        <w:t>(</w:t>
      </w:r>
      <w:r w:rsidR="00E926A1" w:rsidRPr="008354C8">
        <w:rPr>
          <w:rFonts w:eastAsia="Arial" w:cs="Times New Roman"/>
          <w:szCs w:val="24"/>
        </w:rPr>
        <w:t>74.22</w:t>
      </w:r>
      <w:r w:rsidR="003E7264"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003E7264" w:rsidRPr="008354C8">
        <w:rPr>
          <w:rFonts w:eastAsia="Arial" w:cs="Times New Roman"/>
          <w:szCs w:val="24"/>
        </w:rPr>
        <w:t xml:space="preserve"> backward pairs (</w:t>
      </w:r>
      <w:r w:rsidR="00E926A1" w:rsidRPr="008354C8">
        <w:rPr>
          <w:rFonts w:eastAsia="Arial" w:cs="Times New Roman"/>
          <w:szCs w:val="24"/>
        </w:rPr>
        <w:t>59.</w:t>
      </w:r>
      <w:r w:rsidR="00604457">
        <w:rPr>
          <w:rFonts w:eastAsia="Arial" w:cs="Times New Roman"/>
          <w:szCs w:val="24"/>
        </w:rPr>
        <w:t>01</w:t>
      </w:r>
      <w:r w:rsidR="003E7264" w:rsidRPr="008354C8">
        <w:rPr>
          <w:rFonts w:eastAsia="Arial" w:cs="Times New Roman"/>
          <w:szCs w:val="24"/>
        </w:rPr>
        <w:t>), and unrelated pairs (</w:t>
      </w:r>
      <w:r w:rsidR="00E926A1" w:rsidRPr="008354C8">
        <w:rPr>
          <w:rFonts w:eastAsia="Arial" w:cs="Times New Roman"/>
          <w:szCs w:val="24"/>
        </w:rPr>
        <w:t>27.55</w:t>
      </w:r>
      <w:r w:rsidR="003E7264" w:rsidRPr="008354C8">
        <w:rPr>
          <w:rFonts w:eastAsia="Arial" w:cs="Times New Roman"/>
          <w:szCs w:val="24"/>
        </w:rPr>
        <w:t>).</w:t>
      </w:r>
      <w:r w:rsidR="003E7264" w:rsidRPr="00B1614B">
        <w:rPr>
          <w:rFonts w:eastAsia="Arial" w:cs="Times New Roman"/>
          <w:szCs w:val="24"/>
        </w:rPr>
        <w:t xml:space="preserve"> </w:t>
      </w:r>
      <w:bookmarkEnd w:id="136"/>
      <w:r w:rsidR="00B1614B">
        <w:rPr>
          <w:rFonts w:eastAsia="Arial" w:cs="Times New Roman"/>
          <w:szCs w:val="24"/>
        </w:rPr>
        <w:t>C</w:t>
      </w:r>
      <w:r w:rsidR="003E7264" w:rsidRPr="003E7264">
        <w:rPr>
          <w:rFonts w:eastAsia="Arial" w:cs="Times New Roman"/>
          <w:szCs w:val="24"/>
        </w:rPr>
        <w:t xml:space="preserve">omparisons across </w:t>
      </w:r>
      <w:r w:rsidR="00A436C3">
        <w:rPr>
          <w:rFonts w:eastAsia="Arial" w:cs="Times New Roman"/>
          <w:szCs w:val="24"/>
        </w:rPr>
        <w:t xml:space="preserve">all </w:t>
      </w:r>
      <w:r w:rsidR="003E7264" w:rsidRPr="003E7264">
        <w:rPr>
          <w:rFonts w:eastAsia="Arial" w:cs="Times New Roman"/>
          <w:szCs w:val="24"/>
        </w:rPr>
        <w:t xml:space="preserve">pair types differed statistically, </w:t>
      </w:r>
      <w:proofErr w:type="spellStart"/>
      <w:r w:rsidR="003E7264" w:rsidRPr="00B73619">
        <w:rPr>
          <w:rFonts w:eastAsia="Arial" w:cs="Times New Roman"/>
          <w:i/>
          <w:szCs w:val="24"/>
        </w:rPr>
        <w:t>t</w:t>
      </w:r>
      <w:r w:rsidR="003E7264" w:rsidRPr="00B73619">
        <w:rPr>
          <w:rFonts w:eastAsia="Arial" w:cs="Times New Roman"/>
          <w:szCs w:val="24"/>
        </w:rPr>
        <w:t>s</w:t>
      </w:r>
      <w:proofErr w:type="spellEnd"/>
      <w:r w:rsidR="003E7264" w:rsidRPr="00B73619">
        <w:rPr>
          <w:rFonts w:eastAsia="Arial" w:cs="Times New Roman"/>
          <w:szCs w:val="24"/>
        </w:rPr>
        <w:t xml:space="preserve"> </w:t>
      </w:r>
      <w:bookmarkStart w:id="137" w:name="_Hlk9617943"/>
      <w:r w:rsidR="003E7264" w:rsidRPr="00A06E42">
        <w:rPr>
          <w:rFonts w:ascii="Cambria Math" w:eastAsia="Arial" w:hAnsi="Cambria Math" w:cs="Times New Roman"/>
          <w:szCs w:val="24"/>
        </w:rPr>
        <w:t>≥</w:t>
      </w:r>
      <w:bookmarkEnd w:id="137"/>
      <w:r w:rsidR="003E7264" w:rsidRPr="00A06E42">
        <w:rPr>
          <w:rFonts w:eastAsia="Arial" w:cs="Times New Roman"/>
          <w:szCs w:val="24"/>
        </w:rPr>
        <w:t xml:space="preserve"> </w:t>
      </w:r>
      <w:r w:rsidR="00A436C3" w:rsidRPr="00600812">
        <w:rPr>
          <w:rFonts w:eastAsia="Arial" w:cs="Times New Roman"/>
          <w:szCs w:val="24"/>
        </w:rPr>
        <w:t>2.69</w:t>
      </w:r>
      <w:r w:rsidR="003E7264" w:rsidRPr="003E7264">
        <w:rPr>
          <w:rFonts w:eastAsia="Arial" w:cs="Times New Roman"/>
          <w:szCs w:val="24"/>
        </w:rPr>
        <w:t xml:space="preserve">, </w:t>
      </w:r>
      <w:r w:rsidR="003E7264" w:rsidRPr="003E7264">
        <w:rPr>
          <w:rFonts w:eastAsia="Arial" w:cs="Times New Roman"/>
          <w:i/>
          <w:szCs w:val="24"/>
        </w:rPr>
        <w:t>d</w:t>
      </w:r>
      <w:r w:rsidR="003E7264" w:rsidRPr="003E7264">
        <w:rPr>
          <w:rFonts w:eastAsia="Arial" w:cs="Times New Roman"/>
          <w:szCs w:val="24"/>
        </w:rPr>
        <w:t xml:space="preserve">s </w:t>
      </w:r>
      <w:bookmarkStart w:id="138" w:name="_Hlk9618293"/>
      <w:r w:rsidR="003E7264" w:rsidRPr="003E7264">
        <w:rPr>
          <w:rFonts w:eastAsia="Arial" w:cs="Times New Roman"/>
          <w:szCs w:val="24"/>
        </w:rPr>
        <w:t>≥</w:t>
      </w:r>
      <w:bookmarkEnd w:id="138"/>
      <w:r w:rsidR="003E7264" w:rsidRPr="003E7264">
        <w:rPr>
          <w:rFonts w:eastAsia="Arial" w:cs="Times New Roman"/>
          <w:szCs w:val="24"/>
        </w:rPr>
        <w:t xml:space="preserve"> </w:t>
      </w:r>
      <w:r w:rsidR="003B4B71">
        <w:rPr>
          <w:rFonts w:eastAsia="Arial" w:cs="Times New Roman"/>
          <w:szCs w:val="24"/>
        </w:rPr>
        <w:t>0</w:t>
      </w:r>
      <w:r w:rsidR="00A436C3">
        <w:rPr>
          <w:rFonts w:eastAsia="Arial" w:cs="Times New Roman"/>
          <w:szCs w:val="24"/>
        </w:rPr>
        <w:t>.17.</w:t>
      </w:r>
    </w:p>
    <w:p w14:paraId="1BA6A674" w14:textId="77305912" w:rsidR="00D753B2" w:rsidRDefault="008A5056" w:rsidP="00D753B2">
      <w:pPr>
        <w:spacing w:after="160"/>
        <w:ind w:firstLine="720"/>
        <w:contextualSpacing/>
        <w:rPr>
          <w:rFonts w:eastAsia="Arial" w:cs="Times New Roman"/>
          <w:color w:val="4472C4" w:themeColor="accent1"/>
          <w:szCs w:val="24"/>
        </w:rPr>
      </w:pPr>
      <w:r>
        <w:rPr>
          <w:rFonts w:eastAsia="Arial" w:cs="Times New Roman"/>
          <w:szCs w:val="24"/>
        </w:rPr>
        <w:t xml:space="preserve">A significant two-way interaction between </w:t>
      </w:r>
      <w:r w:rsidR="009A6037">
        <w:rPr>
          <w:rFonts w:eastAsia="Arial" w:cs="Times New Roman"/>
          <w:szCs w:val="24"/>
        </w:rPr>
        <w:t>M</w:t>
      </w:r>
      <w:r w:rsidR="004D2E13">
        <w:rPr>
          <w:rFonts w:eastAsia="Arial" w:cs="Times New Roman"/>
          <w:szCs w:val="24"/>
        </w:rPr>
        <w:t xml:space="preserve">easure </w:t>
      </w:r>
      <w:r>
        <w:rPr>
          <w:rFonts w:eastAsia="Arial" w:cs="Times New Roman"/>
          <w:szCs w:val="24"/>
        </w:rPr>
        <w:t xml:space="preserve">and </w:t>
      </w:r>
      <w:r w:rsidR="009A6037">
        <w:rPr>
          <w:rFonts w:eastAsia="Arial" w:cs="Times New Roman"/>
          <w:szCs w:val="24"/>
        </w:rPr>
        <w:t>P</w:t>
      </w:r>
      <w:r w:rsidR="00585D2D">
        <w:rPr>
          <w:rFonts w:eastAsia="Arial" w:cs="Times New Roman"/>
          <w:szCs w:val="24"/>
        </w:rPr>
        <w:t xml:space="preserve">air </w:t>
      </w:r>
      <w:r w:rsidR="009A6037">
        <w:rPr>
          <w:rFonts w:eastAsia="Arial" w:cs="Times New Roman"/>
          <w:szCs w:val="24"/>
        </w:rPr>
        <w:t>T</w:t>
      </w:r>
      <w:r w:rsidR="00585D2D">
        <w:rPr>
          <w:rFonts w:eastAsia="Arial" w:cs="Times New Roman"/>
          <w:szCs w:val="24"/>
        </w:rPr>
        <w:t>ype</w:t>
      </w:r>
      <w:r w:rsidR="004D2E13">
        <w:rPr>
          <w:rFonts w:eastAsia="Arial" w:cs="Times New Roman"/>
          <w:szCs w:val="24"/>
        </w:rPr>
        <w:t xml:space="preserve"> </w:t>
      </w:r>
      <w:r>
        <w:rPr>
          <w:rFonts w:eastAsia="Arial" w:cs="Times New Roman"/>
          <w:szCs w:val="24"/>
        </w:rPr>
        <w:t xml:space="preserve">confirmed </w:t>
      </w:r>
      <w:r w:rsidR="00E34742">
        <w:rPr>
          <w:rFonts w:eastAsia="Arial" w:cs="Times New Roman"/>
          <w:szCs w:val="24"/>
        </w:rPr>
        <w:t>an</w:t>
      </w:r>
      <w:r>
        <w:rPr>
          <w:rFonts w:eastAsia="Arial" w:cs="Times New Roman"/>
          <w:szCs w:val="24"/>
        </w:rPr>
        <w:t xml:space="preserve"> illusion of competence </w:t>
      </w:r>
      <w:r w:rsidR="00E34742">
        <w:rPr>
          <w:rFonts w:eastAsia="Arial" w:cs="Times New Roman"/>
          <w:szCs w:val="24"/>
        </w:rPr>
        <w:t xml:space="preserve">pattern </w:t>
      </w:r>
      <w:r w:rsidR="00E8249E">
        <w:rPr>
          <w:rFonts w:eastAsia="Arial" w:cs="Times New Roman"/>
          <w:szCs w:val="24"/>
        </w:rPr>
        <w:t xml:space="preserve">across encoding </w:t>
      </w:r>
      <w:r w:rsidR="004D2E13">
        <w:rPr>
          <w:rFonts w:eastAsia="Arial" w:cs="Times New Roman"/>
          <w:szCs w:val="24"/>
        </w:rPr>
        <w:t>group</w:t>
      </w:r>
      <w:r w:rsidR="00554016">
        <w:rPr>
          <w:rFonts w:eastAsia="Arial" w:cs="Times New Roman"/>
          <w:szCs w:val="24"/>
        </w:rPr>
        <w:t>s</w:t>
      </w:r>
      <w:r w:rsidR="00E8249E">
        <w:rPr>
          <w:rFonts w:eastAsia="Arial" w:cs="Times New Roman"/>
          <w:szCs w:val="24"/>
        </w:rPr>
        <w:t>,</w:t>
      </w:r>
      <w:r>
        <w:rPr>
          <w:rFonts w:eastAsia="Arial" w:cs="Times New Roman"/>
          <w:szCs w:val="24"/>
        </w:rPr>
        <w:t xml:space="preserve"> </w:t>
      </w:r>
      <w:proofErr w:type="gramStart"/>
      <w:r w:rsidR="00E8249E" w:rsidRPr="008354C8">
        <w:rPr>
          <w:rFonts w:eastAsia="Arial" w:cs="Times New Roman"/>
          <w:i/>
          <w:iCs/>
          <w:szCs w:val="24"/>
        </w:rPr>
        <w:t>F</w:t>
      </w:r>
      <w:r w:rsidR="00E8249E" w:rsidRPr="00E8249E">
        <w:rPr>
          <w:rFonts w:eastAsia="Arial" w:cs="Times New Roman"/>
          <w:szCs w:val="24"/>
        </w:rPr>
        <w:t>(</w:t>
      </w:r>
      <w:proofErr w:type="gramEnd"/>
      <w:r w:rsidR="00353381">
        <w:rPr>
          <w:rFonts w:eastAsia="Arial" w:cs="Times New Roman"/>
          <w:szCs w:val="24"/>
        </w:rPr>
        <w:t>3</w:t>
      </w:r>
      <w:r w:rsidR="00E8249E" w:rsidRPr="00E8249E">
        <w:rPr>
          <w:rFonts w:eastAsia="Arial" w:cs="Times New Roman"/>
          <w:szCs w:val="24"/>
        </w:rPr>
        <w:t xml:space="preserve">, </w:t>
      </w:r>
      <w:r w:rsidR="00353381">
        <w:rPr>
          <w:rFonts w:eastAsia="Arial" w:cs="Times New Roman"/>
          <w:szCs w:val="24"/>
        </w:rPr>
        <w:t>255</w:t>
      </w:r>
      <w:r w:rsidR="00E8249E" w:rsidRPr="00E8249E">
        <w:rPr>
          <w:rFonts w:eastAsia="Arial" w:cs="Times New Roman"/>
          <w:szCs w:val="24"/>
        </w:rPr>
        <w:t xml:space="preserve">) = </w:t>
      </w:r>
      <w:r w:rsidR="00353381">
        <w:rPr>
          <w:rFonts w:eastAsia="Arial" w:cs="Times New Roman"/>
          <w:szCs w:val="24"/>
        </w:rPr>
        <w:t>56.94</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353381">
        <w:rPr>
          <w:rFonts w:eastAsia="Arial" w:cs="Times New Roman"/>
          <w:szCs w:val="24"/>
        </w:rPr>
        <w:t>87.42</w:t>
      </w:r>
      <w:r w:rsidR="00E8249E">
        <w:rPr>
          <w:rFonts w:eastAsia="Arial" w:cs="Times New Roman"/>
          <w:szCs w:val="24"/>
        </w:rPr>
        <w:t>,</w:t>
      </w:r>
      <w:r w:rsidR="00E8249E" w:rsidRPr="00E8249E">
        <w:rPr>
          <w:rFonts w:eastAsia="Arial" w:cs="Times New Roman"/>
          <w:szCs w:val="24"/>
        </w:rPr>
        <w:t xml:space="preserve"> </w:t>
      </w:r>
      <w:bookmarkStart w:id="139" w:name="_Hlk82627535"/>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00E8249E" w:rsidRPr="00E8249E">
        <w:rPr>
          <w:rFonts w:eastAsia="Arial" w:cs="Times New Roman"/>
          <w:szCs w:val="24"/>
        </w:rPr>
        <w:t xml:space="preserve"> =</w:t>
      </w:r>
      <w:r w:rsidR="0098215F">
        <w:rPr>
          <w:rFonts w:eastAsia="Arial" w:cs="Times New Roman"/>
          <w:szCs w:val="24"/>
        </w:rPr>
        <w:t xml:space="preserve"> .40</w:t>
      </w:r>
      <w:bookmarkEnd w:id="139"/>
      <w:r w:rsidR="0098215F">
        <w:rPr>
          <w:rFonts w:eastAsia="Arial" w:cs="Times New Roman"/>
          <w:szCs w:val="24"/>
        </w:rPr>
        <w:t xml:space="preserve">. </w:t>
      </w:r>
      <w:r w:rsidR="00D753B2">
        <w:rPr>
          <w:rFonts w:eastAsia="Arial" w:cs="Times New Roman"/>
          <w:color w:val="4472C4" w:themeColor="accent1"/>
          <w:szCs w:val="24"/>
        </w:rPr>
        <w:t xml:space="preserve"> </w:t>
      </w:r>
      <w:r w:rsidR="00FD4B89">
        <w:rPr>
          <w:rFonts w:eastAsia="Arial" w:cs="Times New Roman"/>
          <w:color w:val="4472C4" w:themeColor="accent1"/>
          <w:szCs w:val="24"/>
        </w:rPr>
        <w:t>Collapsed a</w:t>
      </w:r>
      <w:r w:rsidR="00D753B2">
        <w:rPr>
          <w:rFonts w:eastAsia="Arial" w:cs="Times New Roman"/>
          <w:color w:val="4472C4" w:themeColor="accent1"/>
          <w:szCs w:val="24"/>
        </w:rPr>
        <w:t xml:space="preserve">cross encoding groups, mean JOLs </w:t>
      </w:r>
      <w:r w:rsidR="00F96437">
        <w:rPr>
          <w:rFonts w:eastAsia="Arial" w:cs="Times New Roman"/>
          <w:color w:val="4472C4" w:themeColor="accent1"/>
          <w:szCs w:val="24"/>
        </w:rPr>
        <w:t>approximated later recall for</w:t>
      </w:r>
      <w:r w:rsidR="00D753B2">
        <w:rPr>
          <w:rFonts w:eastAsia="Arial" w:cs="Times New Roman"/>
          <w:color w:val="4472C4" w:themeColor="accent1"/>
          <w:szCs w:val="24"/>
        </w:rPr>
        <w:t xml:space="preserve"> forward </w:t>
      </w:r>
      <w:r w:rsidR="00F96437">
        <w:rPr>
          <w:rFonts w:eastAsia="Arial" w:cs="Times New Roman"/>
          <w:color w:val="4472C4" w:themeColor="accent1"/>
          <w:szCs w:val="24"/>
        </w:rPr>
        <w:t xml:space="preserve">pairs </w:t>
      </w:r>
      <w:r w:rsidR="00D753B2">
        <w:rPr>
          <w:rFonts w:eastAsia="Arial" w:cs="Times New Roman"/>
          <w:color w:val="4472C4" w:themeColor="accent1"/>
          <w:szCs w:val="24"/>
        </w:rPr>
        <w:t>(</w:t>
      </w:r>
      <w:r w:rsidR="00F96437">
        <w:rPr>
          <w:rFonts w:eastAsia="Arial" w:cs="Times New Roman"/>
          <w:color w:val="4472C4" w:themeColor="accent1"/>
          <w:szCs w:val="24"/>
        </w:rPr>
        <w:t>70.62</w:t>
      </w:r>
      <w:r w:rsidR="00D753B2">
        <w:rPr>
          <w:rFonts w:eastAsia="Arial" w:cs="Times New Roman"/>
          <w:color w:val="4472C4" w:themeColor="accent1"/>
          <w:szCs w:val="24"/>
        </w:rPr>
        <w:t xml:space="preserve"> vs. </w:t>
      </w:r>
      <w:r w:rsidR="006C4C3B">
        <w:rPr>
          <w:rFonts w:eastAsia="Arial" w:cs="Times New Roman"/>
          <w:color w:val="4472C4" w:themeColor="accent1"/>
          <w:szCs w:val="24"/>
        </w:rPr>
        <w:t>73.95</w:t>
      </w:r>
      <w:r w:rsidR="00D753B2">
        <w:rPr>
          <w:rFonts w:eastAsia="Arial" w:cs="Times New Roman"/>
          <w:color w:val="4472C4" w:themeColor="accent1"/>
          <w:szCs w:val="24"/>
        </w:rPr>
        <w:t xml:space="preserve">, respectively; </w:t>
      </w:r>
      <w:proofErr w:type="gramStart"/>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proofErr w:type="gramEnd"/>
      <w:r w:rsidR="00DB6B4A">
        <w:rPr>
          <w:rFonts w:eastAsia="Arial" w:cs="Times New Roman"/>
          <w:color w:val="4472C4" w:themeColor="accent1"/>
          <w:szCs w:val="24"/>
        </w:rPr>
        <w:t>87</w:t>
      </w:r>
      <w:r w:rsidR="00D753B2" w:rsidRPr="00E114AB">
        <w:rPr>
          <w:rFonts w:eastAsia="Arial" w:cs="Times New Roman"/>
          <w:color w:val="4472C4" w:themeColor="accent1"/>
          <w:szCs w:val="24"/>
        </w:rPr>
        <w:t xml:space="preserve">) = </w:t>
      </w:r>
      <w:r w:rsidR="00DB6B4A">
        <w:rPr>
          <w:rFonts w:eastAsia="Arial" w:cs="Times New Roman"/>
          <w:color w:val="4472C4" w:themeColor="accent1"/>
          <w:szCs w:val="24"/>
        </w:rPr>
        <w:t>1.46</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251B27">
        <w:rPr>
          <w:rFonts w:eastAsia="Arial" w:cs="Times New Roman"/>
          <w:color w:val="4472C4" w:themeColor="accent1"/>
          <w:szCs w:val="24"/>
        </w:rPr>
        <w:t>2.33</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6C4C3B">
        <w:rPr>
          <w:rFonts w:eastAsia="Arial" w:cs="Times New Roman"/>
          <w:i/>
          <w:iCs/>
          <w:color w:val="4472C4" w:themeColor="accent1"/>
          <w:szCs w:val="24"/>
        </w:rPr>
        <w:t>p</w:t>
      </w:r>
      <w:r w:rsidR="00D753B2">
        <w:rPr>
          <w:rFonts w:eastAsia="Arial" w:cs="Times New Roman"/>
          <w:color w:val="4472C4" w:themeColor="accent1"/>
          <w:szCs w:val="24"/>
        </w:rPr>
        <w:t xml:space="preserve"> = </w:t>
      </w:r>
      <w:r w:rsidR="00251B27">
        <w:rPr>
          <w:rFonts w:eastAsia="Arial" w:cs="Times New Roman"/>
          <w:color w:val="4472C4" w:themeColor="accent1"/>
          <w:szCs w:val="24"/>
        </w:rPr>
        <w:t>.15</w:t>
      </w:r>
      <w:r w:rsidR="006C4C3B">
        <w:rPr>
          <w:rFonts w:eastAsia="Arial" w:cs="Times New Roman"/>
          <w:color w:val="4472C4" w:themeColor="accent1"/>
          <w:szCs w:val="24"/>
        </w:rPr>
        <w:t xml:space="preserve">, </w:t>
      </w:r>
      <w:r w:rsidR="006C4C3B" w:rsidRPr="006C4C3B">
        <w:rPr>
          <w:rFonts w:eastAsia="Arial" w:cs="Times New Roman"/>
          <w:i/>
          <w:iCs/>
          <w:color w:val="4472C4" w:themeColor="accent1"/>
          <w:szCs w:val="24"/>
        </w:rPr>
        <w:t>p</w:t>
      </w:r>
      <w:r w:rsidR="006C4C3B" w:rsidRPr="006C4C3B">
        <w:rPr>
          <w:rFonts w:eastAsia="Arial" w:cs="Times New Roman"/>
          <w:caps/>
          <w:color w:val="4472C4" w:themeColor="accent1"/>
          <w:szCs w:val="24"/>
          <w:vertAlign w:val="subscript"/>
        </w:rPr>
        <w:t>bic</w:t>
      </w:r>
      <w:r w:rsidR="006C4C3B">
        <w:rPr>
          <w:rFonts w:eastAsia="Arial" w:cs="Times New Roman"/>
          <w:color w:val="4472C4" w:themeColor="accent1"/>
          <w:szCs w:val="24"/>
        </w:rPr>
        <w:t xml:space="preserve"> = </w:t>
      </w:r>
      <w:r w:rsidR="00CC4FAF">
        <w:rPr>
          <w:rFonts w:eastAsia="Arial" w:cs="Times New Roman"/>
          <w:color w:val="4472C4" w:themeColor="accent1"/>
          <w:szCs w:val="24"/>
        </w:rPr>
        <w:t>.77</w:t>
      </w:r>
      <w:r w:rsidR="00D753B2">
        <w:rPr>
          <w:rFonts w:eastAsia="Arial" w:cs="Times New Roman"/>
          <w:color w:val="4472C4" w:themeColor="accent1"/>
          <w:szCs w:val="24"/>
        </w:rPr>
        <w:t>) and symmetrical pairs (</w:t>
      </w:r>
      <w:r w:rsidR="006C4C3B">
        <w:rPr>
          <w:rFonts w:eastAsia="Arial" w:cs="Times New Roman"/>
          <w:color w:val="4472C4" w:themeColor="accent1"/>
          <w:szCs w:val="24"/>
        </w:rPr>
        <w:t>75.82</w:t>
      </w:r>
      <w:r w:rsidR="00D753B2">
        <w:rPr>
          <w:rFonts w:eastAsia="Arial" w:cs="Times New Roman"/>
          <w:color w:val="4472C4" w:themeColor="accent1"/>
          <w:szCs w:val="24"/>
        </w:rPr>
        <w:t xml:space="preserve"> vs. </w:t>
      </w:r>
      <w:r w:rsidR="00EC371C">
        <w:rPr>
          <w:rFonts w:eastAsia="Arial" w:cs="Times New Roman"/>
          <w:color w:val="4472C4" w:themeColor="accent1"/>
          <w:szCs w:val="24"/>
        </w:rPr>
        <w:t>72.63</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AD3899">
        <w:rPr>
          <w:rFonts w:eastAsia="Arial" w:cs="Times New Roman"/>
          <w:color w:val="4472C4" w:themeColor="accent1"/>
          <w:szCs w:val="24"/>
        </w:rPr>
        <w:t>87</w:t>
      </w:r>
      <w:r w:rsidR="00D753B2" w:rsidRPr="00E114AB">
        <w:rPr>
          <w:rFonts w:eastAsia="Arial" w:cs="Times New Roman"/>
          <w:color w:val="4472C4" w:themeColor="accent1"/>
          <w:szCs w:val="24"/>
        </w:rPr>
        <w:t xml:space="preserve">) = </w:t>
      </w:r>
      <w:r w:rsidR="007A1B05">
        <w:rPr>
          <w:rFonts w:eastAsia="Arial" w:cs="Times New Roman"/>
          <w:color w:val="4472C4" w:themeColor="accent1"/>
          <w:szCs w:val="24"/>
        </w:rPr>
        <w:t>1.27</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7A1B05">
        <w:rPr>
          <w:rFonts w:eastAsia="Arial" w:cs="Times New Roman"/>
          <w:color w:val="4472C4" w:themeColor="accent1"/>
          <w:szCs w:val="24"/>
        </w:rPr>
        <w:t>2.56</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6C4C3B">
        <w:rPr>
          <w:rFonts w:eastAsia="Arial" w:cs="Times New Roman"/>
          <w:i/>
          <w:iCs/>
          <w:color w:val="4472C4" w:themeColor="accent1"/>
          <w:szCs w:val="24"/>
        </w:rPr>
        <w:t>p</w:t>
      </w:r>
      <w:r w:rsidR="006C4C3B">
        <w:rPr>
          <w:rFonts w:eastAsia="Arial" w:cs="Times New Roman"/>
          <w:color w:val="4472C4" w:themeColor="accent1"/>
          <w:szCs w:val="24"/>
        </w:rPr>
        <w:t xml:space="preserve"> = </w:t>
      </w:r>
      <w:r w:rsidR="007A1B05">
        <w:rPr>
          <w:rFonts w:eastAsia="Arial" w:cs="Times New Roman"/>
          <w:color w:val="4472C4" w:themeColor="accent1"/>
          <w:szCs w:val="24"/>
        </w:rPr>
        <w:t>.21</w:t>
      </w:r>
      <w:r w:rsidR="006C4C3B">
        <w:rPr>
          <w:rFonts w:eastAsia="Arial" w:cs="Times New Roman"/>
          <w:color w:val="4472C4" w:themeColor="accent1"/>
          <w:szCs w:val="24"/>
        </w:rPr>
        <w:t xml:space="preserve">, </w:t>
      </w:r>
      <w:r w:rsidR="006C4C3B" w:rsidRPr="006C4C3B">
        <w:rPr>
          <w:rFonts w:eastAsia="Arial" w:cs="Times New Roman"/>
          <w:i/>
          <w:iCs/>
          <w:color w:val="4472C4" w:themeColor="accent1"/>
          <w:szCs w:val="24"/>
        </w:rPr>
        <w:t>p</w:t>
      </w:r>
      <w:r w:rsidR="006C4C3B" w:rsidRPr="006C4C3B">
        <w:rPr>
          <w:rFonts w:eastAsia="Arial" w:cs="Times New Roman"/>
          <w:caps/>
          <w:color w:val="4472C4" w:themeColor="accent1"/>
          <w:szCs w:val="24"/>
          <w:vertAlign w:val="subscript"/>
        </w:rPr>
        <w:t>bic</w:t>
      </w:r>
      <w:r w:rsidR="006C4C3B">
        <w:rPr>
          <w:rFonts w:eastAsia="Arial" w:cs="Times New Roman"/>
          <w:color w:val="4472C4" w:themeColor="accent1"/>
          <w:szCs w:val="24"/>
        </w:rPr>
        <w:t xml:space="preserve"> = </w:t>
      </w:r>
      <w:r w:rsidR="007664AE">
        <w:rPr>
          <w:rFonts w:eastAsia="Arial" w:cs="Times New Roman"/>
          <w:color w:val="4472C4" w:themeColor="accent1"/>
          <w:szCs w:val="24"/>
        </w:rPr>
        <w:t>.81</w:t>
      </w:r>
      <w:r w:rsidR="00D753B2" w:rsidRPr="00E114AB">
        <w:rPr>
          <w:rFonts w:eastAsia="Arial" w:cs="Times New Roman"/>
          <w:color w:val="4472C4" w:themeColor="accent1"/>
          <w:szCs w:val="24"/>
        </w:rPr>
        <w:t>)</w:t>
      </w:r>
      <w:r w:rsidR="00EC371C">
        <w:rPr>
          <w:rFonts w:eastAsia="Arial" w:cs="Times New Roman"/>
          <w:color w:val="4472C4" w:themeColor="accent1"/>
          <w:szCs w:val="24"/>
        </w:rPr>
        <w:t xml:space="preserve">. However, an overconfidence pattern occurred for </w:t>
      </w:r>
      <w:r w:rsidR="00D753B2">
        <w:rPr>
          <w:rFonts w:eastAsia="Arial" w:cs="Times New Roman"/>
          <w:color w:val="4472C4" w:themeColor="accent1"/>
          <w:szCs w:val="24"/>
        </w:rPr>
        <w:t xml:space="preserve">backward </w:t>
      </w:r>
      <w:r w:rsidR="00975509">
        <w:rPr>
          <w:rFonts w:eastAsia="Arial" w:cs="Times New Roman"/>
          <w:color w:val="4472C4" w:themeColor="accent1"/>
          <w:szCs w:val="24"/>
        </w:rPr>
        <w:t xml:space="preserve">pairs, as mean JOLs exceeded recall </w:t>
      </w:r>
      <w:r w:rsidR="00D753B2">
        <w:rPr>
          <w:rFonts w:eastAsia="Arial" w:cs="Times New Roman"/>
          <w:color w:val="4472C4" w:themeColor="accent1"/>
          <w:szCs w:val="24"/>
        </w:rPr>
        <w:t>(</w:t>
      </w:r>
      <w:r w:rsidR="007766BE">
        <w:rPr>
          <w:rFonts w:eastAsia="Arial" w:cs="Times New Roman"/>
          <w:color w:val="4472C4" w:themeColor="accent1"/>
          <w:szCs w:val="24"/>
        </w:rPr>
        <w:t>69.96</w:t>
      </w:r>
      <w:r w:rsidR="00D753B2">
        <w:rPr>
          <w:rFonts w:eastAsia="Arial" w:cs="Times New Roman"/>
          <w:color w:val="4472C4" w:themeColor="accent1"/>
          <w:szCs w:val="24"/>
        </w:rPr>
        <w:t xml:space="preserve"> vs. </w:t>
      </w:r>
      <w:r w:rsidR="007766BE">
        <w:rPr>
          <w:rFonts w:eastAsia="Arial" w:cs="Times New Roman"/>
          <w:color w:val="4472C4" w:themeColor="accent1"/>
          <w:szCs w:val="24"/>
        </w:rPr>
        <w:t>49.24</w:t>
      </w:r>
      <w:r w:rsidR="00D753B2">
        <w:rPr>
          <w:rFonts w:eastAsia="Arial" w:cs="Times New Roman"/>
          <w:color w:val="4472C4" w:themeColor="accent1"/>
          <w:szCs w:val="24"/>
        </w:rPr>
        <w:t xml:space="preserve">; </w:t>
      </w:r>
      <w:proofErr w:type="gramStart"/>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proofErr w:type="gramEnd"/>
      <w:r w:rsidR="00DC7CBC">
        <w:rPr>
          <w:rFonts w:eastAsia="Arial" w:cs="Times New Roman"/>
          <w:color w:val="4472C4" w:themeColor="accent1"/>
          <w:szCs w:val="24"/>
        </w:rPr>
        <w:t>87</w:t>
      </w:r>
      <w:r w:rsidR="00D753B2" w:rsidRPr="00E114AB">
        <w:rPr>
          <w:rFonts w:eastAsia="Arial" w:cs="Times New Roman"/>
          <w:color w:val="4472C4" w:themeColor="accent1"/>
          <w:szCs w:val="24"/>
        </w:rPr>
        <w:t xml:space="preserve">) = </w:t>
      </w:r>
      <w:r w:rsidR="00C27180">
        <w:rPr>
          <w:rFonts w:eastAsia="Arial" w:cs="Times New Roman"/>
          <w:color w:val="4472C4" w:themeColor="accent1"/>
          <w:szCs w:val="24"/>
        </w:rPr>
        <w:t>8.32</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DC7CBC">
        <w:rPr>
          <w:rFonts w:eastAsia="Arial" w:cs="Times New Roman"/>
          <w:color w:val="4472C4" w:themeColor="accent1"/>
          <w:szCs w:val="24"/>
        </w:rPr>
        <w:t>2.52</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d</w:t>
      </w:r>
      <w:r w:rsidR="00D753B2">
        <w:rPr>
          <w:rFonts w:eastAsia="Arial" w:cs="Times New Roman"/>
          <w:color w:val="4472C4" w:themeColor="accent1"/>
          <w:szCs w:val="24"/>
        </w:rPr>
        <w:t xml:space="preserve"> = </w:t>
      </w:r>
      <w:r w:rsidR="004D2F74">
        <w:rPr>
          <w:rFonts w:eastAsia="Arial" w:cs="Times New Roman"/>
          <w:color w:val="4472C4" w:themeColor="accent1"/>
          <w:szCs w:val="24"/>
        </w:rPr>
        <w:t>1.17</w:t>
      </w:r>
      <w:r w:rsidR="00D753B2">
        <w:rPr>
          <w:rFonts w:eastAsia="Arial" w:cs="Times New Roman"/>
          <w:color w:val="4472C4" w:themeColor="accent1"/>
          <w:szCs w:val="24"/>
        </w:rPr>
        <w:t>)</w:t>
      </w:r>
      <w:r w:rsidR="00975509">
        <w:rPr>
          <w:rFonts w:eastAsia="Arial" w:cs="Times New Roman"/>
          <w:color w:val="4472C4" w:themeColor="accent1"/>
          <w:szCs w:val="24"/>
        </w:rPr>
        <w:t xml:space="preserve">, a pattern which similarly extended to </w:t>
      </w:r>
      <w:r w:rsidR="00D753B2">
        <w:rPr>
          <w:rFonts w:eastAsia="Arial" w:cs="Times New Roman"/>
          <w:color w:val="4472C4" w:themeColor="accent1"/>
          <w:szCs w:val="24"/>
        </w:rPr>
        <w:t>unrelated pairs (</w:t>
      </w:r>
      <w:r w:rsidR="007766BE">
        <w:rPr>
          <w:rFonts w:eastAsia="Arial" w:cs="Times New Roman"/>
          <w:color w:val="4472C4" w:themeColor="accent1"/>
          <w:szCs w:val="24"/>
        </w:rPr>
        <w:t>34.21</w:t>
      </w:r>
      <w:r w:rsidR="00D753B2">
        <w:rPr>
          <w:rFonts w:eastAsia="Arial" w:cs="Times New Roman"/>
          <w:color w:val="4472C4" w:themeColor="accent1"/>
          <w:szCs w:val="24"/>
        </w:rPr>
        <w:t xml:space="preserve"> vs. </w:t>
      </w:r>
      <w:r w:rsidR="007766BE">
        <w:rPr>
          <w:rFonts w:eastAsia="Arial" w:cs="Times New Roman"/>
          <w:color w:val="4472C4" w:themeColor="accent1"/>
          <w:szCs w:val="24"/>
        </w:rPr>
        <w:t>20.89</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t</w:t>
      </w:r>
      <w:r w:rsidR="00D753B2" w:rsidRPr="00E114AB">
        <w:rPr>
          <w:rFonts w:eastAsia="Arial" w:cs="Times New Roman"/>
          <w:color w:val="4472C4" w:themeColor="accent1"/>
          <w:szCs w:val="24"/>
        </w:rPr>
        <w:t>(</w:t>
      </w:r>
      <w:r w:rsidR="00E93B04">
        <w:rPr>
          <w:rFonts w:eastAsia="Arial" w:cs="Times New Roman"/>
          <w:color w:val="4472C4" w:themeColor="accent1"/>
          <w:szCs w:val="24"/>
        </w:rPr>
        <w:t>87</w:t>
      </w:r>
      <w:r w:rsidR="00D753B2" w:rsidRPr="00E114AB">
        <w:rPr>
          <w:rFonts w:eastAsia="Arial" w:cs="Times New Roman"/>
          <w:color w:val="4472C4" w:themeColor="accent1"/>
          <w:szCs w:val="24"/>
        </w:rPr>
        <w:t xml:space="preserve">) = </w:t>
      </w:r>
      <w:r w:rsidR="00E93B04">
        <w:rPr>
          <w:rFonts w:eastAsia="Arial" w:cs="Times New Roman"/>
          <w:color w:val="4472C4" w:themeColor="accent1"/>
          <w:szCs w:val="24"/>
        </w:rPr>
        <w:t>5.</w:t>
      </w:r>
      <w:r w:rsidR="00C4116D">
        <w:rPr>
          <w:rFonts w:eastAsia="Arial" w:cs="Times New Roman"/>
          <w:color w:val="4472C4" w:themeColor="accent1"/>
          <w:szCs w:val="24"/>
        </w:rPr>
        <w:t>22</w:t>
      </w:r>
      <w:r w:rsidR="00D753B2" w:rsidRPr="00E114AB">
        <w:rPr>
          <w:rFonts w:eastAsia="Arial" w:cs="Times New Roman"/>
          <w:color w:val="4472C4" w:themeColor="accent1"/>
          <w:szCs w:val="24"/>
        </w:rPr>
        <w:t xml:space="preserve">, </w:t>
      </w:r>
      <w:r w:rsidR="00D753B2" w:rsidRPr="00E114AB">
        <w:rPr>
          <w:rFonts w:eastAsia="Arial" w:cs="Times New Roman"/>
          <w:i/>
          <w:iCs/>
          <w:color w:val="4472C4" w:themeColor="accent1"/>
          <w:szCs w:val="24"/>
        </w:rPr>
        <w:t>SEM</w:t>
      </w:r>
      <w:r w:rsidR="00D753B2" w:rsidRPr="00E114AB">
        <w:rPr>
          <w:rFonts w:eastAsia="Arial" w:cs="Times New Roman"/>
          <w:color w:val="4472C4" w:themeColor="accent1"/>
          <w:szCs w:val="24"/>
        </w:rPr>
        <w:t xml:space="preserve"> = </w:t>
      </w:r>
      <w:r w:rsidR="00C4116D">
        <w:rPr>
          <w:rFonts w:eastAsia="Arial" w:cs="Times New Roman"/>
          <w:color w:val="4472C4" w:themeColor="accent1"/>
          <w:szCs w:val="24"/>
        </w:rPr>
        <w:t>2.59</w:t>
      </w:r>
      <w:r w:rsidR="00D753B2" w:rsidRPr="00E114AB">
        <w:rPr>
          <w:rFonts w:eastAsia="Arial" w:cs="Times New Roman"/>
          <w:color w:val="4472C4" w:themeColor="accent1"/>
          <w:szCs w:val="24"/>
        </w:rPr>
        <w:t>,</w:t>
      </w:r>
      <w:r w:rsidR="00D753B2">
        <w:rPr>
          <w:rFonts w:eastAsia="Arial" w:cs="Times New Roman"/>
          <w:color w:val="4472C4" w:themeColor="accent1"/>
          <w:szCs w:val="24"/>
        </w:rPr>
        <w:t xml:space="preserve"> </w:t>
      </w:r>
      <w:r w:rsidR="00D753B2" w:rsidRPr="00E114AB">
        <w:rPr>
          <w:rFonts w:eastAsia="Arial" w:cs="Times New Roman"/>
          <w:i/>
          <w:iCs/>
          <w:color w:val="4472C4" w:themeColor="accent1"/>
          <w:szCs w:val="24"/>
        </w:rPr>
        <w:t>d</w:t>
      </w:r>
      <w:r w:rsidR="00D753B2">
        <w:rPr>
          <w:rFonts w:eastAsia="Arial" w:cs="Times New Roman"/>
          <w:color w:val="4472C4" w:themeColor="accent1"/>
          <w:szCs w:val="24"/>
        </w:rPr>
        <w:t xml:space="preserve"> = </w:t>
      </w:r>
      <w:r w:rsidR="001D1B76">
        <w:rPr>
          <w:rFonts w:eastAsia="Arial" w:cs="Times New Roman"/>
          <w:color w:val="4472C4" w:themeColor="accent1"/>
          <w:szCs w:val="24"/>
        </w:rPr>
        <w:t>0.72</w:t>
      </w:r>
      <w:r w:rsidR="00D753B2">
        <w:rPr>
          <w:rFonts w:eastAsia="Arial" w:cs="Times New Roman"/>
          <w:color w:val="4472C4" w:themeColor="accent1"/>
          <w:szCs w:val="24"/>
        </w:rPr>
        <w:t>)</w:t>
      </w:r>
    </w:p>
    <w:p w14:paraId="45B0EB4E" w14:textId="05022CCF" w:rsidR="001D3E87" w:rsidRPr="00600812" w:rsidRDefault="003E7264" w:rsidP="00D753B2">
      <w:pPr>
        <w:spacing w:after="160"/>
        <w:ind w:firstLine="720"/>
        <w:contextualSpacing/>
        <w:rPr>
          <w:rFonts w:eastAsia="Arial" w:cs="Times New Roman"/>
          <w:szCs w:val="24"/>
        </w:rPr>
      </w:pPr>
      <w:r w:rsidRPr="003E7264">
        <w:rPr>
          <w:rFonts w:eastAsia="Arial" w:cs="Times New Roman"/>
          <w:szCs w:val="24"/>
        </w:rPr>
        <w:t>Critically</w:t>
      </w:r>
      <w:r w:rsidR="004D2E13">
        <w:rPr>
          <w:rFonts w:eastAsia="Arial" w:cs="Times New Roman"/>
          <w:szCs w:val="24"/>
        </w:rPr>
        <w:t xml:space="preserve">, </w:t>
      </w:r>
      <w:r w:rsidRPr="003E7264">
        <w:rPr>
          <w:rFonts w:eastAsia="Arial" w:cs="Times New Roman"/>
          <w:szCs w:val="24"/>
        </w:rPr>
        <w:t xml:space="preserve">a significant </w:t>
      </w:r>
      <w:r w:rsidR="009749B6">
        <w:rPr>
          <w:rFonts w:eastAsia="Arial" w:cs="Times New Roman"/>
          <w:szCs w:val="24"/>
        </w:rPr>
        <w:t xml:space="preserve">three-way interaction </w:t>
      </w:r>
      <w:r w:rsidRPr="003E7264">
        <w:rPr>
          <w:rFonts w:eastAsia="Arial" w:cs="Times New Roman"/>
          <w:szCs w:val="24"/>
        </w:rPr>
        <w:t xml:space="preserve">was </w:t>
      </w:r>
      <w:r w:rsidR="00F202C5">
        <w:rPr>
          <w:rFonts w:eastAsia="Arial" w:cs="Times New Roman"/>
          <w:szCs w:val="24"/>
        </w:rPr>
        <w:t xml:space="preserve">also </w:t>
      </w:r>
      <w:r w:rsidR="004D2E13">
        <w:rPr>
          <w:rFonts w:eastAsia="Arial" w:cs="Times New Roman"/>
          <w:szCs w:val="24"/>
        </w:rPr>
        <w:t>found</w:t>
      </w:r>
      <w:r w:rsidRPr="003E7264">
        <w:rPr>
          <w:rFonts w:eastAsia="Arial" w:cs="Times New Roman"/>
          <w:szCs w:val="24"/>
        </w:rPr>
        <w:t xml:space="preserve">, </w:t>
      </w:r>
      <w:bookmarkStart w:id="140" w:name="_Hlk84596940"/>
      <w:proofErr w:type="gramStart"/>
      <w:r w:rsidRPr="003E7264">
        <w:rPr>
          <w:rFonts w:eastAsia="Arial" w:cs="Times New Roman"/>
          <w:i/>
          <w:iCs/>
          <w:szCs w:val="24"/>
        </w:rPr>
        <w:t>F</w:t>
      </w:r>
      <w:r w:rsidRPr="003E7264">
        <w:rPr>
          <w:rFonts w:eastAsia="Arial" w:cs="Times New Roman"/>
          <w:szCs w:val="24"/>
        </w:rPr>
        <w:t>(</w:t>
      </w:r>
      <w:proofErr w:type="gramEnd"/>
      <w:r w:rsidR="007518BC">
        <w:rPr>
          <w:rFonts w:eastAsia="Arial" w:cs="Times New Roman"/>
          <w:szCs w:val="24"/>
        </w:rPr>
        <w:t>6</w:t>
      </w:r>
      <w:r w:rsidRPr="003E7264">
        <w:rPr>
          <w:rFonts w:eastAsia="Arial" w:cs="Times New Roman"/>
          <w:szCs w:val="24"/>
        </w:rPr>
        <w:t xml:space="preserve">, </w:t>
      </w:r>
      <w:r w:rsidR="007518BC">
        <w:rPr>
          <w:rFonts w:eastAsia="Arial" w:cs="Times New Roman"/>
          <w:szCs w:val="24"/>
        </w:rPr>
        <w:t>255</w:t>
      </w:r>
      <w:r w:rsidRPr="003E7264">
        <w:rPr>
          <w:rFonts w:eastAsia="Arial" w:cs="Times New Roman"/>
          <w:szCs w:val="24"/>
        </w:rPr>
        <w:t xml:space="preserve">) = </w:t>
      </w:r>
      <w:r w:rsidR="007518BC">
        <w:rPr>
          <w:rFonts w:eastAsia="Arial" w:cs="Times New Roman"/>
          <w:szCs w:val="24"/>
        </w:rPr>
        <w:t>15.56</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7518BC">
        <w:rPr>
          <w:rFonts w:eastAsia="Arial" w:cs="Times New Roman"/>
          <w:szCs w:val="24"/>
        </w:rPr>
        <w:t>87.42</w:t>
      </w:r>
      <w:r w:rsidRPr="003E7264">
        <w:rPr>
          <w:rFonts w:eastAsia="Arial" w:cs="Times New Roman"/>
          <w:szCs w:val="24"/>
        </w:rPr>
        <w:t xml:space="preserve">, </w:t>
      </w:r>
      <w:r w:rsidR="004F32FC" w:rsidRPr="003E7264">
        <w:rPr>
          <w:rFonts w:eastAsia="Arial" w:cs="Times New Roman"/>
          <w:i/>
          <w:iCs/>
          <w:szCs w:val="24"/>
        </w:rPr>
        <w:t>η</w:t>
      </w:r>
      <w:r w:rsidR="004F32FC" w:rsidRPr="003E7264">
        <w:rPr>
          <w:rFonts w:eastAsia="Arial" w:cs="Times New Roman"/>
          <w:szCs w:val="24"/>
          <w:vertAlign w:val="subscript"/>
        </w:rPr>
        <w:t>p</w:t>
      </w:r>
      <w:r w:rsidR="004F32FC" w:rsidRPr="003E7264">
        <w:rPr>
          <w:rFonts w:eastAsia="Arial" w:cs="Times New Roman"/>
          <w:szCs w:val="24"/>
          <w:vertAlign w:val="superscript"/>
        </w:rPr>
        <w:t>2</w:t>
      </w:r>
      <w:r w:rsidRPr="003E7264">
        <w:rPr>
          <w:rFonts w:eastAsia="Arial" w:cs="Times New Roman"/>
          <w:szCs w:val="24"/>
        </w:rPr>
        <w:t xml:space="preserve"> = </w:t>
      </w:r>
      <w:r w:rsidR="007518BC">
        <w:rPr>
          <w:rFonts w:eastAsia="Arial" w:cs="Times New Roman"/>
          <w:szCs w:val="24"/>
        </w:rPr>
        <w:t>.</w:t>
      </w:r>
      <w:r w:rsidR="005C0F3B">
        <w:rPr>
          <w:rFonts w:eastAsia="Arial" w:cs="Times New Roman"/>
          <w:szCs w:val="24"/>
        </w:rPr>
        <w:t>27</w:t>
      </w:r>
      <w:bookmarkEnd w:id="140"/>
      <w:r w:rsidR="0072127D">
        <w:rPr>
          <w:rFonts w:eastAsia="Arial" w:cs="Times New Roman"/>
          <w:szCs w:val="24"/>
        </w:rPr>
        <w:t>,</w:t>
      </w:r>
      <w:r w:rsidR="008A5056">
        <w:rPr>
          <w:rFonts w:eastAsia="Arial" w:cs="Times New Roman"/>
          <w:szCs w:val="24"/>
        </w:rPr>
        <w:t xml:space="preserve"> in which </w:t>
      </w:r>
      <w:bookmarkStart w:id="141" w:name="_Hlk53780537"/>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 xml:space="preserve">as a function of </w:t>
      </w:r>
      <w:r w:rsidR="00A94B77">
        <w:rPr>
          <w:rFonts w:eastAsia="Arial" w:cs="Times New Roman"/>
          <w:szCs w:val="24"/>
        </w:rPr>
        <w:lastRenderedPageBreak/>
        <w:t>encoding group</w:t>
      </w:r>
      <w:bookmarkEnd w:id="141"/>
      <w:r w:rsidR="001D3E87">
        <w:rPr>
          <w:rFonts w:eastAsia="Arial" w:cs="Times New Roman"/>
          <w:szCs w:val="24"/>
        </w:rPr>
        <w:t xml:space="preserve">. </w:t>
      </w:r>
      <w:r w:rsidR="00414E75">
        <w:rPr>
          <w:rFonts w:eastAsia="Arial" w:cs="Times New Roman"/>
          <w:szCs w:val="24"/>
        </w:rPr>
        <w:t>Starting with backward pairs</w:t>
      </w:r>
      <w:r w:rsidR="007518BC">
        <w:rPr>
          <w:rFonts w:eastAsia="Arial" w:cs="Times New Roman"/>
          <w:szCs w:val="24"/>
        </w:rPr>
        <w:t>,</w:t>
      </w:r>
      <w:r w:rsidR="00DA2E83">
        <w:rPr>
          <w:rFonts w:eastAsia="Arial" w:cs="Times New Roman"/>
          <w:szCs w:val="24"/>
        </w:rPr>
        <w:t xml:space="preserve"> reliable </w:t>
      </w:r>
      <w:r w:rsidR="001D3E87">
        <w:rPr>
          <w:rFonts w:eastAsia="Arial" w:cs="Times New Roman"/>
          <w:szCs w:val="24"/>
        </w:rPr>
        <w:t xml:space="preserve">illusion of competence </w:t>
      </w:r>
      <w:r w:rsidR="00DA2E83">
        <w:rPr>
          <w:rFonts w:eastAsia="Arial" w:cs="Times New Roman"/>
          <w:szCs w:val="24"/>
        </w:rPr>
        <w:t>pattern</w:t>
      </w:r>
      <w:r w:rsidR="003B4B71">
        <w:rPr>
          <w:rFonts w:eastAsia="Arial" w:cs="Times New Roman"/>
          <w:szCs w:val="24"/>
        </w:rPr>
        <w:t>s</w:t>
      </w:r>
      <w:r w:rsidR="00DA2E83">
        <w:rPr>
          <w:rFonts w:eastAsia="Arial" w:cs="Times New Roman"/>
          <w:szCs w:val="24"/>
        </w:rPr>
        <w:t xml:space="preserve"> </w:t>
      </w:r>
      <w:proofErr w:type="gramStart"/>
      <w:r w:rsidR="003B4B71">
        <w:rPr>
          <w:rFonts w:eastAsia="Arial" w:cs="Times New Roman"/>
          <w:szCs w:val="24"/>
        </w:rPr>
        <w:t>were</w:t>
      </w:r>
      <w:proofErr w:type="gramEnd"/>
      <w:r w:rsidR="003B4B71">
        <w:rPr>
          <w:rFonts w:eastAsia="Arial" w:cs="Times New Roman"/>
          <w:szCs w:val="24"/>
        </w:rPr>
        <w:t xml:space="preserve"> </w:t>
      </w:r>
      <w:r w:rsidR="006E76A4">
        <w:rPr>
          <w:rFonts w:eastAsia="Arial" w:cs="Times New Roman"/>
          <w:szCs w:val="24"/>
        </w:rPr>
        <w:t>detected</w:t>
      </w:r>
      <w:r w:rsidR="00DA2E83">
        <w:rPr>
          <w:rFonts w:eastAsia="Arial" w:cs="Times New Roman"/>
          <w:szCs w:val="24"/>
        </w:rPr>
        <w:t xml:space="preserve"> </w:t>
      </w:r>
      <w:r w:rsidR="00414E75">
        <w:rPr>
          <w:rFonts w:eastAsia="Arial" w:cs="Times New Roman"/>
          <w:szCs w:val="24"/>
        </w:rPr>
        <w:t>across</w:t>
      </w:r>
      <w:r w:rsidR="005D704E">
        <w:rPr>
          <w:rFonts w:eastAsia="Arial" w:cs="Times New Roman"/>
          <w:szCs w:val="24"/>
        </w:rPr>
        <w:t xml:space="preserve"> encoding groups, though at different rates</w:t>
      </w:r>
      <w:r w:rsidR="001D3E87">
        <w:rPr>
          <w:rFonts w:eastAsia="Arial" w:cs="Times New Roman"/>
          <w:szCs w:val="24"/>
        </w:rPr>
        <w:t xml:space="preserve">. </w:t>
      </w:r>
      <w:r w:rsidR="00F202C5">
        <w:rPr>
          <w:rFonts w:eastAsia="Arial" w:cs="Times New Roman"/>
          <w:szCs w:val="24"/>
        </w:rPr>
        <w:t>In</w:t>
      </w:r>
      <w:r w:rsidR="006E76A4">
        <w:rPr>
          <w:rFonts w:eastAsia="Arial" w:cs="Times New Roman"/>
          <w:szCs w:val="24"/>
        </w:rPr>
        <w:t xml:space="preserve"> the read</w:t>
      </w:r>
      <w:r w:rsidR="00F202C5">
        <w:rPr>
          <w:rFonts w:eastAsia="Arial" w:cs="Times New Roman"/>
          <w:szCs w:val="24"/>
        </w:rPr>
        <w:t>-control</w:t>
      </w:r>
      <w:r w:rsidR="006E76A4">
        <w:rPr>
          <w:rFonts w:eastAsia="Arial" w:cs="Times New Roman"/>
          <w:szCs w:val="24"/>
        </w:rPr>
        <w:t xml:space="preserve"> group, a</w:t>
      </w:r>
      <w:r w:rsidRPr="003E7264">
        <w:rPr>
          <w:rFonts w:eastAsia="Arial" w:cs="Times New Roman"/>
          <w:szCs w:val="24"/>
        </w:rPr>
        <w:t xml:space="preserve"> robust illusion of competence</w:t>
      </w:r>
      <w:r w:rsidR="00A82AC3">
        <w:rPr>
          <w:rFonts w:eastAsia="Arial" w:cs="Times New Roman"/>
          <w:szCs w:val="24"/>
        </w:rPr>
        <w:t xml:space="preserve"> was detected</w:t>
      </w:r>
      <w:r w:rsidRPr="003E7264">
        <w:rPr>
          <w:rFonts w:eastAsia="Arial" w:cs="Times New Roman"/>
          <w:szCs w:val="24"/>
        </w:rPr>
        <w:t xml:space="preserve"> </w:t>
      </w:r>
      <w:r w:rsidR="00A82AC3">
        <w:rPr>
          <w:rFonts w:eastAsia="Arial" w:cs="Times New Roman"/>
          <w:szCs w:val="24"/>
        </w:rPr>
        <w:t>in</w:t>
      </w:r>
      <w:r w:rsidRPr="003E7264">
        <w:rPr>
          <w:rFonts w:eastAsia="Arial" w:cs="Times New Roman"/>
          <w:szCs w:val="24"/>
        </w:rPr>
        <w:t xml:space="preserve"> which JOLs </w:t>
      </w:r>
      <w:r w:rsidR="00B9450B">
        <w:rPr>
          <w:rFonts w:eastAsia="Arial" w:cs="Times New Roman"/>
          <w:szCs w:val="24"/>
        </w:rPr>
        <w:t xml:space="preserve">greatly </w:t>
      </w:r>
      <w:r w:rsidRPr="003E7264">
        <w:rPr>
          <w:rFonts w:eastAsia="Arial" w:cs="Times New Roman"/>
          <w:szCs w:val="24"/>
        </w:rPr>
        <w:t>exceeded later recall accuracy (</w:t>
      </w:r>
      <w:r w:rsidR="00423EC5">
        <w:rPr>
          <w:rFonts w:eastAsia="Arial" w:cs="Times New Roman"/>
          <w:szCs w:val="24"/>
        </w:rPr>
        <w:t>68.</w:t>
      </w:r>
      <w:r w:rsidR="0041790C">
        <w:rPr>
          <w:rFonts w:eastAsia="Arial" w:cs="Times New Roman"/>
          <w:szCs w:val="24"/>
        </w:rPr>
        <w:t>62</w:t>
      </w:r>
      <w:r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DA2E83">
        <w:rPr>
          <w:rFonts w:eastAsia="Arial" w:cs="Times New Roman"/>
          <w:szCs w:val="24"/>
        </w:rPr>
        <w:t>)</w:t>
      </w:r>
      <w:r w:rsidRPr="008354C8">
        <w:rPr>
          <w:rFonts w:eastAsia="Arial" w:cs="Times New Roman"/>
          <w:szCs w:val="24"/>
        </w:rPr>
        <w:t xml:space="preserve">, </w:t>
      </w:r>
      <w:proofErr w:type="gramStart"/>
      <w:r w:rsidRPr="00B73619">
        <w:rPr>
          <w:rFonts w:eastAsia="Arial" w:cs="Times New Roman"/>
          <w:i/>
          <w:iCs/>
          <w:szCs w:val="24"/>
        </w:rPr>
        <w:t>t</w:t>
      </w:r>
      <w:r w:rsidRPr="00B73619">
        <w:rPr>
          <w:rFonts w:eastAsia="Arial" w:cs="Times New Roman"/>
          <w:szCs w:val="24"/>
        </w:rPr>
        <w:t>(</w:t>
      </w:r>
      <w:proofErr w:type="gramEnd"/>
      <w:r w:rsidR="00423EC5" w:rsidRPr="00A06E42">
        <w:rPr>
          <w:rFonts w:eastAsia="Arial" w:cs="Times New Roman"/>
          <w:szCs w:val="24"/>
        </w:rPr>
        <w:t>27</w:t>
      </w:r>
      <w:r w:rsidRPr="00A06E42">
        <w:rPr>
          <w:rFonts w:eastAsia="Arial" w:cs="Times New Roman"/>
          <w:szCs w:val="24"/>
        </w:rPr>
        <w:t xml:space="preserve">) = </w:t>
      </w:r>
      <w:r w:rsidR="00423EC5" w:rsidRPr="00600812">
        <w:rPr>
          <w:rFonts w:eastAsia="Arial" w:cs="Times New Roman"/>
          <w:szCs w:val="24"/>
        </w:rPr>
        <w:t>9.44</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423EC5" w:rsidRPr="00600812">
        <w:rPr>
          <w:rFonts w:eastAsia="Arial" w:cs="Times New Roman"/>
          <w:szCs w:val="24"/>
        </w:rPr>
        <w:t>3.41</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1C444D" w:rsidRPr="00600812">
        <w:rPr>
          <w:rFonts w:eastAsia="Arial" w:cs="Times New Roman"/>
          <w:szCs w:val="24"/>
        </w:rPr>
        <w:t>2.19</w:t>
      </w:r>
      <w:r w:rsidR="001D3E87" w:rsidRPr="00600812">
        <w:rPr>
          <w:rFonts w:eastAsia="Arial" w:cs="Times New Roman"/>
          <w:szCs w:val="24"/>
        </w:rPr>
        <w:t>.</w:t>
      </w:r>
      <w:r w:rsidRPr="00600812">
        <w:rPr>
          <w:rFonts w:eastAsia="Arial" w:cs="Times New Roman"/>
          <w:szCs w:val="24"/>
        </w:rPr>
        <w:t xml:space="preserve"> </w:t>
      </w:r>
      <w:r w:rsidR="00A82AC3" w:rsidRPr="00600812">
        <w:rPr>
          <w:rFonts w:eastAsia="Arial" w:cs="Times New Roman"/>
          <w:szCs w:val="24"/>
        </w:rPr>
        <w:t xml:space="preserve">For the </w:t>
      </w:r>
      <w:r w:rsidR="005D704E" w:rsidRPr="00600812">
        <w:rPr>
          <w:rFonts w:eastAsia="Arial" w:cs="Times New Roman"/>
          <w:szCs w:val="24"/>
        </w:rPr>
        <w:t>i</w:t>
      </w:r>
      <w:r w:rsidR="00A82AC3" w:rsidRPr="00600812">
        <w:rPr>
          <w:rFonts w:eastAsia="Arial" w:cs="Times New Roman"/>
          <w:szCs w:val="24"/>
        </w:rPr>
        <w:t>tem-</w:t>
      </w:r>
      <w:r w:rsidR="005D704E" w:rsidRPr="00600812">
        <w:rPr>
          <w:rFonts w:eastAsia="Arial" w:cs="Times New Roman"/>
          <w:szCs w:val="24"/>
        </w:rPr>
        <w:t>s</w:t>
      </w:r>
      <w:r w:rsidR="00A82AC3" w:rsidRPr="00600812">
        <w:rPr>
          <w:rFonts w:eastAsia="Arial" w:cs="Times New Roman"/>
          <w:szCs w:val="24"/>
        </w:rPr>
        <w:t xml:space="preserve">pecific </w:t>
      </w:r>
      <w:r w:rsidR="005D704E" w:rsidRPr="00600812">
        <w:rPr>
          <w:rFonts w:eastAsia="Arial" w:cs="Times New Roman"/>
          <w:szCs w:val="24"/>
        </w:rPr>
        <w:t>group</w:t>
      </w:r>
      <w:r w:rsidR="00A82AC3" w:rsidRPr="00600812">
        <w:rPr>
          <w:rFonts w:eastAsia="Arial" w:cs="Times New Roman"/>
          <w:szCs w:val="24"/>
        </w:rPr>
        <w:t xml:space="preserve">, </w:t>
      </w:r>
      <w:r w:rsidR="00B9450B" w:rsidRPr="00600812">
        <w:rPr>
          <w:rFonts w:eastAsia="Arial" w:cs="Times New Roman"/>
          <w:szCs w:val="24"/>
        </w:rPr>
        <w:t>JOLs also exceeded recall</w:t>
      </w:r>
      <w:r w:rsidR="001D54BC" w:rsidRPr="00600812">
        <w:rPr>
          <w:rFonts w:eastAsia="Arial" w:cs="Times New Roman"/>
          <w:szCs w:val="24"/>
        </w:rPr>
        <w:t xml:space="preserve"> (</w:t>
      </w:r>
      <w:r w:rsidR="001D3E87" w:rsidRPr="00600812">
        <w:rPr>
          <w:rFonts w:eastAsia="Arial" w:cs="Times New Roman"/>
          <w:szCs w:val="24"/>
        </w:rPr>
        <w:t>69.5</w:t>
      </w:r>
      <w:r w:rsidR="0041790C">
        <w:rPr>
          <w:rFonts w:eastAsia="Arial" w:cs="Times New Roman"/>
          <w:szCs w:val="24"/>
        </w:rPr>
        <w:t>5</w:t>
      </w:r>
      <w:r w:rsidR="001D54BC" w:rsidRPr="00600812">
        <w:rPr>
          <w:rFonts w:eastAsia="Arial" w:cs="Times New Roman"/>
          <w:szCs w:val="24"/>
        </w:rPr>
        <w:t xml:space="preserve"> vs</w:t>
      </w:r>
      <w:r w:rsidR="00E34742">
        <w:rPr>
          <w:rFonts w:eastAsia="Arial" w:cs="Times New Roman"/>
          <w:szCs w:val="24"/>
        </w:rPr>
        <w:t>.</w:t>
      </w:r>
      <w:r w:rsidR="001D54BC" w:rsidRPr="00600812">
        <w:rPr>
          <w:rFonts w:eastAsia="Arial" w:cs="Times New Roman"/>
          <w:szCs w:val="24"/>
        </w:rPr>
        <w:t xml:space="preserve"> </w:t>
      </w:r>
      <w:r w:rsidR="0041790C">
        <w:rPr>
          <w:rFonts w:eastAsia="Arial" w:cs="Times New Roman"/>
          <w:szCs w:val="24"/>
        </w:rPr>
        <w:t>59.01</w:t>
      </w:r>
      <w:r w:rsidR="00DA2E83" w:rsidRPr="00600812">
        <w:rPr>
          <w:rFonts w:eastAsia="Arial" w:cs="Times New Roman"/>
          <w:szCs w:val="24"/>
        </w:rPr>
        <w:t>)</w:t>
      </w:r>
      <w:r w:rsidR="001D3E87" w:rsidRPr="00600812">
        <w:rPr>
          <w:rFonts w:eastAsia="Arial" w:cs="Times New Roman"/>
          <w:szCs w:val="24"/>
        </w:rPr>
        <w:t xml:space="preserve">, </w:t>
      </w:r>
      <w:proofErr w:type="gramStart"/>
      <w:r w:rsidR="001D3E87" w:rsidRPr="00600812">
        <w:rPr>
          <w:rFonts w:eastAsia="Arial" w:cs="Times New Roman"/>
          <w:i/>
          <w:iCs/>
          <w:szCs w:val="24"/>
        </w:rPr>
        <w:t>t</w:t>
      </w:r>
      <w:r w:rsidR="001D3E87" w:rsidRPr="00600812">
        <w:rPr>
          <w:rFonts w:eastAsia="Arial" w:cs="Times New Roman"/>
          <w:szCs w:val="24"/>
        </w:rPr>
        <w:t>(</w:t>
      </w:r>
      <w:proofErr w:type="gramEnd"/>
      <w:r w:rsidR="00FE1EE5" w:rsidRPr="00600812">
        <w:rPr>
          <w:rFonts w:eastAsia="Arial" w:cs="Times New Roman"/>
          <w:szCs w:val="24"/>
        </w:rPr>
        <w:t>28</w:t>
      </w:r>
      <w:r w:rsidR="001D3E87" w:rsidRPr="00600812">
        <w:rPr>
          <w:rFonts w:eastAsia="Arial" w:cs="Times New Roman"/>
          <w:szCs w:val="24"/>
        </w:rPr>
        <w:t xml:space="preserve">) = </w:t>
      </w:r>
      <w:r w:rsidR="00423EC5" w:rsidRPr="00600812">
        <w:rPr>
          <w:rFonts w:eastAsia="Arial" w:cs="Times New Roman"/>
          <w:szCs w:val="24"/>
        </w:rPr>
        <w:t>2.16</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5.12</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0.58</w:t>
      </w:r>
      <w:r w:rsidR="001D54BC" w:rsidRPr="00600812">
        <w:rPr>
          <w:rFonts w:eastAsia="Arial" w:cs="Times New Roman"/>
          <w:szCs w:val="24"/>
        </w:rPr>
        <w:t xml:space="preserve">, though </w:t>
      </w:r>
      <w:r w:rsidR="00B9450B" w:rsidRPr="00600812">
        <w:rPr>
          <w:rFonts w:eastAsia="Arial" w:cs="Times New Roman"/>
          <w:szCs w:val="24"/>
        </w:rPr>
        <w:t xml:space="preserve">at </w:t>
      </w:r>
      <w:r w:rsidR="001D54BC" w:rsidRPr="00600812">
        <w:rPr>
          <w:rFonts w:eastAsia="Arial" w:cs="Times New Roman"/>
          <w:szCs w:val="24"/>
        </w:rPr>
        <w:t xml:space="preserve">a lesser magnitude relative to the </w:t>
      </w:r>
      <w:r w:rsidR="00B9450B" w:rsidRPr="00600812">
        <w:rPr>
          <w:rFonts w:eastAsia="Arial" w:cs="Times New Roman"/>
          <w:szCs w:val="24"/>
        </w:rPr>
        <w:t>r</w:t>
      </w:r>
      <w:r w:rsidR="001D54BC" w:rsidRPr="00600812">
        <w:rPr>
          <w:rFonts w:eastAsia="Arial" w:cs="Times New Roman"/>
          <w:szCs w:val="24"/>
        </w:rPr>
        <w:t>ead condition. A</w:t>
      </w:r>
      <w:r w:rsidR="00A82AC3" w:rsidRPr="00600812">
        <w:rPr>
          <w:rFonts w:eastAsia="Arial" w:cs="Times New Roman"/>
          <w:szCs w:val="24"/>
        </w:rPr>
        <w:t xml:space="preserve"> similar pattern was observed </w:t>
      </w:r>
      <w:r w:rsidR="00B9450B" w:rsidRPr="00600812">
        <w:rPr>
          <w:rFonts w:eastAsia="Arial" w:cs="Times New Roman"/>
          <w:szCs w:val="24"/>
        </w:rPr>
        <w:t xml:space="preserve">in the relational group, where JOLs exceeded recall, but again </w:t>
      </w:r>
      <w:r w:rsidR="00763140" w:rsidRPr="00600812">
        <w:rPr>
          <w:rFonts w:eastAsia="Arial" w:cs="Times New Roman"/>
          <w:szCs w:val="24"/>
        </w:rPr>
        <w:t xml:space="preserve">at a </w:t>
      </w:r>
      <w:r w:rsidR="00B9450B" w:rsidRPr="00600812">
        <w:rPr>
          <w:rFonts w:eastAsia="Arial" w:cs="Times New Roman"/>
          <w:szCs w:val="24"/>
        </w:rPr>
        <w:t>lower rate</w:t>
      </w:r>
      <w:r w:rsidR="00F202C5" w:rsidRPr="00600812">
        <w:rPr>
          <w:rFonts w:eastAsia="Arial" w:cs="Times New Roman"/>
          <w:szCs w:val="24"/>
        </w:rPr>
        <w:t xml:space="preserve"> than the read group</w:t>
      </w:r>
      <w:r w:rsidR="00B9450B" w:rsidRPr="00600812">
        <w:rPr>
          <w:rFonts w:eastAsia="Arial" w:cs="Times New Roman"/>
          <w:szCs w:val="24"/>
        </w:rPr>
        <w:t xml:space="preserve"> </w:t>
      </w:r>
      <w:r w:rsidR="00A82AC3" w:rsidRPr="00600812">
        <w:rPr>
          <w:rFonts w:eastAsia="Arial" w:cs="Times New Roman"/>
          <w:szCs w:val="24"/>
        </w:rPr>
        <w:t>(</w:t>
      </w:r>
      <w:r w:rsidR="001D3E87" w:rsidRPr="00600812">
        <w:rPr>
          <w:rFonts w:eastAsia="Arial" w:cs="Times New Roman"/>
          <w:szCs w:val="24"/>
        </w:rPr>
        <w:t>71.5</w:t>
      </w:r>
      <w:r w:rsidR="003019B2">
        <w:rPr>
          <w:rFonts w:eastAsia="Arial" w:cs="Times New Roman"/>
          <w:szCs w:val="24"/>
        </w:rPr>
        <w:t>5</w:t>
      </w:r>
      <w:r w:rsidR="001D54BC" w:rsidRPr="00600812">
        <w:rPr>
          <w:rFonts w:eastAsia="Arial" w:cs="Times New Roman"/>
          <w:szCs w:val="24"/>
        </w:rPr>
        <w:t xml:space="preserve"> vs</w:t>
      </w:r>
      <w:r w:rsidR="00E34742">
        <w:rPr>
          <w:rFonts w:eastAsia="Arial" w:cs="Times New Roman"/>
          <w:szCs w:val="24"/>
        </w:rPr>
        <w:t>.</w:t>
      </w:r>
      <w:r w:rsidR="001D54BC" w:rsidRPr="00600812">
        <w:rPr>
          <w:rFonts w:eastAsia="Arial" w:cs="Times New Roman"/>
          <w:szCs w:val="24"/>
        </w:rPr>
        <w:t xml:space="preserve"> </w:t>
      </w:r>
      <w:r w:rsidR="001D3E87" w:rsidRPr="00600812">
        <w:rPr>
          <w:rFonts w:eastAsia="Arial" w:cs="Times New Roman"/>
          <w:szCs w:val="24"/>
        </w:rPr>
        <w:t>50.49</w:t>
      </w:r>
      <w:r w:rsidR="00DA2E83" w:rsidRPr="00600812">
        <w:rPr>
          <w:rFonts w:eastAsia="Arial" w:cs="Times New Roman"/>
          <w:szCs w:val="24"/>
        </w:rPr>
        <w:t>)</w:t>
      </w:r>
      <w:r w:rsidR="001D3E87" w:rsidRPr="00600812">
        <w:rPr>
          <w:rFonts w:eastAsia="Arial" w:cs="Times New Roman"/>
          <w:szCs w:val="24"/>
        </w:rPr>
        <w:t xml:space="preserve">, </w:t>
      </w:r>
      <w:proofErr w:type="gramStart"/>
      <w:r w:rsidR="001D3E87" w:rsidRPr="00600812">
        <w:rPr>
          <w:rFonts w:eastAsia="Arial" w:cs="Times New Roman"/>
          <w:i/>
          <w:iCs/>
          <w:szCs w:val="24"/>
        </w:rPr>
        <w:t>t</w:t>
      </w:r>
      <w:r w:rsidR="001D3E87" w:rsidRPr="00600812">
        <w:rPr>
          <w:rFonts w:eastAsia="Arial" w:cs="Times New Roman"/>
          <w:szCs w:val="24"/>
        </w:rPr>
        <w:t>(</w:t>
      </w:r>
      <w:proofErr w:type="gramEnd"/>
      <w:r w:rsidR="00423EC5" w:rsidRPr="00600812">
        <w:rPr>
          <w:rFonts w:eastAsia="Arial" w:cs="Times New Roman"/>
          <w:szCs w:val="24"/>
        </w:rPr>
        <w:t>30</w:t>
      </w:r>
      <w:r w:rsidR="001D3E87" w:rsidRPr="00600812">
        <w:rPr>
          <w:rFonts w:eastAsia="Arial" w:cs="Times New Roman"/>
          <w:szCs w:val="24"/>
        </w:rPr>
        <w:t xml:space="preserve">) = </w:t>
      </w:r>
      <w:r w:rsidR="00423EC5" w:rsidRPr="00600812">
        <w:rPr>
          <w:rFonts w:eastAsia="Arial" w:cs="Times New Roman"/>
          <w:szCs w:val="24"/>
        </w:rPr>
        <w:t>5.41</w:t>
      </w:r>
      <w:r w:rsidR="001D3E87" w:rsidRPr="00600812">
        <w:rPr>
          <w:rFonts w:eastAsia="Arial" w:cs="Times New Roman"/>
          <w:szCs w:val="24"/>
        </w:rPr>
        <w:t xml:space="preserve">, </w:t>
      </w:r>
      <w:r w:rsidR="001D3E87" w:rsidRPr="00600812">
        <w:rPr>
          <w:rFonts w:eastAsia="Arial" w:cs="Times New Roman"/>
          <w:i/>
          <w:iCs/>
          <w:szCs w:val="24"/>
        </w:rPr>
        <w:t>SEM</w:t>
      </w:r>
      <w:r w:rsidR="001D3E87" w:rsidRPr="00600812">
        <w:rPr>
          <w:rFonts w:eastAsia="Arial" w:cs="Times New Roman"/>
          <w:szCs w:val="24"/>
        </w:rPr>
        <w:t xml:space="preserve"> = </w:t>
      </w:r>
      <w:r w:rsidR="00423EC5" w:rsidRPr="00600812">
        <w:rPr>
          <w:rFonts w:eastAsia="Arial" w:cs="Times New Roman"/>
          <w:szCs w:val="24"/>
        </w:rPr>
        <w:t>4.05</w:t>
      </w:r>
      <w:r w:rsidR="001D3E87" w:rsidRPr="00600812">
        <w:rPr>
          <w:rFonts w:eastAsia="Arial" w:cs="Times New Roman"/>
          <w:szCs w:val="24"/>
        </w:rPr>
        <w:t xml:space="preserve">, </w:t>
      </w:r>
      <w:r w:rsidR="001D3E87" w:rsidRPr="00600812">
        <w:rPr>
          <w:rFonts w:eastAsia="Arial" w:cs="Times New Roman"/>
          <w:i/>
          <w:iCs/>
          <w:szCs w:val="24"/>
        </w:rPr>
        <w:t>d</w:t>
      </w:r>
      <w:r w:rsidR="001D3E87" w:rsidRPr="00600812">
        <w:rPr>
          <w:rFonts w:eastAsia="Arial" w:cs="Times New Roman"/>
          <w:szCs w:val="24"/>
        </w:rPr>
        <w:t xml:space="preserve"> = </w:t>
      </w:r>
      <w:r w:rsidR="00A54FA1" w:rsidRPr="00600812">
        <w:rPr>
          <w:rFonts w:eastAsia="Arial" w:cs="Times New Roman"/>
          <w:szCs w:val="24"/>
        </w:rPr>
        <w:t>1.18</w:t>
      </w:r>
      <w:r w:rsidR="00A82AC3" w:rsidRPr="00600812">
        <w:rPr>
          <w:rFonts w:eastAsia="Arial" w:cs="Times New Roman"/>
          <w:szCs w:val="24"/>
        </w:rPr>
        <w:t>.</w:t>
      </w:r>
      <w:r w:rsidR="001D3E87" w:rsidRPr="00600812">
        <w:rPr>
          <w:rFonts w:eastAsia="Arial" w:cs="Times New Roman"/>
          <w:szCs w:val="24"/>
        </w:rPr>
        <w:t xml:space="preserve"> </w:t>
      </w:r>
    </w:p>
    <w:p w14:paraId="7D4A0FD3" w14:textId="57463501" w:rsidR="00523ED8" w:rsidRPr="00B73619" w:rsidRDefault="00550DC0" w:rsidP="0085197E">
      <w:pPr>
        <w:spacing w:after="160"/>
        <w:ind w:firstLine="720"/>
        <w:contextualSpacing/>
        <w:rPr>
          <w:rFonts w:eastAsia="Arial" w:cs="Times New Roman"/>
          <w:szCs w:val="24"/>
        </w:rPr>
      </w:pPr>
      <w:r>
        <w:rPr>
          <w:rFonts w:eastAsia="Arial" w:cs="Times New Roman"/>
          <w:szCs w:val="24"/>
        </w:rPr>
        <w:t>For</w:t>
      </w:r>
      <w:r w:rsidR="000313E3" w:rsidRPr="00600812">
        <w:rPr>
          <w:rFonts w:eastAsia="Arial" w:cs="Times New Roman"/>
          <w:szCs w:val="24"/>
        </w:rPr>
        <w:t xml:space="preserve"> forward pairs, </w:t>
      </w:r>
      <w:r w:rsidR="00DA2E83" w:rsidRPr="00600812">
        <w:rPr>
          <w:rFonts w:eastAsia="Arial" w:cs="Times New Roman"/>
          <w:szCs w:val="24"/>
        </w:rPr>
        <w:t>an</w:t>
      </w:r>
      <w:r w:rsidR="008635B2" w:rsidRPr="00600812">
        <w:rPr>
          <w:rFonts w:eastAsia="Arial" w:cs="Times New Roman"/>
          <w:szCs w:val="24"/>
        </w:rPr>
        <w:t xml:space="preserve"> </w:t>
      </w:r>
      <w:r w:rsidR="00C20CC0" w:rsidRPr="00600812">
        <w:rPr>
          <w:rFonts w:eastAsia="Arial" w:cs="Times New Roman"/>
          <w:szCs w:val="24"/>
        </w:rPr>
        <w:t xml:space="preserve">illusion of competence </w:t>
      </w:r>
      <w:r w:rsidR="00DA2E83" w:rsidRPr="00600812">
        <w:rPr>
          <w:rFonts w:eastAsia="Arial" w:cs="Times New Roman"/>
          <w:szCs w:val="24"/>
        </w:rPr>
        <w:t xml:space="preserve">pattern was not found for </w:t>
      </w:r>
      <w:r w:rsidR="00C20CC0" w:rsidRPr="00600812">
        <w:rPr>
          <w:rFonts w:eastAsia="Arial" w:cs="Times New Roman"/>
          <w:szCs w:val="24"/>
        </w:rPr>
        <w:t>any of the encoding groups</w:t>
      </w:r>
      <w:r w:rsidR="00A000D8">
        <w:rPr>
          <w:rFonts w:eastAsia="Arial" w:cs="Times New Roman"/>
          <w:szCs w:val="24"/>
        </w:rPr>
        <w:t>,</w:t>
      </w:r>
      <w:r w:rsidR="00DA2E83" w:rsidRPr="00600812">
        <w:rPr>
          <w:rFonts w:eastAsia="Arial" w:cs="Times New Roman"/>
          <w:szCs w:val="24"/>
        </w:rPr>
        <w:t xml:space="preserve"> with JOLs matching later recall for both the read group </w:t>
      </w:r>
      <w:r w:rsidR="000822AE" w:rsidRPr="00600812">
        <w:rPr>
          <w:rFonts w:eastAsia="Arial" w:cs="Times New Roman"/>
          <w:szCs w:val="24"/>
        </w:rPr>
        <w:t>(</w:t>
      </w:r>
      <w:r w:rsidR="005512BA" w:rsidRPr="00600812">
        <w:rPr>
          <w:rFonts w:eastAsia="Arial" w:cs="Times New Roman"/>
          <w:szCs w:val="24"/>
        </w:rPr>
        <w:t>70.</w:t>
      </w:r>
      <w:r w:rsidR="0041790C">
        <w:rPr>
          <w:rFonts w:eastAsia="Arial" w:cs="Times New Roman"/>
          <w:szCs w:val="24"/>
        </w:rPr>
        <w:t>04</w:t>
      </w:r>
      <w:r w:rsidR="000822AE" w:rsidRPr="00600812">
        <w:rPr>
          <w:rFonts w:eastAsia="Arial" w:cs="Times New Roman"/>
          <w:szCs w:val="24"/>
        </w:rPr>
        <w:t xml:space="preserve"> vs. </w:t>
      </w:r>
      <w:r w:rsidR="005512BA" w:rsidRPr="00600812">
        <w:rPr>
          <w:rFonts w:eastAsia="Arial" w:cs="Times New Roman"/>
          <w:szCs w:val="24"/>
        </w:rPr>
        <w:t>65.</w:t>
      </w:r>
      <w:r w:rsidR="0041790C">
        <w:rPr>
          <w:rFonts w:eastAsia="Arial" w:cs="Times New Roman"/>
          <w:szCs w:val="24"/>
        </w:rPr>
        <w:t>23</w:t>
      </w:r>
      <w:bookmarkStart w:id="142" w:name="_Hlk122180732"/>
      <w:r w:rsidR="00DA2E83" w:rsidRPr="00600812">
        <w:rPr>
          <w:rFonts w:eastAsia="Arial" w:cs="Times New Roman"/>
          <w:szCs w:val="24"/>
        </w:rPr>
        <w:t>)</w:t>
      </w:r>
      <w:r w:rsidR="000822AE" w:rsidRPr="00600812">
        <w:rPr>
          <w:rFonts w:eastAsia="Arial" w:cs="Times New Roman"/>
          <w:szCs w:val="24"/>
        </w:rPr>
        <w:t>,</w:t>
      </w:r>
      <w:r w:rsidR="00C20CC0" w:rsidRPr="00600812">
        <w:rPr>
          <w:rFonts w:eastAsia="Arial" w:cs="Times New Roman"/>
          <w:szCs w:val="24"/>
        </w:rPr>
        <w:t xml:space="preserve"> </w:t>
      </w:r>
      <w:proofErr w:type="gramStart"/>
      <w:r w:rsidR="00C20CC0" w:rsidRPr="00600812">
        <w:rPr>
          <w:rFonts w:eastAsia="Arial" w:cs="Times New Roman"/>
          <w:i/>
          <w:iCs/>
          <w:szCs w:val="24"/>
        </w:rPr>
        <w:t>t</w:t>
      </w:r>
      <w:r w:rsidR="00AC21E6" w:rsidRPr="00600812">
        <w:rPr>
          <w:rFonts w:eastAsia="Arial" w:cs="Times New Roman"/>
          <w:szCs w:val="24"/>
        </w:rPr>
        <w:t>(</w:t>
      </w:r>
      <w:proofErr w:type="gramEnd"/>
      <w:r w:rsidR="00680AC3" w:rsidRPr="00600812">
        <w:rPr>
          <w:rFonts w:eastAsia="Arial" w:cs="Times New Roman"/>
          <w:szCs w:val="24"/>
        </w:rPr>
        <w:t>27</w:t>
      </w:r>
      <w:r w:rsidR="00AC21E6" w:rsidRPr="00600812">
        <w:rPr>
          <w:rFonts w:eastAsia="Arial" w:cs="Times New Roman"/>
          <w:szCs w:val="24"/>
        </w:rPr>
        <w:t>)</w:t>
      </w:r>
      <w:r w:rsidR="00C20CC0" w:rsidRPr="00600812">
        <w:rPr>
          <w:rFonts w:eastAsia="Arial" w:cs="Times New Roman"/>
          <w:szCs w:val="24"/>
        </w:rPr>
        <w:t xml:space="preserve"> = </w:t>
      </w:r>
      <w:r w:rsidR="001C3DDD" w:rsidRPr="00600812">
        <w:rPr>
          <w:rFonts w:eastAsia="Arial" w:cs="Times New Roman"/>
          <w:szCs w:val="24"/>
        </w:rPr>
        <w:t>1.32</w:t>
      </w:r>
      <w:r w:rsidR="00AC21E6" w:rsidRPr="00600812">
        <w:rPr>
          <w:rFonts w:eastAsia="Arial" w:cs="Times New Roman"/>
          <w:szCs w:val="24"/>
        </w:rPr>
        <w:t xml:space="preserve">, </w:t>
      </w:r>
      <w:bookmarkStart w:id="143" w:name="_Hlk54533966"/>
      <w:r w:rsidR="00AC21E6" w:rsidRPr="00600812">
        <w:rPr>
          <w:rFonts w:eastAsia="Arial" w:cs="Times New Roman"/>
          <w:i/>
          <w:iCs/>
          <w:szCs w:val="24"/>
        </w:rPr>
        <w:t xml:space="preserve">SEM </w:t>
      </w:r>
      <w:r w:rsidR="00AC21E6" w:rsidRPr="00600812">
        <w:rPr>
          <w:rFonts w:eastAsia="Arial" w:cs="Times New Roman"/>
          <w:szCs w:val="24"/>
        </w:rPr>
        <w:t xml:space="preserve">= </w:t>
      </w:r>
      <w:r w:rsidR="00680AC3" w:rsidRPr="00600812">
        <w:rPr>
          <w:rFonts w:eastAsia="Arial" w:cs="Times New Roman"/>
          <w:szCs w:val="24"/>
        </w:rPr>
        <w:t>3.42</w:t>
      </w:r>
      <w:r w:rsidR="00AC21E6" w:rsidRPr="00600812">
        <w:rPr>
          <w:rFonts w:eastAsia="Arial" w:cs="Times New Roman"/>
          <w:szCs w:val="24"/>
        </w:rPr>
        <w:t xml:space="preserve">, </w:t>
      </w:r>
      <w:r w:rsidR="00AC21E6" w:rsidRPr="00600812">
        <w:rPr>
          <w:rFonts w:eastAsia="Arial" w:cs="Times New Roman"/>
          <w:i/>
          <w:iCs/>
          <w:szCs w:val="24"/>
        </w:rPr>
        <w:t>p</w:t>
      </w:r>
      <w:r w:rsidR="00AC21E6" w:rsidRPr="00600812">
        <w:rPr>
          <w:rFonts w:eastAsia="Arial" w:cs="Times New Roman"/>
          <w:szCs w:val="24"/>
        </w:rPr>
        <w:t xml:space="preserve"> = </w:t>
      </w:r>
      <w:bookmarkEnd w:id="143"/>
      <w:r w:rsidR="00680AC3" w:rsidRPr="00600812">
        <w:rPr>
          <w:rFonts w:eastAsia="Arial" w:cs="Times New Roman"/>
          <w:szCs w:val="24"/>
        </w:rPr>
        <w:t>.19</w:t>
      </w:r>
      <w:r w:rsidR="00AC21E6" w:rsidRPr="00600812">
        <w:rPr>
          <w:rFonts w:eastAsia="Arial" w:cs="Times New Roman"/>
          <w:szCs w:val="24"/>
        </w:rPr>
        <w:t>,</w:t>
      </w:r>
      <w:r w:rsidR="00DA2E83" w:rsidRPr="00600812">
        <w:rPr>
          <w:rFonts w:eastAsia="Arial" w:cs="Times New Roman"/>
          <w:i/>
          <w:iCs/>
          <w:szCs w:val="24"/>
        </w:rPr>
        <w:t xml:space="preserve"> p</w:t>
      </w:r>
      <w:r w:rsidR="00DA2E83" w:rsidRPr="00600812">
        <w:rPr>
          <w:rFonts w:eastAsia="Arial" w:cs="Times New Roman"/>
          <w:szCs w:val="24"/>
          <w:vertAlign w:val="subscript"/>
        </w:rPr>
        <w:t xml:space="preserve">BIC </w:t>
      </w:r>
      <w:r w:rsidR="00DA2E83" w:rsidRPr="00600812">
        <w:rPr>
          <w:rFonts w:eastAsia="Arial" w:cs="Times New Roman"/>
          <w:szCs w:val="24"/>
        </w:rPr>
        <w:t xml:space="preserve">= </w:t>
      </w:r>
      <w:r w:rsidR="00680AC3" w:rsidRPr="00600812">
        <w:rPr>
          <w:rFonts w:eastAsia="Arial" w:cs="Times New Roman"/>
          <w:szCs w:val="24"/>
        </w:rPr>
        <w:t>.69</w:t>
      </w:r>
      <w:r w:rsidR="00C20CC0" w:rsidRPr="00600812">
        <w:rPr>
          <w:rFonts w:eastAsia="Arial" w:cs="Times New Roman"/>
          <w:szCs w:val="24"/>
        </w:rPr>
        <w:t>)</w:t>
      </w:r>
      <w:bookmarkEnd w:id="142"/>
      <w:r w:rsidR="00DA2E83" w:rsidRPr="00600812">
        <w:rPr>
          <w:rFonts w:eastAsia="Arial" w:cs="Times New Roman"/>
          <w:szCs w:val="24"/>
        </w:rPr>
        <w:t xml:space="preserve">, and </w:t>
      </w:r>
      <w:r w:rsidR="000822AE" w:rsidRPr="00600812">
        <w:rPr>
          <w:rFonts w:eastAsia="Arial" w:cs="Times New Roman"/>
          <w:szCs w:val="24"/>
        </w:rPr>
        <w:t xml:space="preserve">the </w:t>
      </w:r>
      <w:r w:rsidR="00DA2E83" w:rsidRPr="00600812">
        <w:rPr>
          <w:rFonts w:eastAsia="Arial" w:cs="Times New Roman"/>
          <w:szCs w:val="24"/>
        </w:rPr>
        <w:t>relational</w:t>
      </w:r>
      <w:r w:rsidR="000822AE" w:rsidRPr="00600812">
        <w:rPr>
          <w:rFonts w:eastAsia="Arial" w:cs="Times New Roman"/>
          <w:szCs w:val="24"/>
        </w:rPr>
        <w:t xml:space="preserve"> group</w:t>
      </w:r>
      <w:r w:rsidR="00680AC3" w:rsidRPr="00600812">
        <w:rPr>
          <w:rFonts w:eastAsia="Arial" w:cs="Times New Roman"/>
          <w:szCs w:val="24"/>
        </w:rPr>
        <w:t xml:space="preserve"> </w:t>
      </w:r>
      <w:r w:rsidR="00DA2E83" w:rsidRPr="00600812">
        <w:rPr>
          <w:rFonts w:eastAsia="Arial" w:cs="Times New Roman"/>
          <w:szCs w:val="24"/>
        </w:rPr>
        <w:t>(72.96 vs 77.22</w:t>
      </w:r>
      <w:r w:rsidR="00F202C5" w:rsidRPr="00600812">
        <w:rPr>
          <w:rFonts w:eastAsia="Arial" w:cs="Times New Roman"/>
          <w:szCs w:val="24"/>
        </w:rPr>
        <w:t>)</w:t>
      </w:r>
      <w:r w:rsidR="00DA2E83" w:rsidRPr="00600812">
        <w:rPr>
          <w:rFonts w:eastAsia="Arial" w:cs="Times New Roman"/>
          <w:szCs w:val="24"/>
        </w:rPr>
        <w:t xml:space="preserve">, </w:t>
      </w:r>
      <w:r w:rsidR="00DA2E83" w:rsidRPr="00600812">
        <w:rPr>
          <w:rFonts w:eastAsia="Arial" w:cs="Times New Roman"/>
          <w:i/>
          <w:iCs/>
          <w:szCs w:val="24"/>
        </w:rPr>
        <w:t>t</w:t>
      </w:r>
      <w:r w:rsidR="00680AC3" w:rsidRPr="00600812">
        <w:rPr>
          <w:rFonts w:eastAsia="Arial" w:cs="Times New Roman"/>
          <w:szCs w:val="24"/>
        </w:rPr>
        <w:t>(30)</w:t>
      </w:r>
      <w:r w:rsidR="00DA2E83" w:rsidRPr="00600812">
        <w:rPr>
          <w:rFonts w:eastAsia="Arial" w:cs="Times New Roman"/>
          <w:szCs w:val="24"/>
        </w:rPr>
        <w:t xml:space="preserve"> = 1.15,</w:t>
      </w:r>
      <w:r w:rsidR="00680AC3" w:rsidRPr="00600812">
        <w:rPr>
          <w:rFonts w:eastAsia="Arial" w:cs="Times New Roman"/>
          <w:szCs w:val="24"/>
        </w:rPr>
        <w:t xml:space="preserve"> </w:t>
      </w:r>
      <w:r w:rsidR="00680AC3" w:rsidRPr="00600812">
        <w:rPr>
          <w:rFonts w:eastAsia="Arial" w:cs="Times New Roman"/>
          <w:i/>
          <w:iCs/>
          <w:szCs w:val="24"/>
        </w:rPr>
        <w:t xml:space="preserve">SEM </w:t>
      </w:r>
      <w:r w:rsidR="00680AC3" w:rsidRPr="00600812">
        <w:rPr>
          <w:rFonts w:eastAsia="Arial" w:cs="Times New Roman"/>
          <w:szCs w:val="24"/>
        </w:rPr>
        <w:t xml:space="preserve">= 3.86, </w:t>
      </w:r>
      <w:r w:rsidR="00680AC3" w:rsidRPr="00600812">
        <w:rPr>
          <w:rFonts w:eastAsia="Arial" w:cs="Times New Roman"/>
          <w:i/>
          <w:iCs/>
          <w:szCs w:val="24"/>
        </w:rPr>
        <w:t>p</w:t>
      </w:r>
      <w:r w:rsidR="00680AC3" w:rsidRPr="00600812">
        <w:rPr>
          <w:rFonts w:eastAsia="Arial" w:cs="Times New Roman"/>
          <w:szCs w:val="24"/>
        </w:rPr>
        <w:t xml:space="preserve"> = .26,</w:t>
      </w:r>
      <w:r w:rsidR="00680AC3" w:rsidRPr="00600812">
        <w:rPr>
          <w:rFonts w:eastAsia="Arial" w:cs="Times New Roman"/>
          <w:i/>
          <w:iCs/>
          <w:szCs w:val="24"/>
        </w:rPr>
        <w:t xml:space="preserve"> </w:t>
      </w:r>
      <w:r w:rsidR="00DA2E83" w:rsidRPr="00600812">
        <w:rPr>
          <w:rFonts w:eastAsia="Arial" w:cs="Times New Roman"/>
          <w:i/>
          <w:iCs/>
          <w:szCs w:val="24"/>
        </w:rPr>
        <w:t>p</w:t>
      </w:r>
      <w:r w:rsidR="00DA2E83" w:rsidRPr="00600812">
        <w:rPr>
          <w:rFonts w:eastAsia="Arial" w:cs="Times New Roman"/>
          <w:szCs w:val="24"/>
          <w:vertAlign w:val="subscript"/>
        </w:rPr>
        <w:t xml:space="preserve">BIC </w:t>
      </w:r>
      <w:r w:rsidR="00DA2E83" w:rsidRPr="00600812">
        <w:rPr>
          <w:rFonts w:eastAsia="Arial" w:cs="Times New Roman"/>
          <w:szCs w:val="24"/>
        </w:rPr>
        <w:t xml:space="preserve">= </w:t>
      </w:r>
      <w:r w:rsidR="00680AC3" w:rsidRPr="00600812">
        <w:rPr>
          <w:rFonts w:eastAsia="Arial" w:cs="Times New Roman"/>
          <w:szCs w:val="24"/>
        </w:rPr>
        <w:t>.74</w:t>
      </w:r>
      <w:r w:rsidR="00DA2E83" w:rsidRPr="00600812">
        <w:rPr>
          <w:rFonts w:eastAsia="Arial" w:cs="Times New Roman"/>
          <w:szCs w:val="24"/>
        </w:rPr>
        <w:t>. For the item-specific group, however, JOLs were lower than later recall rates</w:t>
      </w:r>
      <w:r w:rsidR="000822AE" w:rsidRPr="00600812">
        <w:rPr>
          <w:rFonts w:eastAsia="Arial" w:cs="Times New Roman"/>
          <w:szCs w:val="24"/>
        </w:rPr>
        <w:t xml:space="preserve"> (</w:t>
      </w:r>
      <w:r w:rsidR="00520327" w:rsidRPr="00600812">
        <w:rPr>
          <w:rFonts w:eastAsia="Arial" w:cs="Times New Roman"/>
          <w:szCs w:val="24"/>
        </w:rPr>
        <w:t>68.6</w:t>
      </w:r>
      <w:r w:rsidR="0041790C">
        <w:rPr>
          <w:rFonts w:eastAsia="Arial" w:cs="Times New Roman"/>
          <w:szCs w:val="24"/>
        </w:rPr>
        <w:t>7</w:t>
      </w:r>
      <w:r w:rsidR="000822AE" w:rsidRPr="00600812">
        <w:rPr>
          <w:rFonts w:eastAsia="Arial" w:cs="Times New Roman"/>
          <w:szCs w:val="24"/>
        </w:rPr>
        <w:t xml:space="preserve"> vs</w:t>
      </w:r>
      <w:r w:rsidR="003B4B71" w:rsidRPr="00600812">
        <w:rPr>
          <w:rFonts w:eastAsia="Arial" w:cs="Times New Roman"/>
          <w:szCs w:val="24"/>
        </w:rPr>
        <w:t>.</w:t>
      </w:r>
      <w:r w:rsidR="000822AE" w:rsidRPr="00600812">
        <w:rPr>
          <w:rFonts w:eastAsia="Arial" w:cs="Times New Roman"/>
          <w:szCs w:val="24"/>
        </w:rPr>
        <w:t xml:space="preserve"> </w:t>
      </w:r>
      <w:r w:rsidR="00FC148C" w:rsidRPr="00600812">
        <w:rPr>
          <w:rFonts w:eastAsia="Arial" w:cs="Times New Roman"/>
          <w:szCs w:val="24"/>
        </w:rPr>
        <w:t>78.8</w:t>
      </w:r>
      <w:r w:rsidR="00604457">
        <w:rPr>
          <w:rFonts w:eastAsia="Arial" w:cs="Times New Roman"/>
          <w:szCs w:val="24"/>
        </w:rPr>
        <w:t>4</w:t>
      </w:r>
      <w:r w:rsidR="00DA2E83" w:rsidRPr="00600812">
        <w:rPr>
          <w:rFonts w:eastAsia="Arial" w:cs="Times New Roman"/>
          <w:szCs w:val="24"/>
        </w:rPr>
        <w:t>)</w:t>
      </w:r>
      <w:r w:rsidR="000822AE" w:rsidRPr="00600812">
        <w:rPr>
          <w:rFonts w:eastAsia="Arial" w:cs="Times New Roman"/>
          <w:szCs w:val="24"/>
        </w:rPr>
        <w:t xml:space="preserve">, </w:t>
      </w:r>
      <w:proofErr w:type="gramStart"/>
      <w:r w:rsidR="000822AE" w:rsidRPr="00600812">
        <w:rPr>
          <w:rFonts w:eastAsia="Arial" w:cs="Times New Roman"/>
          <w:i/>
          <w:iCs/>
          <w:szCs w:val="24"/>
        </w:rPr>
        <w:t>t</w:t>
      </w:r>
      <w:r w:rsidR="000822AE" w:rsidRPr="00600812">
        <w:rPr>
          <w:rFonts w:eastAsia="Arial" w:cs="Times New Roman"/>
          <w:szCs w:val="24"/>
        </w:rPr>
        <w:t>(</w:t>
      </w:r>
      <w:proofErr w:type="gramEnd"/>
      <w:r w:rsidR="00FC148C" w:rsidRPr="00600812">
        <w:rPr>
          <w:rFonts w:eastAsia="Arial" w:cs="Times New Roman"/>
          <w:szCs w:val="24"/>
        </w:rPr>
        <w:t>28</w:t>
      </w:r>
      <w:r w:rsidR="000822AE" w:rsidRPr="00600812">
        <w:rPr>
          <w:rFonts w:eastAsia="Arial" w:cs="Times New Roman"/>
          <w:szCs w:val="24"/>
        </w:rPr>
        <w:t xml:space="preserve">) = </w:t>
      </w:r>
      <w:r w:rsidR="00FC148C" w:rsidRPr="00600812">
        <w:rPr>
          <w:rFonts w:eastAsia="Arial" w:cs="Times New Roman"/>
          <w:szCs w:val="24"/>
        </w:rPr>
        <w:t>2.42</w:t>
      </w:r>
      <w:r w:rsidR="000822AE" w:rsidRPr="00600812">
        <w:rPr>
          <w:rFonts w:eastAsia="Arial" w:cs="Times New Roman"/>
          <w:szCs w:val="24"/>
        </w:rPr>
        <w:t xml:space="preserve">, </w:t>
      </w:r>
      <w:r w:rsidR="000822AE" w:rsidRPr="00600812">
        <w:rPr>
          <w:rFonts w:eastAsia="Arial" w:cs="Times New Roman"/>
          <w:i/>
          <w:iCs/>
          <w:szCs w:val="24"/>
        </w:rPr>
        <w:t>SEM</w:t>
      </w:r>
      <w:r w:rsidR="000822AE" w:rsidRPr="00600812">
        <w:rPr>
          <w:rFonts w:eastAsia="Arial" w:cs="Times New Roman"/>
          <w:szCs w:val="24"/>
        </w:rPr>
        <w:t xml:space="preserve"> = </w:t>
      </w:r>
      <w:r w:rsidR="00624CE6" w:rsidRPr="00600812">
        <w:rPr>
          <w:rFonts w:eastAsia="Arial" w:cs="Times New Roman"/>
          <w:szCs w:val="24"/>
        </w:rPr>
        <w:t>4.41</w:t>
      </w:r>
      <w:r w:rsidR="000822AE" w:rsidRPr="00600812">
        <w:rPr>
          <w:rFonts w:eastAsia="Arial" w:cs="Times New Roman"/>
          <w:szCs w:val="24"/>
        </w:rPr>
        <w:t xml:space="preserve">, </w:t>
      </w:r>
      <w:r w:rsidR="000822AE" w:rsidRPr="00600812">
        <w:rPr>
          <w:rFonts w:eastAsia="Arial" w:cs="Times New Roman"/>
          <w:i/>
          <w:iCs/>
          <w:szCs w:val="24"/>
        </w:rPr>
        <w:t>d</w:t>
      </w:r>
      <w:r w:rsidR="000822AE" w:rsidRPr="00600812">
        <w:rPr>
          <w:rFonts w:eastAsia="Arial" w:cs="Times New Roman"/>
          <w:szCs w:val="24"/>
        </w:rPr>
        <w:t xml:space="preserve"> = </w:t>
      </w:r>
      <w:r w:rsidR="005E4B55" w:rsidRPr="00600812">
        <w:rPr>
          <w:rFonts w:eastAsia="Arial" w:cs="Times New Roman"/>
          <w:szCs w:val="24"/>
        </w:rPr>
        <w:t>0.65</w:t>
      </w:r>
      <w:r w:rsidR="00A440EC">
        <w:rPr>
          <w:rFonts w:eastAsia="Arial" w:cs="Times New Roman"/>
          <w:szCs w:val="24"/>
        </w:rPr>
        <w:t>—</w:t>
      </w:r>
      <w:r w:rsidR="00DA2E83" w:rsidRPr="00600812">
        <w:rPr>
          <w:rFonts w:eastAsia="Arial" w:cs="Times New Roman"/>
          <w:szCs w:val="24"/>
        </w:rPr>
        <w:t>a situation in which JOLs underestimate</w:t>
      </w:r>
      <w:r>
        <w:rPr>
          <w:rFonts w:eastAsia="Arial" w:cs="Times New Roman"/>
          <w:szCs w:val="24"/>
        </w:rPr>
        <w:t>d</w:t>
      </w:r>
      <w:r w:rsidR="00DA2E83" w:rsidRPr="00600812">
        <w:rPr>
          <w:rFonts w:eastAsia="Arial" w:cs="Times New Roman"/>
          <w:szCs w:val="24"/>
        </w:rPr>
        <w:t xml:space="preserve"> later recall.</w:t>
      </w:r>
    </w:p>
    <w:p w14:paraId="0EDEE469" w14:textId="51DCFF31" w:rsidR="00523ED8" w:rsidRPr="00600812" w:rsidRDefault="000D43BC" w:rsidP="003E112C">
      <w:pPr>
        <w:spacing w:after="160"/>
        <w:ind w:firstLine="720"/>
        <w:contextualSpacing/>
        <w:rPr>
          <w:rFonts w:eastAsia="Arial" w:cs="Times New Roman"/>
          <w:szCs w:val="24"/>
        </w:rPr>
      </w:pPr>
      <w:r w:rsidRPr="00600812">
        <w:rPr>
          <w:rFonts w:eastAsia="Arial" w:cs="Times New Roman"/>
          <w:szCs w:val="24"/>
        </w:rPr>
        <w:t xml:space="preserve">For symmetrical pairs, the illusion of competence </w:t>
      </w:r>
      <w:r w:rsidR="00BA416C" w:rsidRPr="00600812">
        <w:rPr>
          <w:rFonts w:eastAsia="Arial" w:cs="Times New Roman"/>
          <w:szCs w:val="24"/>
        </w:rPr>
        <w:t>was moderated by encoding</w:t>
      </w:r>
      <w:r w:rsidR="004B3933">
        <w:rPr>
          <w:rFonts w:eastAsia="Arial" w:cs="Times New Roman"/>
          <w:szCs w:val="24"/>
        </w:rPr>
        <w:t xml:space="preserve"> task</w:t>
      </w:r>
      <w:r w:rsidR="00BA416C" w:rsidRPr="00600812">
        <w:rPr>
          <w:rFonts w:eastAsia="Arial" w:cs="Times New Roman"/>
          <w:szCs w:val="24"/>
        </w:rPr>
        <w:t xml:space="preserve">. </w:t>
      </w:r>
      <w:r w:rsidR="00DA2E83" w:rsidRPr="00600812">
        <w:rPr>
          <w:rFonts w:eastAsia="Arial" w:cs="Times New Roman"/>
          <w:szCs w:val="24"/>
        </w:rPr>
        <w:t>F</w:t>
      </w:r>
      <w:r w:rsidR="001338D7" w:rsidRPr="00600812">
        <w:rPr>
          <w:rFonts w:eastAsia="Arial" w:cs="Times New Roman"/>
          <w:szCs w:val="24"/>
        </w:rPr>
        <w:t>or the</w:t>
      </w:r>
      <w:r w:rsidRPr="00600812">
        <w:rPr>
          <w:rFonts w:eastAsia="Arial" w:cs="Times New Roman"/>
          <w:szCs w:val="24"/>
        </w:rPr>
        <w:t xml:space="preserve"> read group</w:t>
      </w:r>
      <w:r w:rsidR="001338D7" w:rsidRPr="00600812">
        <w:rPr>
          <w:rFonts w:eastAsia="Arial" w:cs="Times New Roman"/>
          <w:szCs w:val="24"/>
        </w:rPr>
        <w:t>, JOLs</w:t>
      </w:r>
      <w:r w:rsidRPr="00600812">
        <w:rPr>
          <w:rFonts w:eastAsia="Arial" w:cs="Times New Roman"/>
          <w:szCs w:val="24"/>
        </w:rPr>
        <w:t xml:space="preserve"> exceeded later recall accuracy (</w:t>
      </w:r>
      <w:r w:rsidR="00DE6E72" w:rsidRPr="00600812">
        <w:rPr>
          <w:rFonts w:eastAsia="Arial" w:cs="Times New Roman"/>
          <w:szCs w:val="24"/>
        </w:rPr>
        <w:t>80.2</w:t>
      </w:r>
      <w:r w:rsidR="004B45C3">
        <w:rPr>
          <w:rFonts w:eastAsia="Arial" w:cs="Times New Roman"/>
          <w:szCs w:val="24"/>
        </w:rPr>
        <w:t>2</w:t>
      </w:r>
      <w:r w:rsidRPr="00600812">
        <w:rPr>
          <w:rFonts w:eastAsia="Arial" w:cs="Times New Roman"/>
          <w:szCs w:val="24"/>
        </w:rPr>
        <w:t xml:space="preserve"> vs. </w:t>
      </w:r>
      <w:r w:rsidR="00DE6E72" w:rsidRPr="00600812">
        <w:rPr>
          <w:rFonts w:eastAsia="Arial" w:cs="Times New Roman"/>
          <w:szCs w:val="24"/>
        </w:rPr>
        <w:t>64.8</w:t>
      </w:r>
      <w:r w:rsidR="004B45C3">
        <w:rPr>
          <w:rFonts w:eastAsia="Arial" w:cs="Times New Roman"/>
          <w:szCs w:val="24"/>
        </w:rPr>
        <w:t>5</w:t>
      </w:r>
      <w:r w:rsidR="003B4B71"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036CAE" w:rsidRPr="00600812">
        <w:rPr>
          <w:rFonts w:eastAsia="Arial" w:cs="Times New Roman"/>
          <w:szCs w:val="24"/>
        </w:rPr>
        <w:t>27</w:t>
      </w:r>
      <w:r w:rsidRPr="00600812">
        <w:rPr>
          <w:rFonts w:eastAsia="Arial" w:cs="Times New Roman"/>
          <w:szCs w:val="24"/>
        </w:rPr>
        <w:t xml:space="preserve">) = </w:t>
      </w:r>
      <w:r w:rsidR="00AA6D52" w:rsidRPr="00600812">
        <w:rPr>
          <w:rFonts w:eastAsia="Arial" w:cs="Times New Roman"/>
          <w:szCs w:val="24"/>
        </w:rPr>
        <w:t>3.59</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AA6D52" w:rsidRPr="00600812">
        <w:rPr>
          <w:rFonts w:eastAsia="Arial" w:cs="Times New Roman"/>
          <w:szCs w:val="24"/>
        </w:rPr>
        <w:t>4.48</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47022A" w:rsidRPr="00600812">
        <w:rPr>
          <w:rFonts w:eastAsia="Arial" w:cs="Times New Roman"/>
          <w:szCs w:val="24"/>
        </w:rPr>
        <w:t>1.06</w:t>
      </w:r>
      <w:r w:rsidR="00C110AE" w:rsidRPr="00600812">
        <w:rPr>
          <w:rFonts w:eastAsia="Arial" w:cs="Times New Roman"/>
          <w:szCs w:val="24"/>
        </w:rPr>
        <w:t>;</w:t>
      </w:r>
      <w:r w:rsidRPr="00600812">
        <w:rPr>
          <w:rFonts w:eastAsia="Arial" w:cs="Times New Roman"/>
          <w:szCs w:val="24"/>
        </w:rPr>
        <w:t xml:space="preserve"> </w:t>
      </w:r>
      <w:r w:rsidR="003B4B71" w:rsidRPr="00600812">
        <w:rPr>
          <w:rFonts w:eastAsia="Arial" w:cs="Times New Roman"/>
          <w:szCs w:val="24"/>
        </w:rPr>
        <w:t>h</w:t>
      </w:r>
      <w:r w:rsidR="00BA416C" w:rsidRPr="00600812">
        <w:rPr>
          <w:rFonts w:eastAsia="Arial" w:cs="Times New Roman"/>
          <w:szCs w:val="24"/>
        </w:rPr>
        <w:t>owever</w:t>
      </w:r>
      <w:r w:rsidR="008A4CEB" w:rsidRPr="00600812">
        <w:rPr>
          <w:rFonts w:eastAsia="Arial" w:cs="Times New Roman"/>
          <w:szCs w:val="24"/>
        </w:rPr>
        <w:t>, f</w:t>
      </w:r>
      <w:r w:rsidRPr="00600812">
        <w:rPr>
          <w:rFonts w:eastAsia="Arial" w:cs="Times New Roman"/>
          <w:szCs w:val="24"/>
        </w:rPr>
        <w:t xml:space="preserve">or </w:t>
      </w:r>
      <w:r w:rsidR="00C110AE" w:rsidRPr="00600812">
        <w:rPr>
          <w:rFonts w:eastAsia="Arial" w:cs="Times New Roman"/>
          <w:szCs w:val="24"/>
        </w:rPr>
        <w:t xml:space="preserve">both </w:t>
      </w:r>
      <w:r w:rsidRPr="00600812">
        <w:rPr>
          <w:rFonts w:eastAsia="Arial" w:cs="Times New Roman"/>
          <w:szCs w:val="24"/>
        </w:rPr>
        <w:t>the item-specific</w:t>
      </w:r>
      <w:r w:rsidR="00C110AE" w:rsidRPr="00600812">
        <w:rPr>
          <w:rFonts w:eastAsia="Arial" w:cs="Times New Roman"/>
          <w:szCs w:val="24"/>
        </w:rPr>
        <w:t xml:space="preserve"> and relational</w:t>
      </w:r>
      <w:r w:rsidRPr="00600812">
        <w:rPr>
          <w:rFonts w:eastAsia="Arial" w:cs="Times New Roman"/>
          <w:szCs w:val="24"/>
        </w:rPr>
        <w:t xml:space="preserve"> group</w:t>
      </w:r>
      <w:r w:rsidR="00C110AE" w:rsidRPr="00600812">
        <w:rPr>
          <w:rFonts w:eastAsia="Arial" w:cs="Times New Roman"/>
          <w:szCs w:val="24"/>
        </w:rPr>
        <w:t>s</w:t>
      </w:r>
      <w:r w:rsidRPr="00600812">
        <w:rPr>
          <w:rFonts w:eastAsia="Arial" w:cs="Times New Roman"/>
          <w:szCs w:val="24"/>
        </w:rPr>
        <w:t xml:space="preserve">, </w:t>
      </w:r>
      <w:r w:rsidR="00BA416C" w:rsidRPr="00600812">
        <w:rPr>
          <w:rFonts w:eastAsia="Arial" w:cs="Times New Roman"/>
          <w:szCs w:val="24"/>
        </w:rPr>
        <w:t xml:space="preserve">the illusion of competence did not emerge as JOLs </w:t>
      </w:r>
      <w:r w:rsidR="00C110AE" w:rsidRPr="00600812">
        <w:rPr>
          <w:rFonts w:eastAsia="Arial" w:cs="Times New Roman"/>
          <w:szCs w:val="24"/>
        </w:rPr>
        <w:t xml:space="preserve">were equivalent to subsequent recall rates </w:t>
      </w:r>
      <w:r w:rsidRPr="00600812">
        <w:rPr>
          <w:rFonts w:eastAsia="Arial" w:cs="Times New Roman"/>
          <w:szCs w:val="24"/>
        </w:rPr>
        <w:t>(</w:t>
      </w:r>
      <w:r w:rsidR="00162729" w:rsidRPr="00600812">
        <w:rPr>
          <w:rFonts w:eastAsia="Arial" w:cs="Times New Roman"/>
          <w:szCs w:val="24"/>
        </w:rPr>
        <w:t>71.6</w:t>
      </w:r>
      <w:r w:rsidR="004B45C3">
        <w:rPr>
          <w:rFonts w:eastAsia="Arial" w:cs="Times New Roman"/>
          <w:szCs w:val="24"/>
        </w:rPr>
        <w:t>2</w:t>
      </w:r>
      <w:r w:rsidR="00162729" w:rsidRPr="00600812">
        <w:rPr>
          <w:rFonts w:eastAsia="Arial" w:cs="Times New Roman"/>
          <w:szCs w:val="24"/>
        </w:rPr>
        <w:t xml:space="preserve"> </w:t>
      </w:r>
      <w:r w:rsidRPr="00600812">
        <w:rPr>
          <w:rFonts w:eastAsia="Arial" w:cs="Times New Roman"/>
          <w:szCs w:val="24"/>
        </w:rPr>
        <w:t xml:space="preserve">vs </w:t>
      </w:r>
      <w:r w:rsidR="008370B7" w:rsidRPr="00600812">
        <w:rPr>
          <w:rFonts w:eastAsia="Arial" w:cs="Times New Roman"/>
          <w:szCs w:val="24"/>
        </w:rPr>
        <w:t>78.2</w:t>
      </w:r>
      <w:r w:rsidR="00604457">
        <w:rPr>
          <w:rFonts w:eastAsia="Arial" w:cs="Times New Roman"/>
          <w:szCs w:val="24"/>
        </w:rPr>
        <w:t>4</w:t>
      </w:r>
      <w:r w:rsidR="00C110AE" w:rsidRPr="00600812">
        <w:rPr>
          <w:rFonts w:eastAsia="Arial" w:cs="Times New Roman"/>
          <w:szCs w:val="24"/>
        </w:rPr>
        <w:t>)</w:t>
      </w:r>
      <w:r w:rsidRPr="00600812">
        <w:rPr>
          <w:rFonts w:eastAsia="Arial" w:cs="Times New Roman"/>
          <w:szCs w:val="24"/>
        </w:rPr>
        <w:t xml:space="preserve">, </w:t>
      </w:r>
      <w:bookmarkStart w:id="144" w:name="_Hlk54534777"/>
      <w:r w:rsidRPr="00600812">
        <w:rPr>
          <w:rFonts w:eastAsia="Arial" w:cs="Times New Roman"/>
          <w:i/>
          <w:iCs/>
          <w:szCs w:val="24"/>
        </w:rPr>
        <w:t>t</w:t>
      </w:r>
      <w:r w:rsidR="00023F75" w:rsidRPr="00600812">
        <w:rPr>
          <w:rFonts w:eastAsia="Arial" w:cs="Times New Roman"/>
          <w:szCs w:val="24"/>
        </w:rPr>
        <w:t>(</w:t>
      </w:r>
      <w:r w:rsidR="008F21F2" w:rsidRPr="00600812">
        <w:rPr>
          <w:rFonts w:eastAsia="Arial" w:cs="Times New Roman"/>
          <w:szCs w:val="24"/>
        </w:rPr>
        <w:t>28</w:t>
      </w:r>
      <w:r w:rsidR="00023F75" w:rsidRPr="00600812">
        <w:rPr>
          <w:rFonts w:eastAsia="Arial" w:cs="Times New Roman"/>
          <w:szCs w:val="24"/>
        </w:rPr>
        <w:t>)</w:t>
      </w:r>
      <w:r w:rsidR="00162729" w:rsidRPr="00600812">
        <w:rPr>
          <w:rFonts w:eastAsia="Arial" w:cs="Times New Roman"/>
          <w:i/>
          <w:iCs/>
          <w:szCs w:val="24"/>
        </w:rPr>
        <w:t xml:space="preserve"> </w:t>
      </w:r>
      <w:r w:rsidR="00162729" w:rsidRPr="00600812">
        <w:rPr>
          <w:rFonts w:eastAsia="Arial" w:cs="Times New Roman"/>
          <w:szCs w:val="24"/>
        </w:rPr>
        <w:t xml:space="preserve">= </w:t>
      </w:r>
      <w:r w:rsidR="008370B7" w:rsidRPr="00600812">
        <w:rPr>
          <w:rFonts w:eastAsia="Arial" w:cs="Times New Roman"/>
          <w:szCs w:val="24"/>
        </w:rPr>
        <w:t>1.41</w:t>
      </w:r>
      <w:r w:rsidR="00C110AE" w:rsidRPr="00600812">
        <w:rPr>
          <w:rFonts w:eastAsia="Arial" w:cs="Times New Roman"/>
          <w:szCs w:val="24"/>
        </w:rPr>
        <w:t xml:space="preserve">, </w:t>
      </w:r>
      <w:r w:rsidR="00023F75" w:rsidRPr="00600812">
        <w:rPr>
          <w:rFonts w:eastAsia="Arial" w:cs="Times New Roman"/>
          <w:i/>
          <w:iCs/>
          <w:szCs w:val="24"/>
        </w:rPr>
        <w:t xml:space="preserve">SEM </w:t>
      </w:r>
      <w:r w:rsidR="00023F75" w:rsidRPr="00600812">
        <w:rPr>
          <w:rFonts w:eastAsia="Arial" w:cs="Times New Roman"/>
          <w:szCs w:val="24"/>
        </w:rPr>
        <w:t xml:space="preserve">= </w:t>
      </w:r>
      <w:r w:rsidR="008F21F2" w:rsidRPr="00600812">
        <w:rPr>
          <w:rFonts w:eastAsia="Arial" w:cs="Times New Roman"/>
          <w:szCs w:val="24"/>
        </w:rPr>
        <w:t>4.90</w:t>
      </w:r>
      <w:r w:rsidR="00023F75" w:rsidRPr="00600812">
        <w:rPr>
          <w:rFonts w:eastAsia="Arial" w:cs="Times New Roman"/>
          <w:szCs w:val="24"/>
        </w:rPr>
        <w:t xml:space="preserve">, </w:t>
      </w:r>
      <w:r w:rsidR="00023F75" w:rsidRPr="00600812">
        <w:rPr>
          <w:rFonts w:eastAsia="Arial" w:cs="Times New Roman"/>
          <w:i/>
          <w:iCs/>
          <w:szCs w:val="24"/>
        </w:rPr>
        <w:t xml:space="preserve">p </w:t>
      </w:r>
      <w:r w:rsidR="00023F75" w:rsidRPr="00600812">
        <w:rPr>
          <w:rFonts w:eastAsia="Arial" w:cs="Times New Roman"/>
          <w:szCs w:val="24"/>
        </w:rPr>
        <w:t xml:space="preserve">= </w:t>
      </w:r>
      <w:r w:rsidR="008F21F2" w:rsidRPr="00600812">
        <w:rPr>
          <w:rFonts w:eastAsia="Arial" w:cs="Times New Roman"/>
          <w:szCs w:val="24"/>
        </w:rPr>
        <w:t>.17</w:t>
      </w:r>
      <w:r w:rsidR="00023F75" w:rsidRPr="00600812">
        <w:rPr>
          <w:rFonts w:eastAsia="Arial" w:cs="Times New Roman"/>
          <w:szCs w:val="24"/>
        </w:rPr>
        <w:t xml:space="preserve">, </w:t>
      </w:r>
      <w:r w:rsidR="00C110AE" w:rsidRPr="00600812">
        <w:rPr>
          <w:rFonts w:eastAsia="Arial" w:cs="Times New Roman"/>
          <w:i/>
          <w:iCs/>
          <w:szCs w:val="24"/>
        </w:rPr>
        <w:t>p</w:t>
      </w:r>
      <w:r w:rsidR="00C110AE" w:rsidRPr="00600812">
        <w:rPr>
          <w:rFonts w:eastAsia="Arial" w:cs="Times New Roman"/>
          <w:szCs w:val="24"/>
          <w:vertAlign w:val="subscript"/>
        </w:rPr>
        <w:t xml:space="preserve">BIC </w:t>
      </w:r>
      <w:r w:rsidR="00C110AE" w:rsidRPr="00600812">
        <w:rPr>
          <w:rFonts w:eastAsia="Arial" w:cs="Times New Roman"/>
          <w:szCs w:val="24"/>
        </w:rPr>
        <w:t xml:space="preserve">= </w:t>
      </w:r>
      <w:r w:rsidR="008F21F2" w:rsidRPr="00600812">
        <w:rPr>
          <w:rFonts w:eastAsia="Arial" w:cs="Times New Roman"/>
          <w:szCs w:val="24"/>
        </w:rPr>
        <w:t>.</w:t>
      </w:r>
      <w:bookmarkEnd w:id="144"/>
      <w:r w:rsidR="008F21F2" w:rsidRPr="00600812">
        <w:rPr>
          <w:rFonts w:eastAsia="Arial" w:cs="Times New Roman"/>
          <w:szCs w:val="24"/>
        </w:rPr>
        <w:t>66</w:t>
      </w:r>
      <w:r w:rsidR="00C110AE" w:rsidRPr="00600812">
        <w:rPr>
          <w:rFonts w:eastAsia="Arial" w:cs="Times New Roman"/>
          <w:szCs w:val="24"/>
        </w:rPr>
        <w:t xml:space="preserve">, and </w:t>
      </w:r>
      <w:r w:rsidRPr="00600812">
        <w:rPr>
          <w:rFonts w:eastAsia="Arial" w:cs="Times New Roman"/>
          <w:szCs w:val="24"/>
        </w:rPr>
        <w:t>(</w:t>
      </w:r>
      <w:r w:rsidR="00ED0FDA" w:rsidRPr="00600812">
        <w:rPr>
          <w:rFonts w:eastAsia="Arial" w:cs="Times New Roman"/>
          <w:szCs w:val="24"/>
        </w:rPr>
        <w:t>75.</w:t>
      </w:r>
      <w:r w:rsidR="003019B2">
        <w:rPr>
          <w:rFonts w:eastAsia="Arial" w:cs="Times New Roman"/>
          <w:szCs w:val="24"/>
        </w:rPr>
        <w:t>77</w:t>
      </w:r>
      <w:r w:rsidRPr="00600812">
        <w:rPr>
          <w:rFonts w:eastAsia="Arial" w:cs="Times New Roman"/>
          <w:szCs w:val="24"/>
        </w:rPr>
        <w:t xml:space="preserve"> vs </w:t>
      </w:r>
      <w:r w:rsidR="00ED0FDA" w:rsidRPr="00600812">
        <w:rPr>
          <w:rFonts w:eastAsia="Arial" w:cs="Times New Roman"/>
          <w:szCs w:val="24"/>
        </w:rPr>
        <w:t>74.</w:t>
      </w:r>
      <w:r w:rsidR="003019B2">
        <w:rPr>
          <w:rFonts w:eastAsia="Arial" w:cs="Times New Roman"/>
          <w:szCs w:val="24"/>
        </w:rPr>
        <w:t>41</w:t>
      </w:r>
      <w:r w:rsidR="00C110AE" w:rsidRPr="00600812">
        <w:rPr>
          <w:rFonts w:eastAsia="Arial" w:cs="Times New Roman"/>
          <w:szCs w:val="24"/>
        </w:rPr>
        <w:t>)</w:t>
      </w:r>
      <w:r w:rsidRPr="00600812">
        <w:rPr>
          <w:rFonts w:eastAsia="Arial" w:cs="Times New Roman"/>
          <w:szCs w:val="24"/>
        </w:rPr>
        <w:t xml:space="preserve">, </w:t>
      </w:r>
      <w:r w:rsidR="008F21F2" w:rsidRPr="00600812">
        <w:rPr>
          <w:rFonts w:eastAsia="Arial" w:cs="Times New Roman"/>
          <w:i/>
          <w:iCs/>
          <w:szCs w:val="24"/>
        </w:rPr>
        <w:t>t</w:t>
      </w:r>
      <w:r w:rsidR="008F21F2" w:rsidRPr="00600812">
        <w:rPr>
          <w:rFonts w:eastAsia="Arial" w:cs="Times New Roman"/>
          <w:szCs w:val="24"/>
        </w:rPr>
        <w:t xml:space="preserve"> &lt; 1, </w:t>
      </w:r>
      <w:r w:rsidR="008F21F2" w:rsidRPr="00600812">
        <w:rPr>
          <w:rFonts w:eastAsia="Arial" w:cs="Times New Roman"/>
          <w:i/>
          <w:iCs/>
          <w:szCs w:val="24"/>
        </w:rPr>
        <w:t xml:space="preserve">SEM </w:t>
      </w:r>
      <w:r w:rsidR="008F21F2" w:rsidRPr="00600812">
        <w:rPr>
          <w:rFonts w:eastAsia="Arial" w:cs="Times New Roman"/>
          <w:szCs w:val="24"/>
        </w:rPr>
        <w:t xml:space="preserve">= 3.46, </w:t>
      </w:r>
      <w:r w:rsidR="008F21F2" w:rsidRPr="00600812">
        <w:rPr>
          <w:rFonts w:eastAsia="Arial" w:cs="Times New Roman"/>
          <w:i/>
          <w:iCs/>
          <w:szCs w:val="24"/>
        </w:rPr>
        <w:t xml:space="preserve">p </w:t>
      </w:r>
      <w:r w:rsidR="008F21F2" w:rsidRPr="00600812">
        <w:rPr>
          <w:rFonts w:eastAsia="Arial" w:cs="Times New Roman"/>
          <w:szCs w:val="24"/>
        </w:rPr>
        <w:t xml:space="preserve">= .67, </w:t>
      </w:r>
      <w:r w:rsidR="008F21F2" w:rsidRPr="00600812">
        <w:rPr>
          <w:rFonts w:eastAsia="Arial" w:cs="Times New Roman"/>
          <w:i/>
          <w:iCs/>
          <w:szCs w:val="24"/>
        </w:rPr>
        <w:t>p</w:t>
      </w:r>
      <w:r w:rsidR="008F21F2" w:rsidRPr="00600812">
        <w:rPr>
          <w:rFonts w:eastAsia="Arial" w:cs="Times New Roman"/>
          <w:szCs w:val="24"/>
          <w:vertAlign w:val="subscript"/>
        </w:rPr>
        <w:t xml:space="preserve">BIC </w:t>
      </w:r>
      <w:r w:rsidR="008F21F2" w:rsidRPr="00600812">
        <w:rPr>
          <w:rFonts w:eastAsia="Arial" w:cs="Times New Roman"/>
          <w:szCs w:val="24"/>
        </w:rPr>
        <w:t>= .83</w:t>
      </w:r>
      <w:r w:rsidR="00C110AE" w:rsidRPr="00600812">
        <w:rPr>
          <w:rFonts w:eastAsia="Arial" w:cs="Times New Roman"/>
          <w:szCs w:val="24"/>
        </w:rPr>
        <w:t>, respectively</w:t>
      </w:r>
      <w:r w:rsidRPr="00600812">
        <w:rPr>
          <w:rFonts w:eastAsia="Arial" w:cs="Times New Roman"/>
          <w:szCs w:val="24"/>
        </w:rPr>
        <w:t xml:space="preserve">. </w:t>
      </w:r>
    </w:p>
    <w:p w14:paraId="6F18802B" w14:textId="2D3A5782" w:rsidR="0008413C" w:rsidRDefault="001D3E87" w:rsidP="0008413C">
      <w:pPr>
        <w:spacing w:after="160"/>
        <w:ind w:firstLine="720"/>
        <w:contextualSpacing/>
        <w:rPr>
          <w:rFonts w:eastAsia="Arial" w:cs="Times New Roman"/>
          <w:szCs w:val="24"/>
        </w:rPr>
      </w:pPr>
      <w:r w:rsidRPr="00600812">
        <w:rPr>
          <w:rFonts w:eastAsia="Arial" w:cs="Times New Roman"/>
          <w:szCs w:val="24"/>
        </w:rPr>
        <w:t>F</w:t>
      </w:r>
      <w:r w:rsidR="00523ED8" w:rsidRPr="00600812">
        <w:rPr>
          <w:rFonts w:eastAsia="Arial" w:cs="Times New Roman"/>
          <w:szCs w:val="24"/>
        </w:rPr>
        <w:t>inally, f</w:t>
      </w:r>
      <w:r w:rsidRPr="00600812">
        <w:rPr>
          <w:rFonts w:eastAsia="Arial" w:cs="Times New Roman"/>
          <w:szCs w:val="24"/>
        </w:rPr>
        <w:t xml:space="preserve">or unrelated pairs, the illusion of competence </w:t>
      </w:r>
      <w:r w:rsidR="00F2791C" w:rsidRPr="00600812">
        <w:rPr>
          <w:rFonts w:eastAsia="Arial" w:cs="Times New Roman"/>
          <w:szCs w:val="24"/>
        </w:rPr>
        <w:t>was</w:t>
      </w:r>
      <w:r w:rsidR="008F4579" w:rsidRPr="00600812">
        <w:rPr>
          <w:rFonts w:eastAsia="Arial" w:cs="Times New Roman"/>
          <w:szCs w:val="24"/>
        </w:rPr>
        <w:t xml:space="preserve"> observed</w:t>
      </w:r>
      <w:r w:rsidR="00F2791C" w:rsidRPr="00600812">
        <w:rPr>
          <w:rFonts w:eastAsia="Arial" w:cs="Times New Roman"/>
          <w:szCs w:val="24"/>
        </w:rPr>
        <w:t xml:space="preserve"> in</w:t>
      </w:r>
      <w:r w:rsidR="008F4579" w:rsidRPr="00600812">
        <w:rPr>
          <w:rFonts w:eastAsia="Arial" w:cs="Times New Roman"/>
          <w:szCs w:val="24"/>
        </w:rPr>
        <w:t xml:space="preserve"> both</w:t>
      </w:r>
      <w:r w:rsidR="00F2791C" w:rsidRPr="00600812">
        <w:rPr>
          <w:rFonts w:eastAsia="Arial" w:cs="Times New Roman"/>
          <w:szCs w:val="24"/>
        </w:rPr>
        <w:t xml:space="preserve"> the read group (24.78 vs 14.</w:t>
      </w:r>
      <w:r w:rsidR="00523ED8" w:rsidRPr="00600812">
        <w:rPr>
          <w:rFonts w:eastAsia="Arial" w:cs="Times New Roman"/>
          <w:szCs w:val="24"/>
        </w:rPr>
        <w:t>73</w:t>
      </w:r>
      <w:r w:rsidR="00C110AE" w:rsidRPr="00600812">
        <w:rPr>
          <w:rFonts w:eastAsia="Arial" w:cs="Times New Roman"/>
          <w:szCs w:val="24"/>
        </w:rPr>
        <w:t>)</w:t>
      </w:r>
      <w:r w:rsidR="00F2791C" w:rsidRPr="00600812">
        <w:rPr>
          <w:rFonts w:eastAsia="Arial" w:cs="Times New Roman"/>
          <w:szCs w:val="24"/>
        </w:rPr>
        <w:t>,</w:t>
      </w:r>
      <w:r w:rsidR="00875F2E" w:rsidRPr="00600812">
        <w:rPr>
          <w:rFonts w:eastAsia="Arial" w:cs="Times New Roman"/>
          <w:szCs w:val="24"/>
        </w:rPr>
        <w:t xml:space="preserve"> </w:t>
      </w:r>
      <w:proofErr w:type="gramStart"/>
      <w:r w:rsidR="00F2791C" w:rsidRPr="00600812">
        <w:rPr>
          <w:rFonts w:eastAsia="Arial" w:cs="Times New Roman"/>
          <w:i/>
          <w:iCs/>
          <w:szCs w:val="24"/>
        </w:rPr>
        <w:t>t</w:t>
      </w:r>
      <w:r w:rsidR="00F2791C" w:rsidRPr="00600812">
        <w:rPr>
          <w:rFonts w:eastAsia="Arial" w:cs="Times New Roman"/>
          <w:szCs w:val="24"/>
        </w:rPr>
        <w:t>(</w:t>
      </w:r>
      <w:proofErr w:type="gramEnd"/>
      <w:r w:rsidR="00F2791C" w:rsidRPr="00600812">
        <w:rPr>
          <w:rFonts w:eastAsia="Arial" w:cs="Times New Roman"/>
          <w:szCs w:val="24"/>
        </w:rPr>
        <w:t xml:space="preserve">27) = 3.23, </w:t>
      </w:r>
      <w:r w:rsidR="00F2791C" w:rsidRPr="00600812">
        <w:rPr>
          <w:rFonts w:eastAsia="Arial" w:cs="Times New Roman"/>
          <w:i/>
          <w:iCs/>
          <w:szCs w:val="24"/>
        </w:rPr>
        <w:t>SEM</w:t>
      </w:r>
      <w:r w:rsidR="00F2791C" w:rsidRPr="00600812">
        <w:rPr>
          <w:rFonts w:eastAsia="Arial" w:cs="Times New Roman"/>
          <w:szCs w:val="24"/>
        </w:rPr>
        <w:t xml:space="preserve"> = 3.26, </w:t>
      </w:r>
      <w:r w:rsidR="00F2791C" w:rsidRPr="00600812">
        <w:rPr>
          <w:rFonts w:eastAsia="Arial" w:cs="Times New Roman"/>
          <w:i/>
          <w:iCs/>
          <w:szCs w:val="24"/>
        </w:rPr>
        <w:t>d</w:t>
      </w:r>
      <w:r w:rsidR="00F2791C" w:rsidRPr="00600812">
        <w:rPr>
          <w:rFonts w:eastAsia="Arial" w:cs="Times New Roman"/>
          <w:szCs w:val="24"/>
        </w:rPr>
        <w:t xml:space="preserve"> = </w:t>
      </w:r>
      <w:r w:rsidR="00A56F61" w:rsidRPr="00600812">
        <w:rPr>
          <w:rFonts w:eastAsia="Arial" w:cs="Times New Roman"/>
          <w:szCs w:val="24"/>
        </w:rPr>
        <w:t>0.76</w:t>
      </w:r>
      <w:r w:rsidR="008F4579" w:rsidRPr="00600812">
        <w:rPr>
          <w:rFonts w:eastAsia="Arial" w:cs="Times New Roman"/>
          <w:szCs w:val="24"/>
        </w:rPr>
        <w:t xml:space="preserve"> and </w:t>
      </w:r>
      <w:r w:rsidRPr="00600812">
        <w:rPr>
          <w:rFonts w:eastAsia="Arial" w:cs="Times New Roman"/>
          <w:szCs w:val="24"/>
        </w:rPr>
        <w:t xml:space="preserve">the </w:t>
      </w:r>
      <w:r w:rsidR="00F2791C" w:rsidRPr="00600812">
        <w:rPr>
          <w:rFonts w:eastAsia="Arial" w:cs="Times New Roman"/>
          <w:szCs w:val="24"/>
        </w:rPr>
        <w:t>item</w:t>
      </w:r>
      <w:r w:rsidRPr="00600812">
        <w:rPr>
          <w:rFonts w:eastAsia="Arial" w:cs="Times New Roman"/>
          <w:szCs w:val="24"/>
        </w:rPr>
        <w:t>-</w:t>
      </w:r>
      <w:r w:rsidR="00F2791C" w:rsidRPr="00600812">
        <w:rPr>
          <w:rFonts w:eastAsia="Arial" w:cs="Times New Roman"/>
          <w:szCs w:val="24"/>
        </w:rPr>
        <w:t>specific group</w:t>
      </w:r>
      <w:r w:rsidRPr="00600812">
        <w:rPr>
          <w:rFonts w:eastAsia="Arial" w:cs="Times New Roman"/>
          <w:szCs w:val="24"/>
        </w:rPr>
        <w:t xml:space="preserve"> (</w:t>
      </w:r>
      <w:r w:rsidR="00FE1EE5" w:rsidRPr="00600812">
        <w:rPr>
          <w:rFonts w:eastAsia="Arial" w:cs="Times New Roman"/>
          <w:szCs w:val="24"/>
        </w:rPr>
        <w:t>40.6</w:t>
      </w:r>
      <w:r w:rsidR="004B45C3">
        <w:rPr>
          <w:rFonts w:eastAsia="Arial" w:cs="Times New Roman"/>
          <w:szCs w:val="24"/>
        </w:rPr>
        <w:t>4</w:t>
      </w:r>
      <w:r w:rsidRPr="00600812">
        <w:rPr>
          <w:rFonts w:eastAsia="Arial" w:cs="Times New Roman"/>
          <w:szCs w:val="24"/>
        </w:rPr>
        <w:t xml:space="preserve"> vs </w:t>
      </w:r>
      <w:r w:rsidR="00FE1EE5" w:rsidRPr="00600812">
        <w:rPr>
          <w:rFonts w:eastAsia="Arial" w:cs="Times New Roman"/>
          <w:szCs w:val="24"/>
        </w:rPr>
        <w:t>14.35</w:t>
      </w:r>
      <w:r w:rsidR="00C110AE" w:rsidRPr="00600812">
        <w:rPr>
          <w:rFonts w:eastAsia="Arial" w:cs="Times New Roman"/>
          <w:szCs w:val="24"/>
        </w:rPr>
        <w:t>)</w:t>
      </w:r>
      <w:r w:rsidRPr="00600812">
        <w:rPr>
          <w:rFonts w:eastAsia="Arial" w:cs="Times New Roman"/>
          <w:szCs w:val="24"/>
        </w:rPr>
        <w:t xml:space="preserve">, </w:t>
      </w:r>
      <w:r w:rsidRPr="00600812">
        <w:rPr>
          <w:rFonts w:eastAsia="Arial" w:cs="Times New Roman"/>
          <w:i/>
          <w:iCs/>
          <w:szCs w:val="24"/>
        </w:rPr>
        <w:t>t</w:t>
      </w:r>
      <w:r w:rsidRPr="00600812">
        <w:rPr>
          <w:rFonts w:eastAsia="Arial" w:cs="Times New Roman"/>
          <w:szCs w:val="24"/>
        </w:rPr>
        <w:t>(</w:t>
      </w:r>
      <w:r w:rsidR="00FE1EE5" w:rsidRPr="00600812">
        <w:rPr>
          <w:rFonts w:eastAsia="Arial" w:cs="Times New Roman"/>
          <w:szCs w:val="24"/>
        </w:rPr>
        <w:t>28</w:t>
      </w:r>
      <w:r w:rsidRPr="00600812">
        <w:rPr>
          <w:rFonts w:eastAsia="Arial" w:cs="Times New Roman"/>
          <w:szCs w:val="24"/>
        </w:rPr>
        <w:t xml:space="preserve">) = </w:t>
      </w:r>
      <w:r w:rsidR="00FE1EE5" w:rsidRPr="00600812">
        <w:rPr>
          <w:rFonts w:eastAsia="Arial" w:cs="Times New Roman"/>
          <w:szCs w:val="24"/>
        </w:rPr>
        <w:t>5.71</w:t>
      </w:r>
      <w:r w:rsidRPr="00600812">
        <w:rPr>
          <w:rFonts w:eastAsia="Arial" w:cs="Times New Roman"/>
          <w:szCs w:val="24"/>
        </w:rPr>
        <w:t xml:space="preserve">, </w:t>
      </w:r>
      <w:r w:rsidRPr="00600812">
        <w:rPr>
          <w:rFonts w:eastAsia="Arial" w:cs="Times New Roman"/>
          <w:i/>
          <w:iCs/>
          <w:szCs w:val="24"/>
        </w:rPr>
        <w:t>SEM</w:t>
      </w:r>
      <w:r w:rsidRPr="00600812">
        <w:rPr>
          <w:rFonts w:eastAsia="Arial" w:cs="Times New Roman"/>
          <w:szCs w:val="24"/>
        </w:rPr>
        <w:t xml:space="preserve"> = </w:t>
      </w:r>
      <w:r w:rsidR="00FE1EE5" w:rsidRPr="00600812">
        <w:rPr>
          <w:rFonts w:eastAsia="Arial" w:cs="Times New Roman"/>
          <w:szCs w:val="24"/>
        </w:rPr>
        <w:t>4.81</w:t>
      </w:r>
      <w:r w:rsidRPr="00600812">
        <w:rPr>
          <w:rFonts w:eastAsia="Arial" w:cs="Times New Roman"/>
          <w:szCs w:val="24"/>
        </w:rPr>
        <w:t xml:space="preserve">, </w:t>
      </w:r>
      <w:r w:rsidRPr="00600812">
        <w:rPr>
          <w:rFonts w:eastAsia="Arial" w:cs="Times New Roman"/>
          <w:i/>
          <w:iCs/>
          <w:szCs w:val="24"/>
        </w:rPr>
        <w:t>d</w:t>
      </w:r>
      <w:r w:rsidRPr="00600812">
        <w:rPr>
          <w:rFonts w:eastAsia="Arial" w:cs="Times New Roman"/>
          <w:szCs w:val="24"/>
        </w:rPr>
        <w:t xml:space="preserve"> = </w:t>
      </w:r>
      <w:r w:rsidR="00261869" w:rsidRPr="00600812">
        <w:rPr>
          <w:rFonts w:eastAsia="Arial" w:cs="Times New Roman"/>
          <w:szCs w:val="24"/>
        </w:rPr>
        <w:t>1.56</w:t>
      </w:r>
      <w:r w:rsidR="00C110AE" w:rsidRPr="00600812">
        <w:rPr>
          <w:rFonts w:eastAsia="Arial" w:cs="Times New Roman"/>
          <w:szCs w:val="24"/>
        </w:rPr>
        <w:t>, as JOLs exceeded later recall</w:t>
      </w:r>
      <w:r w:rsidR="00791446" w:rsidRPr="00600812">
        <w:rPr>
          <w:rFonts w:eastAsia="Arial" w:cs="Times New Roman"/>
          <w:szCs w:val="24"/>
        </w:rPr>
        <w:t xml:space="preserve">. </w:t>
      </w:r>
      <w:r w:rsidRPr="00600812">
        <w:rPr>
          <w:rFonts w:eastAsia="Arial" w:cs="Times New Roman"/>
          <w:szCs w:val="24"/>
        </w:rPr>
        <w:t xml:space="preserve">However, the </w:t>
      </w:r>
      <w:r w:rsidR="00887F98" w:rsidRPr="00600812">
        <w:rPr>
          <w:rFonts w:eastAsia="Arial" w:cs="Times New Roman"/>
          <w:szCs w:val="24"/>
        </w:rPr>
        <w:t xml:space="preserve">illusion </w:t>
      </w:r>
      <w:r w:rsidR="00887F98" w:rsidRPr="00600812">
        <w:rPr>
          <w:rFonts w:eastAsia="Arial" w:cs="Times New Roman"/>
          <w:szCs w:val="24"/>
        </w:rPr>
        <w:lastRenderedPageBreak/>
        <w:t xml:space="preserve">of competence was </w:t>
      </w:r>
      <w:r w:rsidR="002E33EE" w:rsidRPr="00600812">
        <w:rPr>
          <w:rFonts w:eastAsia="Arial" w:cs="Times New Roman"/>
          <w:szCs w:val="24"/>
        </w:rPr>
        <w:t xml:space="preserve">not found </w:t>
      </w:r>
      <w:r w:rsidR="00887F98" w:rsidRPr="00600812">
        <w:rPr>
          <w:rFonts w:eastAsia="Arial" w:cs="Times New Roman"/>
          <w:szCs w:val="24"/>
        </w:rPr>
        <w:t>in the r</w:t>
      </w:r>
      <w:r w:rsidRPr="00600812">
        <w:rPr>
          <w:rFonts w:eastAsia="Arial" w:cs="Times New Roman"/>
          <w:szCs w:val="24"/>
        </w:rPr>
        <w:t xml:space="preserve">elational </w:t>
      </w:r>
      <w:r w:rsidR="00887F98" w:rsidRPr="00600812">
        <w:rPr>
          <w:rFonts w:eastAsia="Arial" w:cs="Times New Roman"/>
          <w:szCs w:val="24"/>
        </w:rPr>
        <w:t xml:space="preserve">group </w:t>
      </w:r>
      <w:r w:rsidRPr="00600812">
        <w:rPr>
          <w:rFonts w:eastAsia="Arial" w:cs="Times New Roman"/>
          <w:szCs w:val="24"/>
        </w:rPr>
        <w:t>(</w:t>
      </w:r>
      <w:r w:rsidR="00FE1EE5" w:rsidRPr="00600812">
        <w:rPr>
          <w:rFonts w:eastAsia="Arial" w:cs="Times New Roman"/>
          <w:szCs w:val="24"/>
        </w:rPr>
        <w:t>36.</w:t>
      </w:r>
      <w:r w:rsidR="0041790C">
        <w:rPr>
          <w:rFonts w:eastAsia="Arial" w:cs="Times New Roman"/>
          <w:szCs w:val="24"/>
        </w:rPr>
        <w:t>59</w:t>
      </w:r>
      <w:r w:rsidR="00887F98" w:rsidRPr="00600812">
        <w:rPr>
          <w:rFonts w:eastAsia="Arial" w:cs="Times New Roman"/>
          <w:szCs w:val="24"/>
        </w:rPr>
        <w:t xml:space="preserve"> </w:t>
      </w:r>
      <w:r w:rsidRPr="00600812">
        <w:rPr>
          <w:rFonts w:eastAsia="Arial" w:cs="Times New Roman"/>
          <w:szCs w:val="24"/>
        </w:rPr>
        <w:t>vs</w:t>
      </w:r>
      <w:r w:rsidR="00887F98" w:rsidRPr="00600812">
        <w:rPr>
          <w:rFonts w:eastAsia="Arial" w:cs="Times New Roman"/>
          <w:szCs w:val="24"/>
        </w:rPr>
        <w:t>.</w:t>
      </w:r>
      <w:r w:rsidRPr="00600812">
        <w:rPr>
          <w:rFonts w:eastAsia="Arial" w:cs="Times New Roman"/>
          <w:szCs w:val="24"/>
        </w:rPr>
        <w:t xml:space="preserve"> </w:t>
      </w:r>
      <w:r w:rsidR="00FE1EE5" w:rsidRPr="00600812">
        <w:rPr>
          <w:rFonts w:eastAsia="Arial" w:cs="Times New Roman"/>
          <w:szCs w:val="24"/>
        </w:rPr>
        <w:t>32.5</w:t>
      </w:r>
      <w:r w:rsidR="0041790C">
        <w:rPr>
          <w:rFonts w:eastAsia="Arial" w:cs="Times New Roman"/>
          <w:szCs w:val="24"/>
        </w:rPr>
        <w:t>2</w:t>
      </w:r>
      <w:r w:rsidR="00C110AE" w:rsidRPr="00600812">
        <w:rPr>
          <w:rFonts w:eastAsia="Arial" w:cs="Times New Roman"/>
          <w:szCs w:val="24"/>
        </w:rPr>
        <w:t>)</w:t>
      </w:r>
      <w:r w:rsidRPr="00600812">
        <w:rPr>
          <w:rFonts w:eastAsia="Arial" w:cs="Times New Roman"/>
          <w:szCs w:val="24"/>
        </w:rPr>
        <w:t>,</w:t>
      </w:r>
      <w:r w:rsidRPr="00600812">
        <w:rPr>
          <w:rFonts w:eastAsia="Arial" w:cs="Times New Roman"/>
          <w:i/>
          <w:iCs/>
          <w:szCs w:val="24"/>
        </w:rPr>
        <w:t xml:space="preserve"> t</w:t>
      </w:r>
      <w:r w:rsidR="002E33EE" w:rsidRPr="00600812">
        <w:rPr>
          <w:rFonts w:eastAsia="Arial" w:cs="Times New Roman"/>
          <w:i/>
          <w:iCs/>
          <w:szCs w:val="24"/>
        </w:rPr>
        <w:t xml:space="preserve"> </w:t>
      </w:r>
      <w:r w:rsidR="00887F98" w:rsidRPr="00600812">
        <w:rPr>
          <w:rFonts w:eastAsia="Arial" w:cs="Times New Roman"/>
          <w:szCs w:val="24"/>
        </w:rPr>
        <w:t>&lt; 1</w:t>
      </w:r>
      <w:r w:rsidR="00C110AE" w:rsidRPr="00600812">
        <w:rPr>
          <w:rFonts w:eastAsia="Arial" w:cs="Times New Roman"/>
          <w:szCs w:val="24"/>
        </w:rPr>
        <w:t>,</w:t>
      </w:r>
      <w:r w:rsidR="00C110AE">
        <w:rPr>
          <w:rFonts w:eastAsia="Arial" w:cs="Times New Roman"/>
          <w:szCs w:val="24"/>
        </w:rPr>
        <w:t xml:space="preserve"> </w:t>
      </w:r>
      <w:r w:rsidR="00F36A3D" w:rsidRPr="00F36A3D">
        <w:rPr>
          <w:rFonts w:eastAsia="Arial" w:cs="Times New Roman"/>
          <w:i/>
          <w:iCs/>
          <w:szCs w:val="24"/>
        </w:rPr>
        <w:t>SEM</w:t>
      </w:r>
      <w:r w:rsidR="00F36A3D">
        <w:rPr>
          <w:rFonts w:eastAsia="Arial" w:cs="Times New Roman"/>
          <w:szCs w:val="24"/>
        </w:rPr>
        <w:t xml:space="preserve"> = 4.52, </w:t>
      </w:r>
      <w:r w:rsidR="00F36A3D" w:rsidRPr="00F36A3D">
        <w:rPr>
          <w:rFonts w:eastAsia="Arial" w:cs="Times New Roman"/>
          <w:i/>
          <w:iCs/>
          <w:szCs w:val="24"/>
        </w:rPr>
        <w:t>p</w:t>
      </w:r>
      <w:r w:rsidR="00F36A3D">
        <w:rPr>
          <w:rFonts w:eastAsia="Arial" w:cs="Times New Roman"/>
          <w:szCs w:val="24"/>
        </w:rPr>
        <w:t xml:space="preserve"> = .35, </w:t>
      </w:r>
      <w:r w:rsidR="00C110AE">
        <w:rPr>
          <w:rFonts w:eastAsia="Arial" w:cs="Times New Roman"/>
          <w:i/>
          <w:iCs/>
          <w:szCs w:val="24"/>
        </w:rPr>
        <w:t>p</w:t>
      </w:r>
      <w:r w:rsidR="00C110AE" w:rsidRPr="00964B18">
        <w:rPr>
          <w:rFonts w:eastAsia="Arial" w:cs="Times New Roman"/>
          <w:szCs w:val="24"/>
          <w:vertAlign w:val="subscript"/>
        </w:rPr>
        <w:t>BIC</w:t>
      </w:r>
      <w:r w:rsidR="00C110AE">
        <w:rPr>
          <w:rFonts w:eastAsia="Arial" w:cs="Times New Roman"/>
          <w:szCs w:val="24"/>
          <w:vertAlign w:val="subscript"/>
        </w:rPr>
        <w:t xml:space="preserve"> </w:t>
      </w:r>
      <w:r w:rsidR="00C110AE">
        <w:rPr>
          <w:rFonts w:eastAsia="Arial" w:cs="Times New Roman"/>
          <w:szCs w:val="24"/>
        </w:rPr>
        <w:t xml:space="preserve">= </w:t>
      </w:r>
      <w:r w:rsidR="00F36A3D">
        <w:rPr>
          <w:rFonts w:eastAsia="Arial" w:cs="Times New Roman"/>
          <w:szCs w:val="24"/>
        </w:rPr>
        <w:t>.78)</w:t>
      </w:r>
      <w:r w:rsidR="00887F98">
        <w:rPr>
          <w:rFonts w:eastAsia="Arial" w:cs="Times New Roman"/>
          <w:szCs w:val="24"/>
        </w:rPr>
        <w:t>, indicating that relational encoding provides a unique benefit on unrelated pairs by improving the correspondence between JOLs and subsequent recall</w:t>
      </w:r>
      <w:r>
        <w:rPr>
          <w:rFonts w:eastAsia="Arial" w:cs="Times New Roman"/>
          <w:szCs w:val="24"/>
        </w:rPr>
        <w:t>.</w:t>
      </w:r>
    </w:p>
    <w:p w14:paraId="5ED5F74A" w14:textId="46CE4E5E" w:rsidR="007370EB" w:rsidRDefault="00C110AE" w:rsidP="0008413C">
      <w:pPr>
        <w:spacing w:after="160"/>
        <w:ind w:firstLine="720"/>
        <w:contextualSpacing/>
        <w:rPr>
          <w:rFonts w:eastAsia="Arial" w:cs="Times New Roman"/>
          <w:szCs w:val="24"/>
        </w:rPr>
      </w:pPr>
      <w:r>
        <w:rPr>
          <w:rFonts w:eastAsia="Arial" w:cs="Times New Roman"/>
          <w:szCs w:val="24"/>
        </w:rPr>
        <w:t>Taken together, item-</w:t>
      </w:r>
      <w:proofErr w:type="gramStart"/>
      <w:r>
        <w:rPr>
          <w:rFonts w:eastAsia="Arial" w:cs="Times New Roman"/>
          <w:szCs w:val="24"/>
        </w:rPr>
        <w:t>specific</w:t>
      </w:r>
      <w:proofErr w:type="gramEnd"/>
      <w:r>
        <w:rPr>
          <w:rFonts w:eastAsia="Arial" w:cs="Times New Roman"/>
          <w:szCs w:val="24"/>
        </w:rPr>
        <w:t xml:space="preserve"> and relational processing tasks were </w:t>
      </w:r>
      <w:r w:rsidR="008C1677">
        <w:rPr>
          <w:rFonts w:eastAsia="Arial" w:cs="Times New Roman"/>
          <w:szCs w:val="24"/>
        </w:rPr>
        <w:t xml:space="preserve">each </w:t>
      </w:r>
      <w:r>
        <w:rPr>
          <w:rFonts w:eastAsia="Arial" w:cs="Times New Roman"/>
          <w:szCs w:val="24"/>
        </w:rPr>
        <w:t>found to reduce and/or eliminate the illusion of competence pattern, but these reductions depended upon the pair type studied.</w:t>
      </w:r>
      <w:r w:rsidR="00E34742">
        <w:rPr>
          <w:rFonts w:eastAsia="Arial" w:cs="Times New Roman"/>
          <w:szCs w:val="24"/>
        </w:rPr>
        <w:t xml:space="preserve"> Both item-specific and relational tasks were successful at eliminating the illusion of competence for symmetrical pairs and reducing it for backward pairs relative to reading. However, the two tasks interacted with pair type</w:t>
      </w:r>
      <w:r w:rsidR="00EC0BC3">
        <w:rPr>
          <w:rFonts w:eastAsia="Arial" w:cs="Times New Roman"/>
          <w:szCs w:val="24"/>
        </w:rPr>
        <w:t>—r</w:t>
      </w:r>
      <w:r w:rsidR="00E34742">
        <w:rPr>
          <w:rFonts w:eastAsia="Arial" w:cs="Times New Roman"/>
          <w:szCs w:val="24"/>
        </w:rPr>
        <w:t xml:space="preserve">elational encoding eliminated the illusion of competence on unrelated pairs, </w:t>
      </w:r>
      <w:r w:rsidR="00BE67F9">
        <w:rPr>
          <w:rFonts w:eastAsia="Arial" w:cs="Times New Roman"/>
          <w:szCs w:val="24"/>
        </w:rPr>
        <w:t>while</w:t>
      </w:r>
      <w:r w:rsidR="00E34742">
        <w:rPr>
          <w:rFonts w:eastAsia="Arial" w:cs="Times New Roman"/>
          <w:szCs w:val="24"/>
        </w:rPr>
        <w:t xml:space="preserve"> </w:t>
      </w:r>
      <w:r w:rsidR="00EC0BC3">
        <w:rPr>
          <w:rFonts w:eastAsia="Arial" w:cs="Times New Roman"/>
          <w:szCs w:val="24"/>
        </w:rPr>
        <w:t>the illusion of competence persisted on unrelated pairs</w:t>
      </w:r>
      <w:r w:rsidR="00550DC0">
        <w:rPr>
          <w:rFonts w:eastAsia="Arial" w:cs="Times New Roman"/>
          <w:szCs w:val="24"/>
        </w:rPr>
        <w:t xml:space="preserve"> for item-specific encoding</w:t>
      </w:r>
      <w:r w:rsidR="00E34742">
        <w:rPr>
          <w:rFonts w:eastAsia="Arial" w:cs="Times New Roman"/>
          <w:szCs w:val="24"/>
        </w:rPr>
        <w:t>. The different task effects</w:t>
      </w:r>
      <w:r w:rsidR="00550DC0">
        <w:rPr>
          <w:rFonts w:eastAsia="Arial" w:cs="Times New Roman"/>
          <w:szCs w:val="24"/>
        </w:rPr>
        <w:t xml:space="preserve"> on reducing the illusion of competence appeared to reflect an increase in correct recall rather than an adjustment of JOL ratings.</w:t>
      </w:r>
      <w:r w:rsidR="00E34742">
        <w:rPr>
          <w:rFonts w:eastAsia="Arial" w:cs="Times New Roman"/>
          <w:szCs w:val="24"/>
        </w:rPr>
        <w:t xml:space="preserve"> </w:t>
      </w:r>
      <w:r w:rsidR="007370EB">
        <w:rPr>
          <w:rFonts w:eastAsia="Arial" w:cs="Times New Roman"/>
          <w:szCs w:val="24"/>
        </w:rPr>
        <w:t xml:space="preserve">Indeed, </w:t>
      </w:r>
      <w:r w:rsidR="007F41B5">
        <w:rPr>
          <w:rFonts w:eastAsia="Arial" w:cs="Times New Roman"/>
          <w:szCs w:val="24"/>
        </w:rPr>
        <w:t>r</w:t>
      </w:r>
      <w:r w:rsidR="007F41B5" w:rsidRPr="007F41B5">
        <w:rPr>
          <w:rFonts w:eastAsia="Arial" w:cs="Times New Roman"/>
          <w:szCs w:val="24"/>
        </w:rPr>
        <w:t>ecall rates were greater in the item-specific (</w:t>
      </w:r>
      <w:r w:rsidR="007F41B5" w:rsidRPr="00EC0BC3">
        <w:rPr>
          <w:rFonts w:eastAsia="Arial" w:cs="Times New Roman"/>
          <w:i/>
          <w:iCs/>
          <w:szCs w:val="24"/>
        </w:rPr>
        <w:t>M</w:t>
      </w:r>
      <w:r w:rsidR="007F41B5" w:rsidRPr="007F41B5">
        <w:rPr>
          <w:rFonts w:eastAsia="Arial" w:cs="Times New Roman"/>
          <w:szCs w:val="24"/>
        </w:rPr>
        <w:t xml:space="preserve"> = 57.62) and relational groups (</w:t>
      </w:r>
      <w:r w:rsidR="007F41B5" w:rsidRPr="00EC0BC3">
        <w:rPr>
          <w:rFonts w:eastAsia="Arial" w:cs="Times New Roman"/>
          <w:i/>
          <w:iCs/>
          <w:szCs w:val="24"/>
        </w:rPr>
        <w:t>M</w:t>
      </w:r>
      <w:r w:rsidR="007F41B5" w:rsidRPr="007F41B5">
        <w:rPr>
          <w:rFonts w:eastAsia="Arial" w:cs="Times New Roman"/>
          <w:szCs w:val="24"/>
        </w:rPr>
        <w:t xml:space="preserve"> = 58.67), relative to the read group (</w:t>
      </w:r>
      <w:r w:rsidR="007F41B5" w:rsidRPr="00EC0BC3">
        <w:rPr>
          <w:rFonts w:eastAsia="Arial" w:cs="Times New Roman"/>
          <w:i/>
          <w:iCs/>
          <w:szCs w:val="24"/>
        </w:rPr>
        <w:t>M</w:t>
      </w:r>
      <w:r w:rsidR="007F41B5" w:rsidRPr="007F41B5">
        <w:rPr>
          <w:rFonts w:eastAsia="Arial" w:cs="Times New Roman"/>
          <w:szCs w:val="24"/>
        </w:rPr>
        <w:t xml:space="preserve"> = 45.68; </w:t>
      </w:r>
      <w:proofErr w:type="spellStart"/>
      <w:r w:rsidR="007F41B5" w:rsidRPr="00EC0BC3">
        <w:rPr>
          <w:rFonts w:eastAsia="Arial" w:cs="Times New Roman"/>
          <w:i/>
          <w:iCs/>
          <w:szCs w:val="24"/>
        </w:rPr>
        <w:t>t</w:t>
      </w:r>
      <w:r w:rsidR="007F41B5" w:rsidRPr="007F41B5">
        <w:rPr>
          <w:rFonts w:eastAsia="Arial" w:cs="Times New Roman"/>
          <w:szCs w:val="24"/>
        </w:rPr>
        <w:t>s</w:t>
      </w:r>
      <w:proofErr w:type="spellEnd"/>
      <w:r w:rsidR="007F41B5" w:rsidRPr="007F41B5">
        <w:rPr>
          <w:rFonts w:eastAsia="Arial" w:cs="Times New Roman"/>
          <w:szCs w:val="24"/>
        </w:rPr>
        <w:t xml:space="preserve"> ≥ 3.13, </w:t>
      </w:r>
      <w:r w:rsidR="007F41B5" w:rsidRPr="00EC0BC3">
        <w:rPr>
          <w:rFonts w:eastAsia="Arial" w:cs="Times New Roman"/>
          <w:i/>
          <w:iCs/>
          <w:szCs w:val="24"/>
        </w:rPr>
        <w:t>d</w:t>
      </w:r>
      <w:r w:rsidR="007F41B5" w:rsidRPr="007F41B5">
        <w:rPr>
          <w:rFonts w:eastAsia="Arial" w:cs="Times New Roman"/>
          <w:szCs w:val="24"/>
        </w:rPr>
        <w:t xml:space="preserve">s ≥ 0.57), with the item-specific and relational groups being equivalent, </w:t>
      </w:r>
      <w:bookmarkStart w:id="145" w:name="_Hlk84597899"/>
      <w:r w:rsidR="007F41B5" w:rsidRPr="00E3342B">
        <w:rPr>
          <w:rFonts w:eastAsia="Arial" w:cs="Times New Roman"/>
          <w:i/>
          <w:iCs/>
          <w:szCs w:val="24"/>
        </w:rPr>
        <w:t>t</w:t>
      </w:r>
      <w:r w:rsidR="007F41B5" w:rsidRPr="007F41B5">
        <w:rPr>
          <w:rFonts w:eastAsia="Arial" w:cs="Times New Roman"/>
          <w:szCs w:val="24"/>
        </w:rPr>
        <w:t xml:space="preserve"> &lt; 1, </w:t>
      </w:r>
      <w:r w:rsidR="007F41B5" w:rsidRPr="00E3342B">
        <w:rPr>
          <w:rFonts w:eastAsia="Arial" w:cs="Times New Roman"/>
          <w:i/>
          <w:iCs/>
          <w:szCs w:val="24"/>
        </w:rPr>
        <w:t>p</w:t>
      </w:r>
      <w:r w:rsidR="007F41B5" w:rsidRPr="00E3342B">
        <w:rPr>
          <w:rFonts w:eastAsia="Arial" w:cs="Times New Roman"/>
          <w:i/>
          <w:iCs/>
          <w:szCs w:val="24"/>
          <w:vertAlign w:val="subscript"/>
        </w:rPr>
        <w:t>BIC</w:t>
      </w:r>
      <w:r w:rsidR="007F41B5" w:rsidRPr="007F41B5">
        <w:rPr>
          <w:rFonts w:eastAsia="Arial" w:cs="Times New Roman"/>
          <w:szCs w:val="24"/>
        </w:rPr>
        <w:t xml:space="preserve"> = .88</w:t>
      </w:r>
      <w:bookmarkEnd w:id="145"/>
      <w:r w:rsidR="00EC0BC3" w:rsidRPr="007F41B5">
        <w:rPr>
          <w:rFonts w:eastAsia="Arial" w:cs="Times New Roman"/>
          <w:szCs w:val="24"/>
        </w:rPr>
        <w:t>.</w:t>
      </w:r>
      <w:r w:rsidR="00EC0BC3">
        <w:rPr>
          <w:rFonts w:eastAsia="Arial" w:cs="Times New Roman"/>
          <w:szCs w:val="24"/>
        </w:rPr>
        <w:t xml:space="preserve"> </w:t>
      </w:r>
      <w:r w:rsidR="007F41B5">
        <w:rPr>
          <w:rFonts w:eastAsia="Arial" w:cs="Times New Roman"/>
          <w:szCs w:val="24"/>
        </w:rPr>
        <w:t xml:space="preserve">Mean </w:t>
      </w:r>
      <w:r w:rsidR="007370EB">
        <w:rPr>
          <w:rFonts w:eastAsia="Arial" w:cs="Times New Roman"/>
          <w:szCs w:val="24"/>
        </w:rPr>
        <w:t>JOL rates</w:t>
      </w:r>
      <w:r w:rsidR="007F41B5">
        <w:rPr>
          <w:rFonts w:eastAsia="Arial" w:cs="Times New Roman"/>
          <w:szCs w:val="24"/>
        </w:rPr>
        <w:t>, however, were stable</w:t>
      </w:r>
      <w:r w:rsidR="007370EB">
        <w:rPr>
          <w:rFonts w:eastAsia="Arial" w:cs="Times New Roman"/>
          <w:szCs w:val="24"/>
        </w:rPr>
        <w:t xml:space="preserve"> </w:t>
      </w:r>
      <w:r w:rsidR="00B00956">
        <w:rPr>
          <w:rFonts w:eastAsia="Arial" w:cs="Times New Roman"/>
          <w:szCs w:val="24"/>
        </w:rPr>
        <w:t xml:space="preserve">across </w:t>
      </w:r>
      <w:r w:rsidR="007370EB">
        <w:rPr>
          <w:rFonts w:eastAsia="Arial" w:cs="Times New Roman"/>
          <w:szCs w:val="24"/>
        </w:rPr>
        <w:t xml:space="preserve">the three encoding groups, </w:t>
      </w:r>
      <w:proofErr w:type="gramStart"/>
      <w:r w:rsidR="007370EB" w:rsidRPr="003E7264">
        <w:rPr>
          <w:rFonts w:eastAsia="Arial" w:cs="Times New Roman"/>
          <w:i/>
          <w:iCs/>
          <w:szCs w:val="24"/>
        </w:rPr>
        <w:t>F</w:t>
      </w:r>
      <w:r w:rsidR="007370EB" w:rsidRPr="00600812">
        <w:rPr>
          <w:rFonts w:eastAsia="Arial" w:cs="Times New Roman"/>
          <w:szCs w:val="24"/>
        </w:rPr>
        <w:t>(</w:t>
      </w:r>
      <w:proofErr w:type="gramEnd"/>
      <w:r w:rsidR="007370EB" w:rsidRPr="00600812">
        <w:rPr>
          <w:rFonts w:eastAsia="Arial" w:cs="Times New Roman"/>
          <w:szCs w:val="24"/>
        </w:rPr>
        <w:t>2, 85)</w:t>
      </w:r>
      <w:r w:rsidR="007370EB" w:rsidRPr="003E7264">
        <w:rPr>
          <w:rFonts w:eastAsia="Arial" w:cs="Times New Roman"/>
          <w:szCs w:val="24"/>
        </w:rPr>
        <w:t xml:space="preserve"> </w:t>
      </w:r>
      <w:r w:rsidR="007370EB">
        <w:rPr>
          <w:rFonts w:eastAsia="Arial" w:cs="Times New Roman"/>
          <w:szCs w:val="24"/>
        </w:rPr>
        <w:t>&lt;</w:t>
      </w:r>
      <w:r w:rsidR="007370EB" w:rsidRPr="003E7264">
        <w:rPr>
          <w:rFonts w:eastAsia="Arial" w:cs="Times New Roman"/>
          <w:szCs w:val="24"/>
        </w:rPr>
        <w:t xml:space="preserve"> </w:t>
      </w:r>
      <w:r w:rsidR="007370EB">
        <w:rPr>
          <w:rFonts w:eastAsia="Arial" w:cs="Times New Roman"/>
          <w:szCs w:val="24"/>
        </w:rPr>
        <w:t>1</w:t>
      </w:r>
      <w:r w:rsidR="007370EB" w:rsidRPr="003E7264">
        <w:rPr>
          <w:rFonts w:eastAsia="Arial" w:cs="Times New Roman"/>
          <w:szCs w:val="24"/>
        </w:rPr>
        <w:t xml:space="preserve">, </w:t>
      </w:r>
      <w:r w:rsidR="007370EB" w:rsidRPr="003E7264">
        <w:rPr>
          <w:rFonts w:eastAsia="Arial" w:cs="Times New Roman"/>
          <w:i/>
          <w:iCs/>
          <w:szCs w:val="24"/>
        </w:rPr>
        <w:t>MSE</w:t>
      </w:r>
      <w:r w:rsidR="007370EB" w:rsidRPr="003E7264">
        <w:rPr>
          <w:rFonts w:eastAsia="Arial" w:cs="Times New Roman"/>
          <w:szCs w:val="24"/>
        </w:rPr>
        <w:t xml:space="preserve"> = </w:t>
      </w:r>
      <w:r w:rsidR="007370EB">
        <w:rPr>
          <w:rFonts w:eastAsia="Arial" w:cs="Times New Roman"/>
          <w:szCs w:val="24"/>
        </w:rPr>
        <w:t>147.50</w:t>
      </w:r>
      <w:r w:rsidR="007370EB" w:rsidRPr="003E7264">
        <w:rPr>
          <w:rFonts w:eastAsia="Arial" w:cs="Times New Roman"/>
          <w:szCs w:val="24"/>
        </w:rPr>
        <w:t xml:space="preserve">, </w:t>
      </w:r>
      <w:r w:rsidR="007370EB">
        <w:rPr>
          <w:rFonts w:eastAsia="Arial" w:cs="Times New Roman"/>
          <w:i/>
          <w:iCs/>
          <w:szCs w:val="24"/>
        </w:rPr>
        <w:t>p</w:t>
      </w:r>
      <w:r w:rsidR="007370EB" w:rsidRPr="003E7264">
        <w:rPr>
          <w:rFonts w:eastAsia="Arial" w:cs="Times New Roman"/>
          <w:szCs w:val="24"/>
        </w:rPr>
        <w:t xml:space="preserve"> = </w:t>
      </w:r>
      <w:r w:rsidR="007370EB">
        <w:rPr>
          <w:rFonts w:eastAsia="Arial" w:cs="Times New Roman"/>
          <w:szCs w:val="24"/>
        </w:rPr>
        <w:t xml:space="preserve">.59, </w:t>
      </w:r>
      <w:r w:rsidR="007370EB">
        <w:rPr>
          <w:rFonts w:eastAsia="Arial" w:cs="Times New Roman"/>
          <w:i/>
          <w:iCs/>
          <w:szCs w:val="24"/>
        </w:rPr>
        <w:t>p</w:t>
      </w:r>
      <w:r w:rsidR="007370EB" w:rsidRPr="00822421">
        <w:rPr>
          <w:rFonts w:eastAsia="Arial" w:cs="Times New Roman"/>
          <w:szCs w:val="24"/>
          <w:vertAlign w:val="subscript"/>
        </w:rPr>
        <w:t>BIC</w:t>
      </w:r>
      <w:r w:rsidR="007370EB">
        <w:rPr>
          <w:rFonts w:eastAsia="Arial" w:cs="Times New Roman"/>
          <w:szCs w:val="24"/>
          <w:vertAlign w:val="subscript"/>
        </w:rPr>
        <w:t xml:space="preserve"> </w:t>
      </w:r>
      <w:r w:rsidR="007370EB">
        <w:rPr>
          <w:rFonts w:eastAsia="Arial" w:cs="Times New Roman"/>
          <w:szCs w:val="24"/>
        </w:rPr>
        <w:t>= .98</w:t>
      </w:r>
      <w:r w:rsidR="00A94F1C">
        <w:rPr>
          <w:rFonts w:eastAsia="Arial" w:cs="Times New Roman"/>
          <w:szCs w:val="24"/>
        </w:rPr>
        <w:t xml:space="preserve">, though encoding group interacted with pair type </w:t>
      </w:r>
      <w:r w:rsidR="00A94F1C" w:rsidRPr="003E7264">
        <w:rPr>
          <w:rFonts w:eastAsia="Arial" w:cs="Times New Roman"/>
          <w:i/>
          <w:iCs/>
          <w:szCs w:val="24"/>
        </w:rPr>
        <w:t>F</w:t>
      </w:r>
      <w:r w:rsidR="00A94F1C" w:rsidRPr="003E7264">
        <w:rPr>
          <w:rFonts w:eastAsia="Arial" w:cs="Times New Roman"/>
          <w:szCs w:val="24"/>
        </w:rPr>
        <w:t>(</w:t>
      </w:r>
      <w:r w:rsidR="00A94F1C">
        <w:rPr>
          <w:rFonts w:eastAsia="Arial" w:cs="Times New Roman"/>
          <w:szCs w:val="24"/>
        </w:rPr>
        <w:t>6</w:t>
      </w:r>
      <w:r w:rsidR="00A94F1C" w:rsidRPr="003E7264">
        <w:rPr>
          <w:rFonts w:eastAsia="Arial" w:cs="Times New Roman"/>
          <w:szCs w:val="24"/>
        </w:rPr>
        <w:t xml:space="preserve">, </w:t>
      </w:r>
      <w:r w:rsidR="00A94F1C">
        <w:rPr>
          <w:rFonts w:eastAsia="Arial" w:cs="Times New Roman"/>
          <w:szCs w:val="24"/>
        </w:rPr>
        <w:t>255</w:t>
      </w:r>
      <w:r w:rsidR="00A94F1C" w:rsidRPr="003E7264">
        <w:rPr>
          <w:rFonts w:eastAsia="Arial" w:cs="Times New Roman"/>
          <w:szCs w:val="24"/>
        </w:rPr>
        <w:t xml:space="preserve">) = </w:t>
      </w:r>
      <w:r w:rsidR="00A94F1C">
        <w:rPr>
          <w:rFonts w:eastAsia="Arial" w:cs="Times New Roman"/>
          <w:szCs w:val="24"/>
        </w:rPr>
        <w:t>7.27</w:t>
      </w:r>
      <w:r w:rsidR="00A94F1C" w:rsidRPr="003E7264">
        <w:rPr>
          <w:rFonts w:eastAsia="Arial" w:cs="Times New Roman"/>
          <w:szCs w:val="24"/>
        </w:rPr>
        <w:t xml:space="preserve">, </w:t>
      </w:r>
      <w:r w:rsidR="00A94F1C" w:rsidRPr="003E7264">
        <w:rPr>
          <w:rFonts w:eastAsia="Arial" w:cs="Times New Roman"/>
          <w:i/>
          <w:iCs/>
          <w:szCs w:val="24"/>
        </w:rPr>
        <w:t>MSE</w:t>
      </w:r>
      <w:r w:rsidR="00A94F1C" w:rsidRPr="003E7264">
        <w:rPr>
          <w:rFonts w:eastAsia="Arial" w:cs="Times New Roman"/>
          <w:szCs w:val="24"/>
        </w:rPr>
        <w:t xml:space="preserve"> = </w:t>
      </w:r>
      <w:r w:rsidR="00A94F1C">
        <w:rPr>
          <w:rFonts w:eastAsia="Arial" w:cs="Times New Roman"/>
          <w:szCs w:val="24"/>
        </w:rPr>
        <w:t>107.67</w:t>
      </w:r>
      <w:r w:rsidR="00A94F1C" w:rsidRPr="003E7264">
        <w:rPr>
          <w:rFonts w:eastAsia="Arial" w:cs="Times New Roman"/>
          <w:szCs w:val="24"/>
        </w:rPr>
        <w:t xml:space="preserve">, </w:t>
      </w:r>
      <w:r w:rsidR="00A94F1C" w:rsidRPr="003E7264">
        <w:rPr>
          <w:rFonts w:eastAsia="Arial" w:cs="Times New Roman"/>
          <w:i/>
          <w:iCs/>
          <w:szCs w:val="24"/>
        </w:rPr>
        <w:t>η</w:t>
      </w:r>
      <w:r w:rsidR="00A94F1C" w:rsidRPr="003E7264">
        <w:rPr>
          <w:rFonts w:eastAsia="Arial" w:cs="Times New Roman"/>
          <w:szCs w:val="24"/>
          <w:vertAlign w:val="subscript"/>
        </w:rPr>
        <w:t>p</w:t>
      </w:r>
      <w:r w:rsidR="00A94F1C" w:rsidRPr="003E7264">
        <w:rPr>
          <w:rFonts w:eastAsia="Arial" w:cs="Times New Roman"/>
          <w:szCs w:val="24"/>
          <w:vertAlign w:val="superscript"/>
        </w:rPr>
        <w:t>2</w:t>
      </w:r>
      <w:r w:rsidR="00A94F1C" w:rsidRPr="003E7264">
        <w:rPr>
          <w:rFonts w:eastAsia="Arial" w:cs="Times New Roman"/>
          <w:szCs w:val="24"/>
        </w:rPr>
        <w:t xml:space="preserve"> = </w:t>
      </w:r>
      <w:r w:rsidR="00A94F1C">
        <w:rPr>
          <w:rFonts w:eastAsia="Arial" w:cs="Times New Roman"/>
          <w:szCs w:val="24"/>
        </w:rPr>
        <w:t xml:space="preserve">.15. </w:t>
      </w:r>
      <w:r w:rsidR="007F41B5">
        <w:rPr>
          <w:rFonts w:eastAsia="Arial" w:cs="Times New Roman"/>
          <w:szCs w:val="24"/>
        </w:rPr>
        <w:t>For unrelated pairs</w:t>
      </w:r>
      <w:r w:rsidR="00BE67F9">
        <w:rPr>
          <w:rFonts w:eastAsia="Arial" w:cs="Times New Roman"/>
          <w:szCs w:val="24"/>
        </w:rPr>
        <w:t>,</w:t>
      </w:r>
      <w:r w:rsidR="007370EB">
        <w:rPr>
          <w:rFonts w:eastAsia="Arial" w:cs="Times New Roman"/>
          <w:szCs w:val="24"/>
        </w:rPr>
        <w:t xml:space="preserve"> </w:t>
      </w:r>
      <w:r w:rsidR="007F41B5">
        <w:rPr>
          <w:rFonts w:eastAsia="Arial" w:cs="Times New Roman"/>
          <w:szCs w:val="24"/>
        </w:rPr>
        <w:t>JOLs were increased when participants used item-specific (</w:t>
      </w:r>
      <w:r w:rsidR="007F41B5">
        <w:rPr>
          <w:rFonts w:eastAsia="Arial" w:cs="Times New Roman"/>
          <w:i/>
          <w:iCs/>
          <w:szCs w:val="24"/>
        </w:rPr>
        <w:t>M</w:t>
      </w:r>
      <w:r w:rsidR="007F41B5">
        <w:rPr>
          <w:rFonts w:eastAsia="Arial" w:cs="Times New Roman"/>
          <w:szCs w:val="24"/>
        </w:rPr>
        <w:t xml:space="preserve"> = 40.64) and relational encoding (</w:t>
      </w:r>
      <w:r w:rsidR="007F41B5">
        <w:rPr>
          <w:rFonts w:eastAsia="Arial" w:cs="Times New Roman"/>
          <w:i/>
          <w:iCs/>
          <w:szCs w:val="24"/>
        </w:rPr>
        <w:t>M</w:t>
      </w:r>
      <w:r w:rsidR="007F41B5">
        <w:rPr>
          <w:rFonts w:eastAsia="Arial" w:cs="Times New Roman"/>
          <w:szCs w:val="24"/>
        </w:rPr>
        <w:t xml:space="preserve"> = 36.59) strategies </w:t>
      </w:r>
      <w:r w:rsidR="00965369">
        <w:rPr>
          <w:rFonts w:eastAsia="Arial" w:cs="Times New Roman"/>
          <w:szCs w:val="24"/>
        </w:rPr>
        <w:t>relative to the read group (</w:t>
      </w:r>
      <w:bookmarkStart w:id="146" w:name="_Hlk84597642"/>
      <w:r w:rsidR="00965369">
        <w:rPr>
          <w:rFonts w:eastAsia="Arial" w:cs="Times New Roman"/>
          <w:i/>
          <w:iCs/>
          <w:szCs w:val="24"/>
        </w:rPr>
        <w:t>M</w:t>
      </w:r>
      <w:r w:rsidR="00965369">
        <w:rPr>
          <w:rFonts w:eastAsia="Arial" w:cs="Times New Roman"/>
          <w:szCs w:val="24"/>
        </w:rPr>
        <w:t xml:space="preserve"> = </w:t>
      </w:r>
      <w:r w:rsidR="007F41B5">
        <w:rPr>
          <w:rFonts w:eastAsia="Arial" w:cs="Times New Roman"/>
          <w:szCs w:val="24"/>
        </w:rPr>
        <w:t>24.85</w:t>
      </w:r>
      <w:bookmarkEnd w:id="146"/>
      <w:r w:rsidR="00965369">
        <w:rPr>
          <w:rFonts w:eastAsia="Arial" w:cs="Times New Roman"/>
          <w:szCs w:val="24"/>
        </w:rPr>
        <w:t xml:space="preserve">; </w:t>
      </w:r>
      <w:proofErr w:type="spellStart"/>
      <w:r w:rsidR="00965369" w:rsidRPr="00B73619">
        <w:rPr>
          <w:rFonts w:eastAsia="Arial" w:cs="Times New Roman"/>
          <w:i/>
          <w:iCs/>
          <w:szCs w:val="24"/>
        </w:rPr>
        <w:t>t</w:t>
      </w:r>
      <w:r w:rsidR="00965369" w:rsidRPr="00A06E42">
        <w:rPr>
          <w:rFonts w:eastAsia="Arial" w:cs="Times New Roman"/>
          <w:szCs w:val="24"/>
        </w:rPr>
        <w:t>s</w:t>
      </w:r>
      <w:proofErr w:type="spellEnd"/>
      <w:r w:rsidR="00965369" w:rsidRPr="00A06E42">
        <w:rPr>
          <w:rFonts w:eastAsia="Arial" w:cs="Times New Roman"/>
          <w:szCs w:val="24"/>
        </w:rPr>
        <w:t xml:space="preserve"> ≥ </w:t>
      </w:r>
      <w:r w:rsidR="002D596B">
        <w:rPr>
          <w:rFonts w:eastAsia="Arial" w:cs="Times New Roman"/>
          <w:szCs w:val="24"/>
        </w:rPr>
        <w:t>2.82</w:t>
      </w:r>
      <w:r w:rsidR="00965369">
        <w:rPr>
          <w:rFonts w:eastAsia="Arial" w:cs="Times New Roman"/>
          <w:szCs w:val="24"/>
        </w:rPr>
        <w:t xml:space="preserve">, </w:t>
      </w:r>
      <w:r w:rsidR="00965369">
        <w:rPr>
          <w:rFonts w:eastAsia="Arial" w:cs="Times New Roman"/>
          <w:i/>
          <w:iCs/>
          <w:szCs w:val="24"/>
        </w:rPr>
        <w:t>d</w:t>
      </w:r>
      <w:r w:rsidR="00965369">
        <w:rPr>
          <w:rFonts w:eastAsia="Arial" w:cs="Times New Roman"/>
          <w:szCs w:val="24"/>
        </w:rPr>
        <w:t xml:space="preserve">s ≥ </w:t>
      </w:r>
      <w:r w:rsidR="002D596B">
        <w:rPr>
          <w:rFonts w:eastAsia="Arial" w:cs="Times New Roman"/>
          <w:szCs w:val="24"/>
        </w:rPr>
        <w:t>0.73</w:t>
      </w:r>
      <w:r w:rsidR="00965369">
        <w:rPr>
          <w:rFonts w:eastAsia="Arial" w:cs="Times New Roman"/>
          <w:szCs w:val="24"/>
        </w:rPr>
        <w:t>)</w:t>
      </w:r>
      <w:r w:rsidR="002D596B">
        <w:rPr>
          <w:rFonts w:eastAsia="Arial" w:cs="Times New Roman"/>
          <w:szCs w:val="24"/>
        </w:rPr>
        <w:t>. Differences between the item-specific and relational encoding groups were not statistically reliable,</w:t>
      </w:r>
      <w:r w:rsidR="009116E4">
        <w:rPr>
          <w:rFonts w:eastAsia="Arial" w:cs="Times New Roman"/>
          <w:szCs w:val="24"/>
        </w:rPr>
        <w:t xml:space="preserve"> </w:t>
      </w:r>
      <w:bookmarkStart w:id="147" w:name="_Hlk84598931"/>
      <w:r w:rsidR="002D596B" w:rsidRPr="0056001E">
        <w:rPr>
          <w:rFonts w:eastAsia="Arial" w:cs="Times New Roman"/>
          <w:i/>
          <w:iCs/>
          <w:szCs w:val="24"/>
        </w:rPr>
        <w:t>t</w:t>
      </w:r>
      <w:r w:rsidR="002D596B" w:rsidRPr="007F41B5">
        <w:rPr>
          <w:rFonts w:eastAsia="Arial" w:cs="Times New Roman"/>
          <w:szCs w:val="24"/>
        </w:rPr>
        <w:t xml:space="preserve"> &lt; 1, </w:t>
      </w:r>
      <w:r w:rsidR="002D596B" w:rsidRPr="0056001E">
        <w:rPr>
          <w:rFonts w:eastAsia="Arial" w:cs="Times New Roman"/>
          <w:i/>
          <w:iCs/>
          <w:szCs w:val="24"/>
        </w:rPr>
        <w:t>p</w:t>
      </w:r>
      <w:r w:rsidR="002D596B" w:rsidRPr="0056001E">
        <w:rPr>
          <w:rFonts w:eastAsia="Arial" w:cs="Times New Roman"/>
          <w:i/>
          <w:iCs/>
          <w:szCs w:val="24"/>
          <w:vertAlign w:val="subscript"/>
        </w:rPr>
        <w:t>BIC</w:t>
      </w:r>
      <w:r w:rsidR="002D596B" w:rsidRPr="007F41B5">
        <w:rPr>
          <w:rFonts w:eastAsia="Arial" w:cs="Times New Roman"/>
          <w:szCs w:val="24"/>
        </w:rPr>
        <w:t xml:space="preserve"> = .</w:t>
      </w:r>
      <w:r w:rsidR="007138B2">
        <w:rPr>
          <w:rFonts w:eastAsia="Arial" w:cs="Times New Roman"/>
          <w:szCs w:val="24"/>
        </w:rPr>
        <w:t>84</w:t>
      </w:r>
      <w:bookmarkEnd w:id="147"/>
      <w:r w:rsidR="002D596B" w:rsidRPr="00E3342B">
        <w:rPr>
          <w:rFonts w:eastAsia="Arial" w:cs="Times New Roman"/>
          <w:szCs w:val="24"/>
        </w:rPr>
        <w:t>.</w:t>
      </w:r>
      <w:r w:rsidR="00965369" w:rsidRPr="002D596B">
        <w:rPr>
          <w:rFonts w:eastAsia="Arial" w:cs="Times New Roman"/>
          <w:szCs w:val="24"/>
        </w:rPr>
        <w:t xml:space="preserve"> F</w:t>
      </w:r>
      <w:r w:rsidR="00965369">
        <w:rPr>
          <w:rFonts w:eastAsia="Arial" w:cs="Times New Roman"/>
          <w:szCs w:val="24"/>
        </w:rPr>
        <w:t xml:space="preserve">or related pairs, </w:t>
      </w:r>
      <w:r w:rsidR="009116E4">
        <w:rPr>
          <w:rFonts w:eastAsia="Arial" w:cs="Times New Roman"/>
          <w:szCs w:val="24"/>
        </w:rPr>
        <w:t xml:space="preserve">however, </w:t>
      </w:r>
      <w:r w:rsidR="00965369">
        <w:rPr>
          <w:rFonts w:eastAsia="Arial" w:cs="Times New Roman"/>
          <w:szCs w:val="24"/>
        </w:rPr>
        <w:t>JOLs did not differ as a function of encoding strategy</w:t>
      </w:r>
      <w:r w:rsidR="007138B2">
        <w:rPr>
          <w:rFonts w:eastAsia="Arial" w:cs="Times New Roman"/>
          <w:szCs w:val="24"/>
        </w:rPr>
        <w:t>,</w:t>
      </w:r>
      <w:r w:rsidR="00965369">
        <w:rPr>
          <w:rFonts w:eastAsia="Arial" w:cs="Times New Roman"/>
          <w:szCs w:val="24"/>
        </w:rPr>
        <w:t xml:space="preserve"> </w:t>
      </w:r>
      <w:r w:rsidR="007138B2" w:rsidRPr="00E3342B">
        <w:rPr>
          <w:rFonts w:eastAsia="Arial" w:cs="Times New Roman"/>
          <w:szCs w:val="24"/>
        </w:rPr>
        <w:t xml:space="preserve">with the exception of </w:t>
      </w:r>
      <w:r w:rsidR="007138B2">
        <w:rPr>
          <w:rFonts w:eastAsia="Arial" w:cs="Times New Roman"/>
          <w:szCs w:val="24"/>
        </w:rPr>
        <w:t xml:space="preserve">symmetrical associates in which mean JOLs were higher for participants in the read group </w:t>
      </w:r>
      <w:r w:rsidR="007138B2" w:rsidRPr="007138B2">
        <w:rPr>
          <w:rFonts w:eastAsia="Arial" w:cs="Times New Roman"/>
          <w:szCs w:val="24"/>
        </w:rPr>
        <w:t>(</w:t>
      </w:r>
      <w:r w:rsidR="007138B2" w:rsidRPr="00E3342B">
        <w:rPr>
          <w:rFonts w:eastAsia="Arial" w:cs="Times New Roman"/>
          <w:i/>
          <w:iCs/>
          <w:szCs w:val="24"/>
        </w:rPr>
        <w:t>M</w:t>
      </w:r>
      <w:r w:rsidR="007138B2" w:rsidRPr="007138B2">
        <w:rPr>
          <w:rFonts w:eastAsia="Arial" w:cs="Times New Roman"/>
          <w:szCs w:val="24"/>
        </w:rPr>
        <w:t xml:space="preserve"> = </w:t>
      </w:r>
      <w:r w:rsidR="000460EA">
        <w:rPr>
          <w:rFonts w:eastAsia="Arial" w:cs="Times New Roman"/>
          <w:szCs w:val="24"/>
        </w:rPr>
        <w:t>80.20</w:t>
      </w:r>
      <w:r w:rsidR="007138B2" w:rsidRPr="007138B2">
        <w:rPr>
          <w:rFonts w:eastAsia="Arial" w:cs="Times New Roman"/>
          <w:szCs w:val="24"/>
        </w:rPr>
        <w:t xml:space="preserve">) </w:t>
      </w:r>
      <w:r w:rsidR="007138B2">
        <w:rPr>
          <w:rFonts w:eastAsia="Arial" w:cs="Times New Roman"/>
          <w:szCs w:val="24"/>
        </w:rPr>
        <w:t xml:space="preserve">compared to the </w:t>
      </w:r>
      <w:r w:rsidR="000460EA">
        <w:rPr>
          <w:rFonts w:eastAsia="Arial" w:cs="Times New Roman"/>
          <w:szCs w:val="24"/>
        </w:rPr>
        <w:t>item-specific</w:t>
      </w:r>
      <w:r w:rsidR="007138B2">
        <w:rPr>
          <w:rFonts w:eastAsia="Arial" w:cs="Times New Roman"/>
          <w:szCs w:val="24"/>
        </w:rPr>
        <w:t xml:space="preserve"> encoding group </w:t>
      </w:r>
      <w:r w:rsidR="007138B2" w:rsidRPr="007138B2">
        <w:rPr>
          <w:rFonts w:eastAsia="Arial" w:cs="Times New Roman"/>
          <w:szCs w:val="24"/>
        </w:rPr>
        <w:t>(</w:t>
      </w:r>
      <w:r w:rsidR="007138B2" w:rsidRPr="00E3342B">
        <w:rPr>
          <w:rFonts w:eastAsia="Arial" w:cs="Times New Roman"/>
          <w:i/>
          <w:iCs/>
          <w:szCs w:val="24"/>
        </w:rPr>
        <w:t>M</w:t>
      </w:r>
      <w:r w:rsidR="007138B2" w:rsidRPr="007138B2">
        <w:rPr>
          <w:rFonts w:eastAsia="Arial" w:cs="Times New Roman"/>
          <w:szCs w:val="24"/>
        </w:rPr>
        <w:t xml:space="preserve"> = </w:t>
      </w:r>
      <w:r w:rsidR="000460EA">
        <w:rPr>
          <w:rFonts w:eastAsia="Arial" w:cs="Times New Roman"/>
          <w:szCs w:val="24"/>
        </w:rPr>
        <w:t>71.65</w:t>
      </w:r>
      <w:r w:rsidR="007138B2">
        <w:rPr>
          <w:rFonts w:eastAsia="Arial" w:cs="Times New Roman"/>
          <w:szCs w:val="24"/>
        </w:rPr>
        <w:t xml:space="preserve">; </w:t>
      </w:r>
      <w:proofErr w:type="gramStart"/>
      <w:r w:rsidR="000460EA" w:rsidRPr="00E3342B">
        <w:rPr>
          <w:rFonts w:eastAsia="Arial" w:cs="Times New Roman"/>
          <w:i/>
          <w:iCs/>
          <w:szCs w:val="24"/>
        </w:rPr>
        <w:t>t</w:t>
      </w:r>
      <w:r w:rsidR="000460EA">
        <w:rPr>
          <w:rFonts w:eastAsia="Arial" w:cs="Times New Roman"/>
          <w:szCs w:val="24"/>
        </w:rPr>
        <w:t>(</w:t>
      </w:r>
      <w:proofErr w:type="gramEnd"/>
      <w:r w:rsidR="000460EA">
        <w:rPr>
          <w:rFonts w:eastAsia="Arial" w:cs="Times New Roman"/>
          <w:szCs w:val="24"/>
        </w:rPr>
        <w:t xml:space="preserve">55) = 2.49, </w:t>
      </w:r>
      <w:r w:rsidR="000460EA">
        <w:rPr>
          <w:rFonts w:eastAsia="Arial" w:cs="Times New Roman"/>
          <w:i/>
          <w:iCs/>
          <w:szCs w:val="24"/>
        </w:rPr>
        <w:t xml:space="preserve">SEM </w:t>
      </w:r>
      <w:r w:rsidR="000460EA">
        <w:rPr>
          <w:rFonts w:eastAsia="Arial" w:cs="Times New Roman"/>
          <w:szCs w:val="24"/>
        </w:rPr>
        <w:lastRenderedPageBreak/>
        <w:t xml:space="preserve">= 3.52, </w:t>
      </w:r>
      <w:r w:rsidR="000460EA">
        <w:rPr>
          <w:rFonts w:eastAsia="Arial" w:cs="Times New Roman"/>
          <w:i/>
          <w:iCs/>
          <w:szCs w:val="24"/>
        </w:rPr>
        <w:t xml:space="preserve">p </w:t>
      </w:r>
      <w:r w:rsidR="000460EA">
        <w:rPr>
          <w:rFonts w:eastAsia="Arial" w:cs="Times New Roman"/>
          <w:szCs w:val="24"/>
        </w:rPr>
        <w:t xml:space="preserve">= .02, </w:t>
      </w:r>
      <w:r w:rsidR="000460EA">
        <w:rPr>
          <w:rFonts w:eastAsia="Arial" w:cs="Times New Roman"/>
          <w:i/>
          <w:iCs/>
          <w:szCs w:val="24"/>
        </w:rPr>
        <w:t xml:space="preserve">d </w:t>
      </w:r>
      <w:r w:rsidR="000460EA">
        <w:rPr>
          <w:rFonts w:eastAsia="Arial" w:cs="Times New Roman"/>
          <w:szCs w:val="24"/>
        </w:rPr>
        <w:t>= 0.66</w:t>
      </w:r>
      <w:r w:rsidR="007138B2" w:rsidRPr="007138B2">
        <w:rPr>
          <w:rFonts w:eastAsia="Arial" w:cs="Times New Roman"/>
          <w:szCs w:val="24"/>
        </w:rPr>
        <w:t>)</w:t>
      </w:r>
      <w:r w:rsidR="007138B2">
        <w:rPr>
          <w:rFonts w:eastAsia="Arial" w:cs="Times New Roman"/>
          <w:szCs w:val="24"/>
        </w:rPr>
        <w:t xml:space="preserve">. All other </w:t>
      </w:r>
      <w:r w:rsidR="000460EA">
        <w:rPr>
          <w:rFonts w:eastAsia="Arial" w:cs="Times New Roman"/>
          <w:szCs w:val="24"/>
        </w:rPr>
        <w:t xml:space="preserve">JOL </w:t>
      </w:r>
      <w:r w:rsidR="007138B2">
        <w:rPr>
          <w:rFonts w:eastAsia="Arial" w:cs="Times New Roman"/>
          <w:szCs w:val="24"/>
        </w:rPr>
        <w:t xml:space="preserve">comparisons involving related pairs were non-significant, </w:t>
      </w:r>
      <w:proofErr w:type="spellStart"/>
      <w:r w:rsidR="007138B2" w:rsidRPr="0056001E">
        <w:rPr>
          <w:rFonts w:eastAsia="Arial" w:cs="Times New Roman"/>
          <w:i/>
          <w:iCs/>
          <w:szCs w:val="24"/>
        </w:rPr>
        <w:t>t</w:t>
      </w:r>
      <w:r w:rsidR="007138B2">
        <w:rPr>
          <w:rFonts w:eastAsia="Arial" w:cs="Times New Roman"/>
          <w:szCs w:val="24"/>
        </w:rPr>
        <w:t>s</w:t>
      </w:r>
      <w:proofErr w:type="spellEnd"/>
      <w:r w:rsidR="007138B2">
        <w:rPr>
          <w:rFonts w:eastAsia="Arial" w:cs="Times New Roman"/>
          <w:szCs w:val="24"/>
        </w:rPr>
        <w:t xml:space="preserve"> </w:t>
      </w:r>
      <w:r w:rsidR="000460EA">
        <w:rPr>
          <w:rFonts w:eastAsia="Arial" w:cs="Times New Roman"/>
          <w:szCs w:val="24"/>
        </w:rPr>
        <w:t>≤</w:t>
      </w:r>
      <w:r w:rsidR="007138B2" w:rsidRPr="007F41B5">
        <w:rPr>
          <w:rFonts w:eastAsia="Arial" w:cs="Times New Roman"/>
          <w:szCs w:val="24"/>
        </w:rPr>
        <w:t xml:space="preserve"> 1</w:t>
      </w:r>
      <w:r w:rsidR="000460EA">
        <w:rPr>
          <w:rFonts w:eastAsia="Arial" w:cs="Times New Roman"/>
          <w:szCs w:val="24"/>
        </w:rPr>
        <w:t>.34</w:t>
      </w:r>
      <w:r w:rsidR="007138B2" w:rsidRPr="007F41B5">
        <w:rPr>
          <w:rFonts w:eastAsia="Arial" w:cs="Times New Roman"/>
          <w:szCs w:val="24"/>
        </w:rPr>
        <w:t xml:space="preserve">, </w:t>
      </w:r>
      <w:proofErr w:type="spellStart"/>
      <w:r w:rsidR="007138B2" w:rsidRPr="0056001E">
        <w:rPr>
          <w:rFonts w:eastAsia="Arial" w:cs="Times New Roman"/>
          <w:i/>
          <w:iCs/>
          <w:szCs w:val="24"/>
        </w:rPr>
        <w:t>p</w:t>
      </w:r>
      <w:r w:rsidR="007138B2" w:rsidRPr="0056001E">
        <w:rPr>
          <w:rFonts w:eastAsia="Arial" w:cs="Times New Roman"/>
          <w:i/>
          <w:iCs/>
          <w:szCs w:val="24"/>
          <w:vertAlign w:val="subscript"/>
        </w:rPr>
        <w:t>BIC</w:t>
      </w:r>
      <w:r w:rsidR="007138B2">
        <w:rPr>
          <w:rFonts w:eastAsia="Arial" w:cs="Times New Roman"/>
          <w:i/>
          <w:iCs/>
          <w:szCs w:val="24"/>
          <w:vertAlign w:val="subscript"/>
        </w:rPr>
        <w:t>s</w:t>
      </w:r>
      <w:proofErr w:type="spellEnd"/>
      <w:r w:rsidR="007138B2" w:rsidRPr="007F41B5">
        <w:rPr>
          <w:rFonts w:eastAsia="Arial" w:cs="Times New Roman"/>
          <w:szCs w:val="24"/>
        </w:rPr>
        <w:t xml:space="preserve"> </w:t>
      </w:r>
      <w:r w:rsidR="000460EA">
        <w:rPr>
          <w:rFonts w:eastAsia="Arial" w:cs="Times New Roman"/>
          <w:szCs w:val="24"/>
        </w:rPr>
        <w:t>≥</w:t>
      </w:r>
      <w:r w:rsidR="007138B2" w:rsidRPr="007F41B5">
        <w:rPr>
          <w:rFonts w:eastAsia="Arial" w:cs="Times New Roman"/>
          <w:szCs w:val="24"/>
        </w:rPr>
        <w:t xml:space="preserve"> .</w:t>
      </w:r>
      <w:r w:rsidR="00D46CE5">
        <w:rPr>
          <w:rFonts w:eastAsia="Arial" w:cs="Times New Roman"/>
          <w:szCs w:val="24"/>
        </w:rPr>
        <w:t>76</w:t>
      </w:r>
      <w:r w:rsidR="000460EA">
        <w:rPr>
          <w:rFonts w:eastAsia="Arial" w:cs="Times New Roman"/>
          <w:szCs w:val="24"/>
        </w:rPr>
        <w:t>.</w:t>
      </w:r>
      <w:r w:rsidR="007138B2">
        <w:rPr>
          <w:rFonts w:eastAsia="Arial" w:cs="Times New Roman"/>
          <w:szCs w:val="24"/>
        </w:rPr>
        <w:t xml:space="preserve"> </w:t>
      </w:r>
    </w:p>
    <w:p w14:paraId="3BF7911B" w14:textId="66EACC09" w:rsidR="00194499" w:rsidRDefault="00194499" w:rsidP="00194499">
      <w:pPr>
        <w:spacing w:after="160"/>
        <w:contextualSpacing/>
        <w:rPr>
          <w:rFonts w:eastAsia="Arial" w:cs="Times New Roman"/>
          <w:b/>
          <w:bCs/>
          <w:szCs w:val="24"/>
        </w:rPr>
      </w:pPr>
      <w:r>
        <w:rPr>
          <w:rFonts w:eastAsia="Arial" w:cs="Times New Roman"/>
          <w:b/>
          <w:bCs/>
          <w:szCs w:val="24"/>
        </w:rPr>
        <w:t>Calibration</w:t>
      </w:r>
      <w:r w:rsidR="00A6390C">
        <w:rPr>
          <w:rFonts w:eastAsia="Arial" w:cs="Times New Roman"/>
          <w:b/>
          <w:bCs/>
          <w:szCs w:val="24"/>
        </w:rPr>
        <w:t xml:space="preserve"> </w:t>
      </w:r>
      <w:r w:rsidR="00A6390C" w:rsidRPr="00A6390C">
        <w:rPr>
          <w:rFonts w:eastAsia="Arial" w:cs="Times New Roman"/>
          <w:b/>
          <w:bCs/>
          <w:color w:val="0070C0"/>
          <w:szCs w:val="24"/>
        </w:rPr>
        <w:t>Plots</w:t>
      </w:r>
    </w:p>
    <w:p w14:paraId="23B411E6" w14:textId="73A14A2E" w:rsidR="008762C5" w:rsidRPr="003E7264" w:rsidRDefault="005F5DF2" w:rsidP="005F5DF2">
      <w:pPr>
        <w:spacing w:after="160"/>
        <w:ind w:firstLine="720"/>
        <w:contextualSpacing/>
        <w:rPr>
          <w:rFonts w:eastAsia="Arial" w:cs="Times New Roman"/>
          <w:szCs w:val="24"/>
        </w:rPr>
      </w:pPr>
      <w:r w:rsidRPr="003E7264">
        <w:rPr>
          <w:rFonts w:eastAsia="Arial" w:cs="Times New Roman"/>
          <w:szCs w:val="24"/>
        </w:rPr>
        <w:t xml:space="preserve">We </w:t>
      </w:r>
      <w:r w:rsidR="00A6390C" w:rsidRPr="00A6390C">
        <w:rPr>
          <w:rFonts w:eastAsia="Arial" w:cs="Times New Roman"/>
          <w:color w:val="0070C0"/>
          <w:szCs w:val="24"/>
        </w:rPr>
        <w:t xml:space="preserve">further </w:t>
      </w:r>
      <w:r w:rsidRPr="003E7264">
        <w:rPr>
          <w:rFonts w:eastAsia="Arial" w:cs="Times New Roman"/>
          <w:szCs w:val="24"/>
        </w:rPr>
        <w:t xml:space="preserve">assessed the </w:t>
      </w:r>
      <w:r>
        <w:rPr>
          <w:rFonts w:eastAsia="Arial" w:cs="Times New Roman"/>
          <w:szCs w:val="24"/>
        </w:rPr>
        <w:t xml:space="preserve">absolute accuracy </w:t>
      </w:r>
      <w:r w:rsidRPr="003E7264">
        <w:rPr>
          <w:rFonts w:eastAsia="Arial" w:cs="Times New Roman"/>
          <w:szCs w:val="24"/>
        </w:rPr>
        <w:t xml:space="preserve">between JOLs </w:t>
      </w:r>
      <w:r>
        <w:rPr>
          <w:rFonts w:eastAsia="Arial" w:cs="Times New Roman"/>
          <w:szCs w:val="24"/>
        </w:rPr>
        <w:t xml:space="preserve">and </w:t>
      </w:r>
      <w:r w:rsidRPr="003E7264">
        <w:rPr>
          <w:rFonts w:eastAsia="Arial" w:cs="Times New Roman"/>
          <w:szCs w:val="24"/>
        </w:rPr>
        <w:t>recall for each pair types using a series of calibration plots</w:t>
      </w:r>
      <w:r>
        <w:rPr>
          <w:rFonts w:eastAsia="Arial" w:cs="Times New Roman"/>
          <w:szCs w:val="24"/>
        </w:rPr>
        <w:t xml:space="preserve"> (cf. Maxwell and Huff, 2021)</w:t>
      </w:r>
      <w:r w:rsidRPr="003E7264">
        <w:rPr>
          <w:rFonts w:eastAsia="Arial" w:cs="Times New Roman"/>
          <w:szCs w:val="24"/>
        </w:rPr>
        <w:t xml:space="preserve">. </w:t>
      </w:r>
      <w:r w:rsidR="00D70979">
        <w:rPr>
          <w:rFonts w:eastAsia="Arial" w:cs="Times New Roman"/>
          <w:szCs w:val="24"/>
        </w:rPr>
        <w:t xml:space="preserve">To generate these </w:t>
      </w:r>
      <w:r w:rsidRPr="003E7264">
        <w:rPr>
          <w:rFonts w:eastAsia="Arial" w:cs="Times New Roman"/>
          <w:szCs w:val="24"/>
        </w:rPr>
        <w:t>plots, JOLs were first rounded to the nearest 10% increment</w:t>
      </w:r>
      <w:r w:rsidR="00D70979">
        <w:rPr>
          <w:rFonts w:eastAsia="Arial" w:cs="Times New Roman"/>
          <w:szCs w:val="24"/>
        </w:rPr>
        <w:t>, which resulted in 11 JOL bins ranging from 0</w:t>
      </w:r>
      <w:r w:rsidR="00C67486">
        <w:rPr>
          <w:rFonts w:eastAsia="Arial" w:cs="Times New Roman"/>
          <w:szCs w:val="24"/>
        </w:rPr>
        <w:t>%</w:t>
      </w:r>
      <w:r w:rsidR="00FA2606">
        <w:rPr>
          <w:rFonts w:eastAsia="Arial" w:cs="Times New Roman"/>
          <w:szCs w:val="24"/>
        </w:rPr>
        <w:t xml:space="preserve"> </w:t>
      </w:r>
      <w:r w:rsidR="00D70979">
        <w:rPr>
          <w:rFonts w:eastAsia="Arial" w:cs="Times New Roman"/>
          <w:szCs w:val="24"/>
        </w:rPr>
        <w:t>to 100%.</w:t>
      </w:r>
      <w:r w:rsidRPr="003E7264">
        <w:rPr>
          <w:rFonts w:eastAsia="Arial" w:cs="Times New Roman"/>
          <w:szCs w:val="24"/>
        </w:rPr>
        <w:t xml:space="preserve"> For </w:t>
      </w:r>
      <w:r w:rsidR="00D70979">
        <w:rPr>
          <w:rFonts w:eastAsia="Arial" w:cs="Times New Roman"/>
          <w:szCs w:val="24"/>
        </w:rPr>
        <w:t>example</w:t>
      </w:r>
      <w:r w:rsidRPr="003E7264">
        <w:rPr>
          <w:rFonts w:eastAsia="Arial" w:cs="Times New Roman"/>
          <w:szCs w:val="24"/>
        </w:rPr>
        <w:t xml:space="preserve">, the 0% JOL increment contains the proportion of correct recall for items given </w:t>
      </w:r>
      <w:r w:rsidR="00780DFB">
        <w:rPr>
          <w:rFonts w:eastAsia="Arial" w:cs="Times New Roman"/>
          <w:szCs w:val="24"/>
        </w:rPr>
        <w:t>a judgment</w:t>
      </w:r>
      <w:r w:rsidRPr="003E7264">
        <w:rPr>
          <w:rFonts w:eastAsia="Arial" w:cs="Times New Roman"/>
          <w:szCs w:val="24"/>
        </w:rPr>
        <w:t xml:space="preserve"> of 0%, the 10% increment contains the proportion of correct recall for items given </w:t>
      </w:r>
      <w:r w:rsidR="00780DFB">
        <w:rPr>
          <w:rFonts w:eastAsia="Arial" w:cs="Times New Roman"/>
          <w:szCs w:val="24"/>
        </w:rPr>
        <w:t>a</w:t>
      </w:r>
      <w:r w:rsidRPr="003E7264">
        <w:rPr>
          <w:rFonts w:eastAsia="Arial" w:cs="Times New Roman"/>
          <w:szCs w:val="24"/>
        </w:rPr>
        <w:t xml:space="preserve"> judgment of 10%, </w:t>
      </w:r>
      <w:r>
        <w:rPr>
          <w:rFonts w:eastAsia="Arial" w:cs="Times New Roman"/>
          <w:szCs w:val="24"/>
        </w:rPr>
        <w:t>etc</w:t>
      </w:r>
      <w:r w:rsidR="00D70979" w:rsidRPr="00D70979">
        <w:rPr>
          <w:rFonts w:eastAsia="Arial" w:cs="Times New Roman"/>
          <w:szCs w:val="24"/>
        </w:rPr>
        <w:t>.</w:t>
      </w:r>
      <w:r w:rsidR="00D70979">
        <w:rPr>
          <w:rFonts w:eastAsia="Arial" w:cs="Times New Roman"/>
          <w:szCs w:val="24"/>
        </w:rPr>
        <w:t xml:space="preserve"> Mean correct recall for each JOL bin was then plotted.</w:t>
      </w:r>
      <w:r w:rsidR="008762C5">
        <w:rPr>
          <w:rFonts w:eastAsia="Arial" w:cs="Times New Roman"/>
          <w:szCs w:val="24"/>
        </w:rPr>
        <w:t xml:space="preserve"> By plotting mean recall as function of JOL bin, these calibration plots allowed us to qualitatively assess whether</w:t>
      </w:r>
      <w:r w:rsidR="008762C5" w:rsidRPr="008762C5">
        <w:rPr>
          <w:rFonts w:eastAsia="Arial" w:cs="Times New Roman"/>
          <w:szCs w:val="24"/>
        </w:rPr>
        <w:t xml:space="preserve"> the illusion of competence uniformly affect</w:t>
      </w:r>
      <w:r w:rsidR="008762C5">
        <w:rPr>
          <w:rFonts w:eastAsia="Arial" w:cs="Times New Roman"/>
          <w:szCs w:val="24"/>
        </w:rPr>
        <w:t>ed</w:t>
      </w:r>
      <w:r w:rsidR="008762C5" w:rsidRPr="008762C5">
        <w:rPr>
          <w:rFonts w:eastAsia="Arial" w:cs="Times New Roman"/>
          <w:szCs w:val="24"/>
        </w:rPr>
        <w:t xml:space="preserve"> recall </w:t>
      </w:r>
      <w:r w:rsidR="00FA2606">
        <w:rPr>
          <w:rFonts w:eastAsia="Arial" w:cs="Times New Roman"/>
          <w:szCs w:val="24"/>
        </w:rPr>
        <w:t>across</w:t>
      </w:r>
      <w:r w:rsidR="008762C5" w:rsidRPr="008762C5">
        <w:rPr>
          <w:rFonts w:eastAsia="Arial" w:cs="Times New Roman"/>
          <w:szCs w:val="24"/>
        </w:rPr>
        <w:t xml:space="preserve"> JOL levels</w:t>
      </w:r>
      <w:r w:rsidR="008762C5">
        <w:rPr>
          <w:rFonts w:eastAsia="Arial" w:cs="Times New Roman"/>
          <w:szCs w:val="24"/>
        </w:rPr>
        <w:t xml:space="preserve"> (e.g., Maxwell &amp; Huff, 2021) and</w:t>
      </w:r>
      <w:r w:rsidR="008762C5" w:rsidRPr="008762C5">
        <w:rPr>
          <w:rFonts w:eastAsia="Arial" w:cs="Times New Roman"/>
          <w:szCs w:val="24"/>
        </w:rPr>
        <w:t xml:space="preserve"> whether</w:t>
      </w:r>
      <w:r w:rsidR="008762C5">
        <w:rPr>
          <w:rFonts w:eastAsia="Arial" w:cs="Times New Roman"/>
          <w:szCs w:val="24"/>
        </w:rPr>
        <w:t xml:space="preserve"> changes in the illusion of competence occurred as a function of encoding type (i.e., whether overestimations emerged at different JOL increments based on encoding instructions).</w:t>
      </w:r>
    </w:p>
    <w:p w14:paraId="11797E70" w14:textId="05028F24" w:rsidR="004F13A6" w:rsidRPr="00960FE6" w:rsidRDefault="005F5DF2" w:rsidP="002F50C8">
      <w:pPr>
        <w:spacing w:after="160"/>
        <w:ind w:firstLine="720"/>
        <w:contextualSpacing/>
        <w:rPr>
          <w:rFonts w:eastAsia="Arial" w:cs="Times New Roman"/>
          <w:szCs w:val="24"/>
        </w:rPr>
      </w:pPr>
      <w:r w:rsidRPr="003E7264">
        <w:rPr>
          <w:rFonts w:eastAsia="Arial" w:cs="Times New Roman"/>
          <w:szCs w:val="24"/>
        </w:rPr>
        <w:t>Figure</w:t>
      </w:r>
      <w:r>
        <w:rPr>
          <w:rFonts w:eastAsia="Arial" w:cs="Times New Roman"/>
          <w:szCs w:val="24"/>
        </w:rPr>
        <w:t xml:space="preserve"> </w:t>
      </w:r>
      <w:r w:rsidRPr="00633395">
        <w:rPr>
          <w:rFonts w:eastAsia="Arial" w:cs="Times New Roman"/>
          <w:szCs w:val="24"/>
        </w:rPr>
        <w:t>2</w:t>
      </w:r>
      <w:r w:rsidR="00EA61E1">
        <w:rPr>
          <w:rFonts w:eastAsia="Arial" w:cs="Times New Roman"/>
          <w:szCs w:val="24"/>
        </w:rPr>
        <w:t xml:space="preserve"> d</w:t>
      </w:r>
      <w:r w:rsidR="004065EB">
        <w:rPr>
          <w:rFonts w:eastAsia="Arial" w:cs="Times New Roman"/>
          <w:szCs w:val="24"/>
        </w:rPr>
        <w:t>isplay</w:t>
      </w:r>
      <w:r w:rsidR="00EA61E1">
        <w:rPr>
          <w:rFonts w:eastAsia="Arial" w:cs="Times New Roman"/>
          <w:szCs w:val="24"/>
        </w:rPr>
        <w:t>s</w:t>
      </w:r>
      <w:r w:rsidR="004065EB">
        <w:rPr>
          <w:rFonts w:eastAsia="Arial" w:cs="Times New Roman"/>
          <w:szCs w:val="24"/>
        </w:rPr>
        <w:t xml:space="preserve"> calibration plots for each encoding group </w:t>
      </w:r>
      <w:r>
        <w:rPr>
          <w:rFonts w:eastAsia="Arial" w:cs="Times New Roman"/>
          <w:szCs w:val="24"/>
        </w:rPr>
        <w:t xml:space="preserve">as a function of </w:t>
      </w:r>
      <w:r w:rsidR="004065EB">
        <w:rPr>
          <w:rFonts w:eastAsia="Arial" w:cs="Times New Roman"/>
          <w:szCs w:val="24"/>
        </w:rPr>
        <w:t>pair direction</w:t>
      </w:r>
      <w:r>
        <w:rPr>
          <w:rFonts w:eastAsia="Arial" w:cs="Times New Roman"/>
          <w:szCs w:val="24"/>
        </w:rPr>
        <w:t>.</w:t>
      </w:r>
      <w:r w:rsidRPr="003E7264">
        <w:rPr>
          <w:rFonts w:eastAsia="Arial" w:cs="Times New Roman"/>
          <w:szCs w:val="24"/>
        </w:rPr>
        <w:t xml:space="preserve"> </w:t>
      </w:r>
      <w:r w:rsidR="004636AE">
        <w:rPr>
          <w:rFonts w:eastAsia="Arial" w:cs="Times New Roman"/>
          <w:szCs w:val="24"/>
        </w:rPr>
        <w:t>P</w:t>
      </w:r>
      <w:r>
        <w:rPr>
          <w:rFonts w:eastAsia="Arial" w:cs="Times New Roman"/>
          <w:szCs w:val="24"/>
        </w:rPr>
        <w:t>lots are structured such that they</w:t>
      </w:r>
      <w:r w:rsidRPr="003E7264">
        <w:rPr>
          <w:rFonts w:eastAsia="Arial" w:cs="Times New Roman"/>
          <w:szCs w:val="24"/>
        </w:rPr>
        <w:t xml:space="preserve"> include </w:t>
      </w:r>
      <w:r>
        <w:rPr>
          <w:rFonts w:eastAsia="Arial" w:cs="Times New Roman"/>
          <w:szCs w:val="24"/>
        </w:rPr>
        <w:t xml:space="preserve">a </w:t>
      </w:r>
      <w:r w:rsidRPr="003E7264">
        <w:rPr>
          <w:rFonts w:eastAsia="Arial" w:cs="Times New Roman"/>
          <w:szCs w:val="24"/>
        </w:rPr>
        <w:t xml:space="preserve">calibration line </w:t>
      </w:r>
      <w:r w:rsidR="004636AE">
        <w:rPr>
          <w:rFonts w:eastAsia="Arial" w:cs="Times New Roman"/>
          <w:szCs w:val="24"/>
        </w:rPr>
        <w:t>denoting</w:t>
      </w:r>
      <w:r>
        <w:rPr>
          <w:rFonts w:eastAsia="Arial" w:cs="Times New Roman"/>
          <w:szCs w:val="24"/>
        </w:rPr>
        <w:t xml:space="preserve"> a </w:t>
      </w:r>
      <w:r w:rsidRPr="003E7264">
        <w:rPr>
          <w:rFonts w:eastAsia="Arial" w:cs="Times New Roman"/>
          <w:szCs w:val="24"/>
        </w:rPr>
        <w:t xml:space="preserve">perfect correspondence between JOL ratings and </w:t>
      </w:r>
      <w:r w:rsidR="004636AE">
        <w:rPr>
          <w:rFonts w:eastAsia="Arial" w:cs="Times New Roman"/>
          <w:szCs w:val="24"/>
        </w:rPr>
        <w:t xml:space="preserve">mean </w:t>
      </w:r>
      <w:r w:rsidRPr="003E7264">
        <w:rPr>
          <w:rFonts w:eastAsia="Arial" w:cs="Times New Roman"/>
          <w:szCs w:val="24"/>
        </w:rPr>
        <w:t>correct recall</w:t>
      </w:r>
      <w:r w:rsidR="004636AE">
        <w:rPr>
          <w:rFonts w:eastAsia="Arial" w:cs="Times New Roman"/>
          <w:szCs w:val="24"/>
        </w:rPr>
        <w:t xml:space="preserve"> </w:t>
      </w:r>
      <w:r w:rsidRPr="003E7264">
        <w:rPr>
          <w:rFonts w:eastAsia="Arial" w:cs="Times New Roman"/>
          <w:szCs w:val="24"/>
        </w:rPr>
        <w:t xml:space="preserve">(e.g.,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 xml:space="preserve">0% JOL and </w:t>
      </w:r>
      <w:r>
        <w:rPr>
          <w:rFonts w:eastAsia="Arial" w:cs="Times New Roman"/>
          <w:szCs w:val="24"/>
        </w:rPr>
        <w:t xml:space="preserve">a </w:t>
      </w:r>
      <w:r w:rsidR="004636AE">
        <w:rPr>
          <w:rFonts w:eastAsia="Arial" w:cs="Times New Roman"/>
          <w:szCs w:val="24"/>
        </w:rPr>
        <w:t>4</w:t>
      </w:r>
      <w:r w:rsidRPr="003E7264">
        <w:rPr>
          <w:rFonts w:eastAsia="Arial" w:cs="Times New Roman"/>
          <w:szCs w:val="24"/>
        </w:rPr>
        <w:t>0% correct recall</w:t>
      </w:r>
      <w:r>
        <w:rPr>
          <w:rFonts w:eastAsia="Arial" w:cs="Times New Roman"/>
          <w:szCs w:val="24"/>
        </w:rPr>
        <w:t xml:space="preserve"> rate would be perfectly calibrated</w:t>
      </w:r>
      <w:r w:rsidRPr="003E7264">
        <w:rPr>
          <w:rFonts w:eastAsia="Arial" w:cs="Times New Roman"/>
          <w:szCs w:val="24"/>
        </w:rPr>
        <w:t xml:space="preserve">). </w:t>
      </w:r>
      <w:r w:rsidR="004636AE">
        <w:rPr>
          <w:rFonts w:eastAsia="Arial" w:cs="Times New Roman"/>
          <w:szCs w:val="24"/>
        </w:rPr>
        <w:t>O</w:t>
      </w:r>
      <w:r w:rsidRPr="003E7264">
        <w:rPr>
          <w:rFonts w:eastAsia="Arial" w:cs="Times New Roman"/>
          <w:szCs w:val="24"/>
        </w:rPr>
        <w:t>verestimations</w:t>
      </w:r>
      <w:r>
        <w:rPr>
          <w:rFonts w:eastAsia="Arial" w:cs="Times New Roman"/>
          <w:szCs w:val="24"/>
        </w:rPr>
        <w:t xml:space="preserve"> </w:t>
      </w:r>
      <w:r w:rsidR="004636AE">
        <w:rPr>
          <w:rFonts w:eastAsia="Arial" w:cs="Times New Roman"/>
          <w:szCs w:val="24"/>
        </w:rPr>
        <w:t xml:space="preserve">are reflected by </w:t>
      </w:r>
      <w:r w:rsidRPr="003E7264">
        <w:rPr>
          <w:rFonts w:eastAsia="Arial" w:cs="Times New Roman"/>
          <w:szCs w:val="24"/>
        </w:rPr>
        <w:t xml:space="preserve">data points </w:t>
      </w:r>
      <w:r>
        <w:rPr>
          <w:rFonts w:eastAsia="Arial" w:cs="Times New Roman"/>
          <w:szCs w:val="24"/>
        </w:rPr>
        <w:t>falling</w:t>
      </w:r>
      <w:r w:rsidRPr="003E7264">
        <w:rPr>
          <w:rFonts w:eastAsia="Arial" w:cs="Times New Roman"/>
          <w:szCs w:val="24"/>
        </w:rPr>
        <w:t xml:space="preserve"> below the calibration line</w:t>
      </w:r>
      <w:r w:rsidR="00FA2606">
        <w:rPr>
          <w:rFonts w:eastAsia="Arial" w:cs="Times New Roman"/>
          <w:szCs w:val="24"/>
        </w:rPr>
        <w:t>.</w:t>
      </w:r>
      <w:r>
        <w:rPr>
          <w:rFonts w:eastAsia="Arial" w:cs="Times New Roman"/>
          <w:szCs w:val="24"/>
        </w:rPr>
        <w:t xml:space="preserve"> </w:t>
      </w:r>
      <w:r w:rsidR="00FA2606">
        <w:rPr>
          <w:rFonts w:eastAsia="Arial" w:cs="Times New Roman"/>
          <w:szCs w:val="24"/>
        </w:rPr>
        <w:t xml:space="preserve">Underestimations </w:t>
      </w:r>
      <w:r w:rsidR="004636AE">
        <w:rPr>
          <w:rFonts w:eastAsia="Arial" w:cs="Times New Roman"/>
          <w:szCs w:val="24"/>
        </w:rPr>
        <w:t>are represented by</w:t>
      </w:r>
      <w:r>
        <w:rPr>
          <w:rFonts w:eastAsia="Arial" w:cs="Times New Roman"/>
          <w:szCs w:val="24"/>
        </w:rPr>
        <w:t xml:space="preserve"> data points falling above the calibration line.</w:t>
      </w:r>
      <w:bookmarkStart w:id="148" w:name="_Hlk53317233"/>
      <w:r w:rsidR="003F1BF3">
        <w:rPr>
          <w:rFonts w:eastAsia="Arial" w:cs="Times New Roman"/>
          <w:szCs w:val="24"/>
        </w:rPr>
        <w:t xml:space="preserve"> </w:t>
      </w:r>
      <w:bookmarkStart w:id="149" w:name="_Hlk54621272"/>
      <w:r w:rsidR="004F13A6">
        <w:rPr>
          <w:rFonts w:eastAsia="Arial" w:cs="Times New Roman"/>
          <w:szCs w:val="24"/>
        </w:rPr>
        <w:t>These plots</w:t>
      </w:r>
      <w:r>
        <w:rPr>
          <w:rFonts w:eastAsia="Arial" w:cs="Times New Roman"/>
          <w:szCs w:val="24"/>
        </w:rPr>
        <w:t xml:space="preserve"> reveal</w:t>
      </w:r>
      <w:r w:rsidR="00B02053">
        <w:rPr>
          <w:rFonts w:eastAsia="Arial" w:cs="Times New Roman"/>
          <w:szCs w:val="24"/>
        </w:rPr>
        <w:t>ed</w:t>
      </w:r>
      <w:r>
        <w:rPr>
          <w:rFonts w:eastAsia="Arial" w:cs="Times New Roman"/>
          <w:szCs w:val="24"/>
        </w:rPr>
        <w:t xml:space="preserve"> important qualitative differences regarding specific JOL increments in which item-specific and relational encoding tasks start to reduce the illusion of competence pattern. For forward and symmetrical pairs, where illusions of competence are generally not found, all encoding groups showed similar calibration patterns. </w:t>
      </w:r>
      <w:r w:rsidR="00FA2606">
        <w:rPr>
          <w:rFonts w:eastAsia="Arial" w:cs="Times New Roman"/>
          <w:szCs w:val="24"/>
        </w:rPr>
        <w:t xml:space="preserve">For </w:t>
      </w:r>
      <w:r>
        <w:rPr>
          <w:rFonts w:eastAsia="Arial" w:cs="Times New Roman"/>
          <w:szCs w:val="24"/>
        </w:rPr>
        <w:t xml:space="preserve">unrelated and backward </w:t>
      </w:r>
      <w:r>
        <w:rPr>
          <w:rFonts w:eastAsia="Arial" w:cs="Times New Roman"/>
          <w:szCs w:val="24"/>
        </w:rPr>
        <w:lastRenderedPageBreak/>
        <w:t xml:space="preserve">pairs, the illusion of competence pattern emerged at higher JOL increments </w:t>
      </w:r>
      <w:r w:rsidR="00944A3D">
        <w:rPr>
          <w:rFonts w:eastAsia="Arial" w:cs="Times New Roman"/>
          <w:szCs w:val="24"/>
        </w:rPr>
        <w:t xml:space="preserve">in </w:t>
      </w:r>
      <w:r w:rsidR="00FA2606">
        <w:rPr>
          <w:rFonts w:eastAsia="Arial" w:cs="Times New Roman"/>
          <w:szCs w:val="24"/>
        </w:rPr>
        <w:t xml:space="preserve">the </w:t>
      </w:r>
      <w:r w:rsidR="00944A3D">
        <w:rPr>
          <w:rFonts w:eastAsia="Arial" w:cs="Times New Roman"/>
          <w:szCs w:val="24"/>
        </w:rPr>
        <w:t xml:space="preserve">item-specific/relational encoding </w:t>
      </w:r>
      <w:r w:rsidR="00FA2606">
        <w:rPr>
          <w:rFonts w:eastAsia="Arial" w:cs="Times New Roman"/>
          <w:szCs w:val="24"/>
        </w:rPr>
        <w:t xml:space="preserve">groups </w:t>
      </w:r>
      <w:r>
        <w:rPr>
          <w:rFonts w:eastAsia="Arial" w:cs="Times New Roman"/>
          <w:szCs w:val="24"/>
        </w:rPr>
        <w:t xml:space="preserve">relative to the read group. </w:t>
      </w:r>
      <w:r w:rsidR="00492A95" w:rsidRPr="00960FE6">
        <w:rPr>
          <w:rFonts w:eastAsia="Arial" w:cs="Times New Roman"/>
          <w:szCs w:val="24"/>
        </w:rPr>
        <w:t>Item</w:t>
      </w:r>
      <w:r w:rsidRPr="00960FE6">
        <w:rPr>
          <w:rFonts w:eastAsia="Arial" w:cs="Times New Roman"/>
          <w:szCs w:val="24"/>
        </w:rPr>
        <w:t>-specific encoding was most effective at increasing the JOL increment in which the illusion of competence pattern was detected for backward pairs (&gt; 80%), w</w:t>
      </w:r>
      <w:r w:rsidR="00AA64D3" w:rsidRPr="00960FE6">
        <w:rPr>
          <w:rFonts w:eastAsia="Arial" w:cs="Times New Roman"/>
          <w:szCs w:val="24"/>
        </w:rPr>
        <w:t>hile</w:t>
      </w:r>
      <w:r w:rsidRPr="00960FE6">
        <w:rPr>
          <w:rFonts w:eastAsia="Arial" w:cs="Times New Roman"/>
          <w:szCs w:val="24"/>
        </w:rPr>
        <w:t xml:space="preserve"> relational encoding was most effective at increasing the JOL increment for unrelated pairs (&gt; 50%), again demonstrating </w:t>
      </w:r>
      <w:r w:rsidR="00C67486">
        <w:rPr>
          <w:rFonts w:eastAsia="Arial" w:cs="Times New Roman"/>
          <w:szCs w:val="24"/>
        </w:rPr>
        <w:t>qualitative differences in how</w:t>
      </w:r>
      <w:r w:rsidRPr="00960FE6">
        <w:rPr>
          <w:rFonts w:eastAsia="Arial" w:cs="Times New Roman"/>
          <w:szCs w:val="24"/>
        </w:rPr>
        <w:t xml:space="preserve"> item-specific and relational encoding at improving JOL accuracy.</w:t>
      </w:r>
      <w:r w:rsidR="004F13A6" w:rsidRPr="00960FE6">
        <w:rPr>
          <w:rFonts w:eastAsia="Arial" w:cs="Times New Roman"/>
          <w:szCs w:val="24"/>
        </w:rPr>
        <w:t xml:space="preserve"> </w:t>
      </w:r>
    </w:p>
    <w:p w14:paraId="30F0AA51" w14:textId="08A9E77E" w:rsidR="004F13A6" w:rsidRDefault="00782103" w:rsidP="004F13A6">
      <w:pPr>
        <w:spacing w:after="160"/>
        <w:ind w:firstLine="720"/>
        <w:contextualSpacing/>
        <w:rPr>
          <w:rFonts w:eastAsia="Arial" w:cs="Times New Roman"/>
          <w:szCs w:val="24"/>
        </w:rPr>
      </w:pPr>
      <w:r>
        <w:rPr>
          <w:rFonts w:eastAsia="Arial" w:cs="Times New Roman"/>
          <w:szCs w:val="24"/>
        </w:rPr>
        <w:t>These patterns were confirmed</w:t>
      </w:r>
      <w:r w:rsidR="004F13A6">
        <w:rPr>
          <w:rFonts w:eastAsia="Arial" w:cs="Times New Roman"/>
          <w:szCs w:val="24"/>
        </w:rPr>
        <w:t xml:space="preserve"> using a 3 (Encoding Group: Item-Specific vs. Relational vs Read) </w:t>
      </w:r>
      <w:r w:rsidR="004F13A6" w:rsidRPr="003E7264">
        <w:rPr>
          <w:rFonts w:eastAsia="Arial" w:cs="Times New Roman"/>
          <w:szCs w:val="24"/>
        </w:rPr>
        <w:t>× 4 (Pair Type: Forward vs. Backward vs. Symmetrical vs. Unrelated)</w:t>
      </w:r>
      <w:r w:rsidR="004F13A6">
        <w:rPr>
          <w:rFonts w:eastAsia="Arial" w:cs="Times New Roman"/>
          <w:szCs w:val="24"/>
        </w:rPr>
        <w:t xml:space="preserve"> × 11 (JOL Increment) mixed ANOVA. Overall, this analysis yielded significant main effects of Pair Type, </w:t>
      </w:r>
      <w:proofErr w:type="gramStart"/>
      <w:r w:rsidR="004F13A6" w:rsidRPr="003E7264">
        <w:rPr>
          <w:rFonts w:eastAsia="Arial" w:cs="Times New Roman"/>
          <w:i/>
          <w:szCs w:val="24"/>
        </w:rPr>
        <w:t>F</w:t>
      </w:r>
      <w:r w:rsidR="004F13A6" w:rsidRPr="003E7264">
        <w:rPr>
          <w:rFonts w:eastAsia="Arial" w:cs="Times New Roman"/>
          <w:szCs w:val="24"/>
        </w:rPr>
        <w:t>(</w:t>
      </w:r>
      <w:proofErr w:type="gramEnd"/>
      <w:r w:rsidR="004F13A6">
        <w:rPr>
          <w:rFonts w:eastAsia="Arial" w:cs="Times New Roman"/>
          <w:szCs w:val="24"/>
        </w:rPr>
        <w:t>3</w:t>
      </w:r>
      <w:r w:rsidR="004F13A6" w:rsidRPr="003E7264">
        <w:rPr>
          <w:rFonts w:eastAsia="Arial" w:cs="Times New Roman"/>
          <w:szCs w:val="24"/>
        </w:rPr>
        <w:t xml:space="preserve">, </w:t>
      </w:r>
      <w:r w:rsidR="004F13A6">
        <w:rPr>
          <w:rFonts w:eastAsia="Arial" w:cs="Times New Roman"/>
          <w:szCs w:val="24"/>
        </w:rPr>
        <w:t>255</w:t>
      </w:r>
      <w:r w:rsidR="004F13A6" w:rsidRPr="003E7264">
        <w:rPr>
          <w:rFonts w:eastAsia="Arial" w:cs="Times New Roman"/>
          <w:szCs w:val="24"/>
        </w:rPr>
        <w:t xml:space="preserve">) </w:t>
      </w:r>
      <w:r w:rsidR="004F13A6">
        <w:rPr>
          <w:rFonts w:eastAsia="Arial" w:cs="Times New Roman"/>
          <w:szCs w:val="24"/>
        </w:rPr>
        <w:t xml:space="preserve">= </w:t>
      </w:r>
      <w:r w:rsidR="00960FE6">
        <w:rPr>
          <w:rFonts w:eastAsia="Arial" w:cs="Times New Roman"/>
          <w:szCs w:val="24"/>
        </w:rPr>
        <w:t>41.12</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F937FD">
        <w:rPr>
          <w:rFonts w:eastAsia="Arial" w:cs="Times New Roman"/>
          <w:szCs w:val="24"/>
        </w:rPr>
        <w:t>623.35</w:t>
      </w:r>
      <w:r w:rsidR="004F13A6">
        <w:rPr>
          <w:rFonts w:eastAsia="Arial" w:cs="Times New Roman"/>
          <w:szCs w:val="24"/>
        </w:rPr>
        <w:t xml:space="preserve">,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33</w:t>
      </w:r>
      <w:r w:rsidR="004F13A6">
        <w:rPr>
          <w:rFonts w:eastAsia="Arial" w:cs="Times New Roman"/>
          <w:szCs w:val="24"/>
        </w:rPr>
        <w:t>,</w:t>
      </w:r>
      <w:r w:rsidR="00F937FD">
        <w:rPr>
          <w:rFonts w:eastAsia="Arial" w:cs="Times New Roman"/>
          <w:szCs w:val="24"/>
        </w:rPr>
        <w:t xml:space="preserve"> and </w:t>
      </w:r>
      <w:r w:rsidR="004F13A6">
        <w:rPr>
          <w:rFonts w:eastAsia="Arial" w:cs="Times New Roman"/>
          <w:szCs w:val="24"/>
        </w:rPr>
        <w:t xml:space="preserve">JOL Increment,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10</w:t>
      </w:r>
      <w:r w:rsidR="004F13A6" w:rsidRPr="003E7264">
        <w:rPr>
          <w:rFonts w:eastAsia="Arial" w:cs="Times New Roman"/>
          <w:szCs w:val="24"/>
        </w:rPr>
        <w:t xml:space="preserve">, </w:t>
      </w:r>
      <w:r w:rsidR="004F13A6">
        <w:rPr>
          <w:rFonts w:eastAsia="Arial" w:cs="Times New Roman"/>
          <w:szCs w:val="24"/>
        </w:rPr>
        <w:t>850</w:t>
      </w:r>
      <w:r w:rsidR="004F13A6" w:rsidRPr="003E7264">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50.15</w:t>
      </w:r>
      <w:r w:rsidR="004F13A6" w:rsidRPr="003E7264">
        <w:rPr>
          <w:rFonts w:eastAsia="Arial" w:cs="Times New Roman"/>
          <w:szCs w:val="24"/>
        </w:rPr>
        <w:t xml:space="preserve">, </w:t>
      </w:r>
      <w:r w:rsidR="00F937FD">
        <w:rPr>
          <w:rFonts w:eastAsia="Arial" w:cs="Times New Roman"/>
          <w:i/>
          <w:iCs/>
          <w:szCs w:val="24"/>
        </w:rPr>
        <w:t>M</w:t>
      </w:r>
      <w:r w:rsidR="004F13A6" w:rsidRPr="003E7264">
        <w:rPr>
          <w:rFonts w:eastAsia="Arial" w:cs="Times New Roman"/>
          <w:i/>
          <w:iCs/>
          <w:szCs w:val="24"/>
        </w:rPr>
        <w:t>SE</w:t>
      </w:r>
      <w:r w:rsidR="004F13A6" w:rsidRPr="003E7264">
        <w:rPr>
          <w:rFonts w:eastAsia="Arial" w:cs="Times New Roman"/>
          <w:szCs w:val="24"/>
        </w:rPr>
        <w:t xml:space="preserve"> = </w:t>
      </w:r>
      <w:r w:rsidR="00F937FD">
        <w:rPr>
          <w:rFonts w:eastAsia="Arial" w:cs="Times New Roman"/>
          <w:szCs w:val="24"/>
        </w:rPr>
        <w:t>917.76</w:t>
      </w:r>
      <w:r w:rsidR="004F13A6">
        <w:rPr>
          <w:rFonts w:eastAsia="Arial" w:cs="Times New Roman"/>
          <w:szCs w:val="24"/>
        </w:rPr>
        <w:t xml:space="preserve">,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F937FD">
        <w:rPr>
          <w:rFonts w:eastAsia="Arial" w:cs="Times New Roman"/>
          <w:szCs w:val="24"/>
        </w:rPr>
        <w:t>3</w:t>
      </w:r>
      <w:r w:rsidR="004F13A6">
        <w:rPr>
          <w:rFonts w:eastAsia="Arial" w:cs="Times New Roman"/>
          <w:szCs w:val="24"/>
        </w:rPr>
        <w:t>7</w:t>
      </w:r>
      <w:r w:rsidR="00F937FD">
        <w:rPr>
          <w:rFonts w:eastAsia="Arial" w:cs="Times New Roman"/>
          <w:szCs w:val="24"/>
        </w:rPr>
        <w:t xml:space="preserve">. </w:t>
      </w:r>
      <w:bookmarkStart w:id="150" w:name="_Hlk122440501"/>
      <w:r w:rsidR="004F13A6">
        <w:rPr>
          <w:rFonts w:eastAsia="Arial" w:cs="Times New Roman"/>
          <w:szCs w:val="24"/>
        </w:rPr>
        <w:t xml:space="preserve">Importantly, a significant interaction was detected between Pair Type and JOL Increment, </w:t>
      </w:r>
      <w:proofErr w:type="gramStart"/>
      <w:r w:rsidR="004F13A6" w:rsidRPr="003E7264">
        <w:rPr>
          <w:rFonts w:eastAsia="Arial" w:cs="Times New Roman"/>
          <w:i/>
          <w:szCs w:val="24"/>
        </w:rPr>
        <w:t>F</w:t>
      </w:r>
      <w:r w:rsidR="004F13A6" w:rsidRPr="003E7264">
        <w:rPr>
          <w:rFonts w:eastAsia="Arial" w:cs="Times New Roman"/>
          <w:szCs w:val="24"/>
        </w:rPr>
        <w:t>(</w:t>
      </w:r>
      <w:proofErr w:type="gramEnd"/>
      <w:r w:rsidR="004F13A6">
        <w:rPr>
          <w:rFonts w:eastAsia="Arial" w:cs="Times New Roman"/>
          <w:szCs w:val="24"/>
        </w:rPr>
        <w:t>30</w:t>
      </w:r>
      <w:r w:rsidR="004F13A6" w:rsidRPr="003E7264">
        <w:rPr>
          <w:rFonts w:eastAsia="Arial" w:cs="Times New Roman"/>
          <w:szCs w:val="24"/>
        </w:rPr>
        <w:t xml:space="preserve">, </w:t>
      </w:r>
      <w:r w:rsidR="004F13A6">
        <w:rPr>
          <w:rFonts w:eastAsia="Arial" w:cs="Times New Roman"/>
          <w:szCs w:val="24"/>
        </w:rPr>
        <w:t>2550</w:t>
      </w:r>
      <w:r w:rsidR="004F13A6" w:rsidRPr="003E7264">
        <w:rPr>
          <w:rFonts w:eastAsia="Arial" w:cs="Times New Roman"/>
          <w:szCs w:val="24"/>
        </w:rPr>
        <w:t xml:space="preserve">) </w:t>
      </w:r>
      <w:r w:rsidR="004F13A6">
        <w:rPr>
          <w:rFonts w:eastAsia="Arial" w:cs="Times New Roman"/>
          <w:szCs w:val="24"/>
        </w:rPr>
        <w:t xml:space="preserve">= </w:t>
      </w:r>
      <w:r w:rsidR="00081077">
        <w:rPr>
          <w:rFonts w:eastAsia="Arial" w:cs="Times New Roman"/>
          <w:szCs w:val="24"/>
        </w:rPr>
        <w:t>27.40</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448.77</w:t>
      </w:r>
      <w:r w:rsidR="004F13A6">
        <w:rPr>
          <w:rFonts w:eastAsia="Arial" w:cs="Times New Roman"/>
          <w:szCs w:val="24"/>
        </w:rPr>
        <w:t xml:space="preserve">, </w:t>
      </w:r>
      <w:r w:rsidR="004F13A6" w:rsidRPr="003E7264">
        <w:rPr>
          <w:rFonts w:eastAsia="Arial" w:cs="Times New Roman"/>
          <w:i/>
          <w:iCs/>
          <w:szCs w:val="24"/>
        </w:rPr>
        <w:t>η</w:t>
      </w:r>
      <w:r w:rsidR="004F13A6" w:rsidRPr="003E7264">
        <w:rPr>
          <w:rFonts w:eastAsia="Arial" w:cs="Times New Roman"/>
          <w:szCs w:val="24"/>
          <w:vertAlign w:val="subscript"/>
        </w:rPr>
        <w:t>p</w:t>
      </w:r>
      <w:r w:rsidR="004F13A6" w:rsidRPr="003E7264">
        <w:rPr>
          <w:rFonts w:eastAsia="Arial" w:cs="Times New Roman"/>
          <w:szCs w:val="24"/>
          <w:vertAlign w:val="superscript"/>
        </w:rPr>
        <w:t>2</w:t>
      </w:r>
      <w:r w:rsidR="004F13A6" w:rsidRPr="00E8249E">
        <w:rPr>
          <w:rFonts w:eastAsia="Arial" w:cs="Times New Roman"/>
          <w:szCs w:val="24"/>
        </w:rPr>
        <w:t xml:space="preserve"> =</w:t>
      </w:r>
      <w:r w:rsidR="004F13A6">
        <w:rPr>
          <w:rFonts w:eastAsia="Arial" w:cs="Times New Roman"/>
          <w:szCs w:val="24"/>
        </w:rPr>
        <w:t xml:space="preserve"> .</w:t>
      </w:r>
      <w:r w:rsidR="00081077">
        <w:rPr>
          <w:rFonts w:eastAsia="Arial" w:cs="Times New Roman"/>
          <w:szCs w:val="24"/>
        </w:rPr>
        <w:t>24</w:t>
      </w:r>
      <w:r w:rsidR="004F13A6">
        <w:rPr>
          <w:rFonts w:eastAsia="Arial" w:cs="Times New Roman"/>
          <w:szCs w:val="24"/>
        </w:rPr>
        <w:t xml:space="preserve">, confirming the presence of the illusion of competence. </w:t>
      </w:r>
      <w:r w:rsidR="00C67486">
        <w:rPr>
          <w:rFonts w:eastAsia="Arial" w:cs="Times New Roman"/>
          <w:szCs w:val="24"/>
        </w:rPr>
        <w:t>T</w:t>
      </w:r>
      <w:r w:rsidR="004F13A6">
        <w:rPr>
          <w:rFonts w:eastAsia="Arial" w:cs="Times New Roman"/>
          <w:szCs w:val="24"/>
        </w:rPr>
        <w:t xml:space="preserve">he interaction between JOL Increment and Encoding Group was </w:t>
      </w:r>
      <w:r w:rsidR="00F937FD">
        <w:rPr>
          <w:rFonts w:eastAsia="Arial" w:cs="Times New Roman"/>
          <w:szCs w:val="24"/>
        </w:rPr>
        <w:t>non-significant</w:t>
      </w:r>
      <w:r w:rsidR="004F13A6">
        <w:rPr>
          <w:rFonts w:eastAsia="Arial" w:cs="Times New Roman"/>
          <w:szCs w:val="24"/>
        </w:rPr>
        <w:t xml:space="preserve">, </w:t>
      </w:r>
      <w:proofErr w:type="gramStart"/>
      <w:r w:rsidR="004F13A6" w:rsidRPr="003E7264">
        <w:rPr>
          <w:rFonts w:eastAsia="Arial" w:cs="Times New Roman"/>
          <w:i/>
          <w:szCs w:val="24"/>
        </w:rPr>
        <w:t>F</w:t>
      </w:r>
      <w:r w:rsidR="004F13A6" w:rsidRPr="003E7264">
        <w:rPr>
          <w:rFonts w:eastAsia="Arial" w:cs="Times New Roman"/>
          <w:szCs w:val="24"/>
        </w:rPr>
        <w:t>(</w:t>
      </w:r>
      <w:proofErr w:type="gramEnd"/>
      <w:r w:rsidR="004F13A6">
        <w:rPr>
          <w:rFonts w:eastAsia="Arial" w:cs="Times New Roman"/>
          <w:szCs w:val="24"/>
        </w:rPr>
        <w:t>20</w:t>
      </w:r>
      <w:r w:rsidR="004F13A6" w:rsidRPr="003E7264">
        <w:rPr>
          <w:rFonts w:eastAsia="Arial" w:cs="Times New Roman"/>
          <w:szCs w:val="24"/>
        </w:rPr>
        <w:t xml:space="preserve">, </w:t>
      </w:r>
      <w:r w:rsidR="004F13A6">
        <w:rPr>
          <w:rFonts w:eastAsia="Arial" w:cs="Times New Roman"/>
          <w:szCs w:val="24"/>
        </w:rPr>
        <w:t>850</w:t>
      </w:r>
      <w:r w:rsidR="004F13A6" w:rsidRPr="003E7264">
        <w:rPr>
          <w:rFonts w:eastAsia="Arial" w:cs="Times New Roman"/>
          <w:szCs w:val="24"/>
        </w:rPr>
        <w:t xml:space="preserve">) </w:t>
      </w:r>
      <w:r w:rsidR="00081077">
        <w:rPr>
          <w:rFonts w:eastAsia="Arial" w:cs="Times New Roman"/>
          <w:szCs w:val="24"/>
        </w:rPr>
        <w:t>&lt; 1</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623.35</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 .</w:t>
      </w:r>
      <w:r w:rsidR="00081077">
        <w:rPr>
          <w:rFonts w:eastAsia="Arial" w:cs="Times New Roman"/>
          <w:szCs w:val="24"/>
        </w:rPr>
        <w:t>75</w:t>
      </w:r>
      <w:r w:rsidR="004F13A6">
        <w:rPr>
          <w:rFonts w:eastAsia="Arial" w:cs="Times New Roman"/>
          <w:szCs w:val="24"/>
        </w:rPr>
        <w:t xml:space="preserve">, </w:t>
      </w:r>
      <w:r w:rsidR="004F13A6" w:rsidRPr="00A35CB2">
        <w:rPr>
          <w:rFonts w:eastAsia="Arial" w:cs="Times New Roman"/>
          <w:i/>
          <w:iCs/>
          <w:szCs w:val="24"/>
        </w:rPr>
        <w:t>p</w:t>
      </w:r>
      <w:r w:rsidR="004F13A6">
        <w:rPr>
          <w:rFonts w:eastAsia="Arial" w:cs="Times New Roman"/>
          <w:i/>
          <w:iCs/>
          <w:szCs w:val="24"/>
          <w:vertAlign w:val="subscript"/>
        </w:rPr>
        <w:t xml:space="preserve">BIC  </w:t>
      </w:r>
      <w:r w:rsidR="004F13A6">
        <w:rPr>
          <w:rFonts w:eastAsia="Arial" w:cs="Times New Roman"/>
          <w:szCs w:val="24"/>
        </w:rPr>
        <w:t>&gt; .</w:t>
      </w:r>
      <w:r w:rsidR="00081077">
        <w:rPr>
          <w:rFonts w:eastAsia="Arial" w:cs="Times New Roman"/>
          <w:szCs w:val="24"/>
        </w:rPr>
        <w:t>99</w:t>
      </w:r>
      <w:r w:rsidR="004F13A6">
        <w:rPr>
          <w:rFonts w:eastAsia="Arial" w:cs="Times New Roman"/>
          <w:szCs w:val="24"/>
        </w:rPr>
        <w:t xml:space="preserve">, </w:t>
      </w:r>
      <w:r w:rsidR="00C67486">
        <w:rPr>
          <w:rFonts w:eastAsia="Arial" w:cs="Times New Roman"/>
          <w:szCs w:val="24"/>
        </w:rPr>
        <w:t xml:space="preserve">and </w:t>
      </w:r>
      <w:r w:rsidR="004F13A6">
        <w:rPr>
          <w:rFonts w:eastAsia="Arial" w:cs="Times New Roman"/>
          <w:szCs w:val="24"/>
        </w:rPr>
        <w:t>the three-way</w:t>
      </w:r>
      <w:r w:rsidR="001C224F">
        <w:rPr>
          <w:rFonts w:eastAsia="Arial" w:cs="Times New Roman"/>
          <w:szCs w:val="24"/>
        </w:rPr>
        <w:t xml:space="preserve"> interaction</w:t>
      </w:r>
      <w:r>
        <w:rPr>
          <w:rFonts w:eastAsia="Arial" w:cs="Times New Roman"/>
          <w:szCs w:val="24"/>
        </w:rPr>
        <w:t xml:space="preserve"> was </w:t>
      </w:r>
      <w:r w:rsidR="00F937FD">
        <w:rPr>
          <w:rFonts w:eastAsia="Arial" w:cs="Times New Roman"/>
          <w:szCs w:val="24"/>
        </w:rPr>
        <w:t>marginal</w:t>
      </w:r>
      <w:r w:rsidR="004F13A6" w:rsidRPr="003E7264">
        <w:rPr>
          <w:rFonts w:eastAsia="Arial" w:cs="Times New Roman"/>
          <w:szCs w:val="24"/>
        </w:rPr>
        <w:t xml:space="preserve">, </w:t>
      </w:r>
      <w:r w:rsidR="004F13A6" w:rsidRPr="003E7264">
        <w:rPr>
          <w:rFonts w:eastAsia="Arial" w:cs="Times New Roman"/>
          <w:i/>
          <w:szCs w:val="24"/>
        </w:rPr>
        <w:t>F</w:t>
      </w:r>
      <w:r w:rsidR="004F13A6" w:rsidRPr="003E7264">
        <w:rPr>
          <w:rFonts w:eastAsia="Arial" w:cs="Times New Roman"/>
          <w:szCs w:val="24"/>
        </w:rPr>
        <w:t>(</w:t>
      </w:r>
      <w:r w:rsidR="004F13A6">
        <w:rPr>
          <w:rFonts w:eastAsia="Arial" w:cs="Times New Roman"/>
          <w:szCs w:val="24"/>
        </w:rPr>
        <w:t>60</w:t>
      </w:r>
      <w:r w:rsidR="004F13A6" w:rsidRPr="003E7264">
        <w:rPr>
          <w:rFonts w:eastAsia="Arial" w:cs="Times New Roman"/>
          <w:szCs w:val="24"/>
        </w:rPr>
        <w:t xml:space="preserve">, </w:t>
      </w:r>
      <w:r w:rsidR="004F13A6">
        <w:rPr>
          <w:rFonts w:eastAsia="Arial" w:cs="Times New Roman"/>
          <w:szCs w:val="24"/>
        </w:rPr>
        <w:t>2520</w:t>
      </w:r>
      <w:r w:rsidR="004F13A6" w:rsidRPr="003E7264">
        <w:rPr>
          <w:rFonts w:eastAsia="Arial" w:cs="Times New Roman"/>
          <w:szCs w:val="24"/>
        </w:rPr>
        <w:t xml:space="preserve">) </w:t>
      </w:r>
      <w:r w:rsidR="004F13A6">
        <w:rPr>
          <w:rFonts w:eastAsia="Arial" w:cs="Times New Roman"/>
          <w:szCs w:val="24"/>
        </w:rPr>
        <w:t>= 1.05</w:t>
      </w:r>
      <w:r w:rsidR="004F13A6" w:rsidRPr="003E7264">
        <w:rPr>
          <w:rFonts w:eastAsia="Arial" w:cs="Times New Roman"/>
          <w:szCs w:val="24"/>
        </w:rPr>
        <w:t xml:space="preserve">, </w:t>
      </w:r>
      <w:r w:rsidR="004F13A6" w:rsidRPr="003E7264">
        <w:rPr>
          <w:rFonts w:eastAsia="Arial" w:cs="Times New Roman"/>
          <w:i/>
          <w:iCs/>
          <w:szCs w:val="24"/>
        </w:rPr>
        <w:t>MSE</w:t>
      </w:r>
      <w:r w:rsidR="004F13A6" w:rsidRPr="003E7264">
        <w:rPr>
          <w:rFonts w:eastAsia="Arial" w:cs="Times New Roman"/>
          <w:szCs w:val="24"/>
        </w:rPr>
        <w:t xml:space="preserve"> = </w:t>
      </w:r>
      <w:r w:rsidR="00081077">
        <w:rPr>
          <w:rFonts w:eastAsia="Arial" w:cs="Times New Roman"/>
          <w:szCs w:val="24"/>
        </w:rPr>
        <w:t>1.30</w:t>
      </w:r>
      <w:r w:rsidR="004F13A6" w:rsidRPr="003E7264">
        <w:rPr>
          <w:rFonts w:eastAsia="Arial" w:cs="Times New Roman"/>
          <w:szCs w:val="24"/>
        </w:rPr>
        <w:t xml:space="preserve">, </w:t>
      </w:r>
      <w:r w:rsidR="004F13A6">
        <w:rPr>
          <w:rFonts w:eastAsia="Arial" w:cs="Times New Roman"/>
          <w:i/>
          <w:iCs/>
          <w:szCs w:val="24"/>
        </w:rPr>
        <w:t>p</w:t>
      </w:r>
      <w:r w:rsidR="004F13A6" w:rsidRPr="003E7264">
        <w:rPr>
          <w:rFonts w:eastAsia="Arial" w:cs="Times New Roman"/>
          <w:szCs w:val="24"/>
        </w:rPr>
        <w:t xml:space="preserve"> = .</w:t>
      </w:r>
      <w:r w:rsidR="00081077">
        <w:rPr>
          <w:rFonts w:eastAsia="Arial" w:cs="Times New Roman"/>
          <w:szCs w:val="24"/>
        </w:rPr>
        <w:t>06</w:t>
      </w:r>
      <w:r w:rsidR="004F13A6">
        <w:rPr>
          <w:rFonts w:eastAsia="Arial" w:cs="Times New Roman"/>
          <w:szCs w:val="24"/>
        </w:rPr>
        <w:t xml:space="preserve">, </w:t>
      </w:r>
      <w:r w:rsidR="004F13A6" w:rsidRPr="00A35CB2">
        <w:rPr>
          <w:rFonts w:eastAsia="Arial" w:cs="Times New Roman"/>
          <w:i/>
          <w:iCs/>
          <w:szCs w:val="24"/>
        </w:rPr>
        <w:t>p</w:t>
      </w:r>
      <w:r w:rsidR="004F13A6">
        <w:rPr>
          <w:rFonts w:eastAsia="Arial" w:cs="Times New Roman"/>
          <w:i/>
          <w:iCs/>
          <w:szCs w:val="24"/>
          <w:vertAlign w:val="subscript"/>
        </w:rPr>
        <w:t xml:space="preserve">BIC  </w:t>
      </w:r>
      <w:r w:rsidR="004F13A6">
        <w:rPr>
          <w:rFonts w:eastAsia="Arial" w:cs="Times New Roman"/>
          <w:szCs w:val="24"/>
        </w:rPr>
        <w:t>&gt; .</w:t>
      </w:r>
      <w:r w:rsidR="00081077">
        <w:rPr>
          <w:rFonts w:eastAsia="Arial" w:cs="Times New Roman"/>
          <w:szCs w:val="24"/>
        </w:rPr>
        <w:t>99</w:t>
      </w:r>
      <w:r w:rsidR="004F13A6">
        <w:rPr>
          <w:rFonts w:eastAsia="Arial" w:cs="Times New Roman"/>
          <w:szCs w:val="24"/>
        </w:rPr>
        <w:t xml:space="preserve">. </w:t>
      </w:r>
    </w:p>
    <w:bookmarkEnd w:id="148"/>
    <w:bookmarkEnd w:id="149"/>
    <w:bookmarkEnd w:id="150"/>
    <w:p w14:paraId="600C36E5" w14:textId="5E16AD3B" w:rsidR="003754EF" w:rsidRPr="003754EF" w:rsidRDefault="003754EF" w:rsidP="005F5DF2">
      <w:pPr>
        <w:spacing w:after="160"/>
        <w:contextualSpacing/>
        <w:rPr>
          <w:rFonts w:eastAsia="Arial" w:cs="Times New Roman"/>
          <w:b/>
          <w:bCs/>
          <w:szCs w:val="24"/>
        </w:rPr>
      </w:pPr>
      <w:r w:rsidRPr="003754EF">
        <w:rPr>
          <w:rFonts w:eastAsia="Arial" w:cs="Times New Roman"/>
          <w:b/>
          <w:bCs/>
          <w:szCs w:val="24"/>
        </w:rPr>
        <w:t>Resolution</w:t>
      </w:r>
    </w:p>
    <w:p w14:paraId="43FD7EBC" w14:textId="5BB6E31E" w:rsidR="00FB0345" w:rsidRDefault="00AA64D3" w:rsidP="009749E5">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Pr>
          <w:rFonts w:eastAsia="Arial" w:cs="Times New Roman"/>
          <w:szCs w:val="24"/>
        </w:rPr>
        <w:tab/>
        <w:t xml:space="preserve">Finally, we assessed whether </w:t>
      </w:r>
      <w:r w:rsidR="00C316C7">
        <w:rPr>
          <w:rFonts w:eastAsia="Arial" w:cs="Times New Roman"/>
          <w:szCs w:val="24"/>
        </w:rPr>
        <w:t xml:space="preserve">item-specific or relational encoding instructions affected the resolution between JOLs and recall. Following the procedure </w:t>
      </w:r>
      <w:r w:rsidR="00FA2606">
        <w:rPr>
          <w:rFonts w:eastAsia="Arial" w:cs="Times New Roman"/>
          <w:szCs w:val="24"/>
        </w:rPr>
        <w:t xml:space="preserve">used </w:t>
      </w:r>
      <w:r w:rsidR="00D91FBC">
        <w:rPr>
          <w:rFonts w:eastAsia="Arial" w:cs="Times New Roman"/>
          <w:szCs w:val="24"/>
        </w:rPr>
        <w:t>by</w:t>
      </w:r>
      <w:r w:rsidR="00C316C7">
        <w:rPr>
          <w:rFonts w:eastAsia="Arial" w:cs="Times New Roman"/>
          <w:szCs w:val="24"/>
        </w:rPr>
        <w:t xml:space="preserve"> </w:t>
      </w:r>
      <w:r w:rsidR="00D91FBC">
        <w:rPr>
          <w:rFonts w:eastAsia="Arial" w:cs="Times New Roman"/>
          <w:szCs w:val="24"/>
        </w:rPr>
        <w:t xml:space="preserve">Nelson </w:t>
      </w:r>
      <w:r w:rsidR="00C316C7">
        <w:rPr>
          <w:rFonts w:eastAsia="Arial" w:cs="Times New Roman"/>
          <w:szCs w:val="24"/>
        </w:rPr>
        <w:t xml:space="preserve">and </w:t>
      </w:r>
      <w:r w:rsidR="00D91FBC">
        <w:rPr>
          <w:rFonts w:eastAsia="Arial" w:cs="Times New Roman"/>
          <w:szCs w:val="24"/>
        </w:rPr>
        <w:t>colleagues (</w:t>
      </w:r>
      <w:proofErr w:type="spellStart"/>
      <w:r w:rsidR="00D91FBC">
        <w:rPr>
          <w:rFonts w:eastAsia="Arial" w:cs="Times New Roman"/>
          <w:szCs w:val="24"/>
        </w:rPr>
        <w:t>Dunlosky</w:t>
      </w:r>
      <w:proofErr w:type="spellEnd"/>
      <w:r w:rsidR="00D91FBC">
        <w:rPr>
          <w:rFonts w:eastAsia="Arial" w:cs="Times New Roman"/>
          <w:szCs w:val="24"/>
        </w:rPr>
        <w:t xml:space="preserve"> &amp; </w:t>
      </w:r>
      <w:r w:rsidR="00C316C7">
        <w:rPr>
          <w:rFonts w:eastAsia="Arial" w:cs="Times New Roman"/>
          <w:szCs w:val="24"/>
        </w:rPr>
        <w:t>Nelson</w:t>
      </w:r>
      <w:r w:rsidR="00D91FBC">
        <w:rPr>
          <w:rFonts w:eastAsia="Arial" w:cs="Times New Roman"/>
          <w:szCs w:val="24"/>
        </w:rPr>
        <w:t xml:space="preserve">, </w:t>
      </w:r>
      <w:r w:rsidR="00C316C7" w:rsidRPr="00207C24">
        <w:rPr>
          <w:rFonts w:eastAsia="Arial" w:cs="Times New Roman"/>
          <w:szCs w:val="24"/>
        </w:rPr>
        <w:t>1992; 1994</w:t>
      </w:r>
      <w:r w:rsidR="00D91FBC">
        <w:rPr>
          <w:rFonts w:eastAsia="Arial" w:cs="Times New Roman"/>
          <w:szCs w:val="24"/>
        </w:rPr>
        <w:t>; Nelson, 1984</w:t>
      </w:r>
      <w:r w:rsidR="00C316C7">
        <w:rPr>
          <w:rFonts w:eastAsia="Arial" w:cs="Times New Roman"/>
          <w:szCs w:val="24"/>
        </w:rPr>
        <w:t xml:space="preserve">), we computed Goodman-Kruskal gamma correlations </w:t>
      </w:r>
      <w:r w:rsidR="005C0D1B">
        <w:rPr>
          <w:rFonts w:eastAsia="Arial" w:cs="Times New Roman"/>
          <w:szCs w:val="24"/>
        </w:rPr>
        <w:t>(</w:t>
      </w:r>
      <w:r w:rsidR="005C0D1B" w:rsidRPr="005C0D1B">
        <w:rPr>
          <w:rFonts w:eastAsia="Arial" w:cs="Times New Roman"/>
          <w:i/>
          <w:iCs/>
          <w:szCs w:val="24"/>
        </w:rPr>
        <w:t>G</w:t>
      </w:r>
      <w:r w:rsidR="005C0D1B">
        <w:rPr>
          <w:rFonts w:eastAsia="Arial" w:cs="Times New Roman"/>
          <w:szCs w:val="24"/>
        </w:rPr>
        <w:t xml:space="preserve">) </w:t>
      </w:r>
      <w:r w:rsidR="00C316C7">
        <w:rPr>
          <w:rFonts w:eastAsia="Arial" w:cs="Times New Roman"/>
          <w:szCs w:val="24"/>
        </w:rPr>
        <w:t xml:space="preserve">between JOLs and recall for each participant for each of the four pair types (forward, backward, symmetrical, and unrelated; </w:t>
      </w:r>
      <w:r w:rsidR="00113E30">
        <w:rPr>
          <w:rFonts w:eastAsia="Arial" w:cs="Times New Roman"/>
          <w:szCs w:val="24"/>
        </w:rPr>
        <w:t xml:space="preserve">see Table 1 for </w:t>
      </w:r>
      <w:r w:rsidR="00C316C7">
        <w:rPr>
          <w:rFonts w:eastAsia="Arial" w:cs="Times New Roman"/>
          <w:szCs w:val="24"/>
        </w:rPr>
        <w:t xml:space="preserve">mean </w:t>
      </w:r>
      <w:proofErr w:type="spellStart"/>
      <w:r w:rsidR="00D00AF4" w:rsidRPr="00D00AF4">
        <w:rPr>
          <w:rFonts w:eastAsia="Arial" w:cs="Times New Roman"/>
          <w:i/>
          <w:iCs/>
          <w:szCs w:val="24"/>
        </w:rPr>
        <w:t>G</w:t>
      </w:r>
      <w:r w:rsidR="00D00AF4">
        <w:rPr>
          <w:rFonts w:eastAsia="Arial" w:cs="Times New Roman"/>
          <w:szCs w:val="24"/>
        </w:rPr>
        <w:t>s</w:t>
      </w:r>
      <w:proofErr w:type="spellEnd"/>
      <w:r w:rsidR="00C316C7">
        <w:rPr>
          <w:rFonts w:eastAsia="Arial" w:cs="Times New Roman"/>
          <w:szCs w:val="24"/>
        </w:rPr>
        <w:t xml:space="preserve"> and 95% </w:t>
      </w:r>
      <w:r w:rsidR="00C316C7" w:rsidRPr="00C316C7">
        <w:rPr>
          <w:rFonts w:eastAsia="Arial" w:cs="Times New Roman"/>
          <w:i/>
          <w:iCs/>
          <w:szCs w:val="24"/>
        </w:rPr>
        <w:t>C</w:t>
      </w:r>
      <w:r w:rsidR="00C316C7">
        <w:rPr>
          <w:rFonts w:eastAsia="Arial" w:cs="Times New Roman"/>
          <w:i/>
          <w:iCs/>
          <w:szCs w:val="24"/>
        </w:rPr>
        <w:t>I</w:t>
      </w:r>
      <w:r w:rsidR="00C316C7">
        <w:rPr>
          <w:rFonts w:eastAsia="Arial" w:cs="Times New Roman"/>
          <w:szCs w:val="24"/>
        </w:rPr>
        <w:t>s).</w:t>
      </w:r>
      <w:r w:rsidR="002A4C49">
        <w:rPr>
          <w:rFonts w:eastAsia="Arial" w:cs="Times New Roman"/>
          <w:szCs w:val="24"/>
        </w:rPr>
        <w:t xml:space="preserve"> </w:t>
      </w:r>
      <w:r w:rsidR="009348C9" w:rsidRPr="004E1C3B">
        <w:rPr>
          <w:rFonts w:eastAsia="Arial" w:cs="Times New Roman"/>
          <w:color w:val="4472C4" w:themeColor="accent1"/>
          <w:szCs w:val="24"/>
        </w:rPr>
        <w:t>A 3 (Encoding Group: Item-Specific vs. Relational vs Read) × 4 (Pair Type: Forward vs. Backward vs. Symmetrical vs. Unrelated) mixed ANOVA</w:t>
      </w:r>
      <w:r w:rsidR="00554F18" w:rsidRPr="004E1C3B">
        <w:rPr>
          <w:rFonts w:eastAsia="Arial" w:cs="Times New Roman"/>
          <w:color w:val="4472C4" w:themeColor="accent1"/>
          <w:szCs w:val="24"/>
        </w:rPr>
        <w:t xml:space="preserve"> tested for differences in mean </w:t>
      </w:r>
      <w:r w:rsidR="00554F18" w:rsidRPr="004E1C3B">
        <w:rPr>
          <w:rFonts w:eastAsia="Arial" w:cs="Times New Roman"/>
          <w:i/>
          <w:iCs/>
          <w:color w:val="4472C4" w:themeColor="accent1"/>
          <w:szCs w:val="24"/>
        </w:rPr>
        <w:t>G</w:t>
      </w:r>
      <w:r w:rsidR="00554F18" w:rsidRPr="004E1C3B">
        <w:rPr>
          <w:rFonts w:eastAsia="Arial" w:cs="Times New Roman"/>
          <w:color w:val="4472C4" w:themeColor="accent1"/>
          <w:szCs w:val="24"/>
        </w:rPr>
        <w:t xml:space="preserve"> across encoding </w:t>
      </w:r>
      <w:r w:rsidR="00554F18" w:rsidRPr="004E1C3B">
        <w:rPr>
          <w:rFonts w:eastAsia="Arial" w:cs="Times New Roman"/>
          <w:color w:val="4472C4" w:themeColor="accent1"/>
          <w:szCs w:val="24"/>
        </w:rPr>
        <w:lastRenderedPageBreak/>
        <w:t xml:space="preserve">groups and pair types. </w:t>
      </w:r>
      <w:r w:rsidR="00554F18" w:rsidRPr="00881B96">
        <w:rPr>
          <w:rFonts w:eastAsia="Arial" w:cs="Times New Roman"/>
          <w:color w:val="4472C4" w:themeColor="accent1"/>
          <w:szCs w:val="24"/>
        </w:rPr>
        <w:t xml:space="preserve">Overall, main effects/interactions were </w:t>
      </w:r>
      <w:r w:rsidR="00066820" w:rsidRPr="00881B96">
        <w:rPr>
          <w:rFonts w:eastAsia="Arial" w:cs="Times New Roman"/>
          <w:color w:val="4472C4" w:themeColor="accent1"/>
          <w:szCs w:val="24"/>
        </w:rPr>
        <w:t xml:space="preserve">only </w:t>
      </w:r>
      <w:r w:rsidR="00554F18" w:rsidRPr="00881B96">
        <w:rPr>
          <w:rFonts w:eastAsia="Arial" w:cs="Times New Roman"/>
          <w:color w:val="4472C4" w:themeColor="accent1"/>
          <w:szCs w:val="24"/>
        </w:rPr>
        <w:t>marginally significant</w:t>
      </w:r>
      <w:r w:rsidR="009F338A" w:rsidRPr="00881B96">
        <w:rPr>
          <w:rFonts w:eastAsia="Arial" w:cs="Times New Roman"/>
          <w:color w:val="4472C4" w:themeColor="accent1"/>
          <w:szCs w:val="24"/>
        </w:rPr>
        <w:t xml:space="preserve">, </w:t>
      </w:r>
      <w:r w:rsidR="009F338A" w:rsidRPr="00881B96">
        <w:rPr>
          <w:rFonts w:eastAsia="Arial" w:cs="Times New Roman"/>
          <w:i/>
          <w:iCs/>
          <w:color w:val="4472C4" w:themeColor="accent1"/>
          <w:szCs w:val="24"/>
        </w:rPr>
        <w:t>F</w:t>
      </w:r>
      <w:r w:rsidR="009F338A" w:rsidRPr="00881B96">
        <w:rPr>
          <w:rFonts w:eastAsia="Arial" w:cs="Times New Roman"/>
          <w:color w:val="4472C4" w:themeColor="accent1"/>
          <w:szCs w:val="24"/>
        </w:rPr>
        <w:t xml:space="preserve">s </w:t>
      </w:r>
      <w:r w:rsidR="001F2767" w:rsidRPr="00881B96">
        <w:rPr>
          <w:rFonts w:eastAsia="Arial" w:cs="Times New Roman"/>
          <w:color w:val="4472C4" w:themeColor="accent1"/>
          <w:szCs w:val="24"/>
        </w:rPr>
        <w:t>≥</w:t>
      </w:r>
      <w:r w:rsidR="009F338A" w:rsidRPr="00881B96">
        <w:rPr>
          <w:rFonts w:eastAsia="Arial" w:cs="Times New Roman"/>
          <w:color w:val="4472C4" w:themeColor="accent1"/>
          <w:szCs w:val="24"/>
        </w:rPr>
        <w:t xml:space="preserve"> </w:t>
      </w:r>
      <w:r w:rsidR="003371A7" w:rsidRPr="00881B96">
        <w:rPr>
          <w:rFonts w:eastAsia="Arial" w:cs="Times New Roman"/>
          <w:color w:val="4472C4" w:themeColor="accent1"/>
          <w:szCs w:val="24"/>
        </w:rPr>
        <w:t>1.94</w:t>
      </w:r>
      <w:r w:rsidR="009F338A" w:rsidRPr="00881B96">
        <w:rPr>
          <w:rFonts w:eastAsia="Arial" w:cs="Times New Roman"/>
          <w:color w:val="4472C4" w:themeColor="accent1"/>
          <w:szCs w:val="24"/>
        </w:rPr>
        <w:t xml:space="preserve">; </w:t>
      </w:r>
      <w:proofErr w:type="spellStart"/>
      <w:r w:rsidR="009F338A" w:rsidRPr="00881B96">
        <w:rPr>
          <w:rFonts w:eastAsia="Arial" w:cs="Times New Roman"/>
          <w:i/>
          <w:iCs/>
          <w:color w:val="4472C4" w:themeColor="accent1"/>
          <w:szCs w:val="24"/>
        </w:rPr>
        <w:t>p</w:t>
      </w:r>
      <w:r w:rsidR="009F338A" w:rsidRPr="00881B96">
        <w:rPr>
          <w:rFonts w:eastAsia="Arial" w:cs="Times New Roman"/>
          <w:color w:val="4472C4" w:themeColor="accent1"/>
          <w:szCs w:val="24"/>
        </w:rPr>
        <w:t>s</w:t>
      </w:r>
      <w:proofErr w:type="spellEnd"/>
      <w:r w:rsidR="009F338A" w:rsidRPr="00881B96">
        <w:rPr>
          <w:rFonts w:eastAsia="Arial" w:cs="Times New Roman"/>
          <w:color w:val="4472C4" w:themeColor="accent1"/>
          <w:szCs w:val="24"/>
        </w:rPr>
        <w:t xml:space="preserve"> </w:t>
      </w:r>
      <w:r w:rsidR="003371A7" w:rsidRPr="00881B96">
        <w:rPr>
          <w:rFonts w:eastAsia="Arial" w:cs="Times New Roman"/>
          <w:color w:val="4472C4" w:themeColor="accent1"/>
          <w:szCs w:val="24"/>
        </w:rPr>
        <w:t>≤</w:t>
      </w:r>
      <w:r w:rsidR="009F338A" w:rsidRPr="00881B96">
        <w:rPr>
          <w:rFonts w:eastAsia="Arial" w:cs="Times New Roman"/>
          <w:color w:val="4472C4" w:themeColor="accent1"/>
          <w:szCs w:val="24"/>
        </w:rPr>
        <w:t xml:space="preserve"> </w:t>
      </w:r>
      <w:r w:rsidR="003371A7" w:rsidRPr="00881B96">
        <w:rPr>
          <w:rFonts w:eastAsia="Arial" w:cs="Times New Roman"/>
          <w:color w:val="4472C4" w:themeColor="accent1"/>
          <w:szCs w:val="24"/>
        </w:rPr>
        <w:t>.07</w:t>
      </w:r>
      <w:r w:rsidR="009F338A" w:rsidRPr="00881B96">
        <w:rPr>
          <w:rFonts w:eastAsia="Arial" w:cs="Times New Roman"/>
          <w:color w:val="4472C4" w:themeColor="accent1"/>
          <w:szCs w:val="24"/>
        </w:rPr>
        <w:t xml:space="preserve">, </w:t>
      </w:r>
      <w:proofErr w:type="spellStart"/>
      <w:r w:rsidR="009F338A" w:rsidRPr="00881B96">
        <w:rPr>
          <w:rFonts w:eastAsia="Arial" w:cs="Times New Roman"/>
          <w:i/>
          <w:iCs/>
          <w:color w:val="4472C4" w:themeColor="accent1"/>
          <w:szCs w:val="24"/>
        </w:rPr>
        <w:t>p</w:t>
      </w:r>
      <w:r w:rsidR="009F338A" w:rsidRPr="00881B96">
        <w:rPr>
          <w:rFonts w:eastAsia="Arial" w:cs="Times New Roman"/>
          <w:caps/>
          <w:color w:val="4472C4" w:themeColor="accent1"/>
          <w:szCs w:val="24"/>
          <w:vertAlign w:val="subscript"/>
        </w:rPr>
        <w:t>bic</w:t>
      </w:r>
      <w:r w:rsidR="009F338A" w:rsidRPr="00881B96">
        <w:rPr>
          <w:rFonts w:eastAsia="Arial" w:cs="Times New Roman"/>
          <w:color w:val="4472C4" w:themeColor="accent1"/>
          <w:szCs w:val="24"/>
        </w:rPr>
        <w:t>s</w:t>
      </w:r>
      <w:proofErr w:type="spellEnd"/>
      <w:r w:rsidR="009F338A" w:rsidRPr="00881B96">
        <w:rPr>
          <w:rFonts w:eastAsia="Arial" w:cs="Times New Roman"/>
          <w:color w:val="4472C4" w:themeColor="accent1"/>
          <w:szCs w:val="24"/>
        </w:rPr>
        <w:t xml:space="preserve"> </w:t>
      </w:r>
      <w:r w:rsidR="00994E14" w:rsidRPr="00881B96">
        <w:rPr>
          <w:rFonts w:eastAsia="Arial" w:cs="Times New Roman"/>
          <w:color w:val="4472C4" w:themeColor="accent1"/>
          <w:szCs w:val="24"/>
        </w:rPr>
        <w:t>&gt;</w:t>
      </w:r>
      <w:r w:rsidR="009F338A" w:rsidRPr="00881B96">
        <w:rPr>
          <w:rFonts w:eastAsia="Arial" w:cs="Times New Roman"/>
          <w:color w:val="4472C4" w:themeColor="accent1"/>
          <w:szCs w:val="24"/>
        </w:rPr>
        <w:t xml:space="preserve"> </w:t>
      </w:r>
      <w:r w:rsidR="00994E14" w:rsidRPr="00881B96">
        <w:rPr>
          <w:rFonts w:eastAsia="Arial" w:cs="Times New Roman"/>
          <w:color w:val="4472C4" w:themeColor="accent1"/>
          <w:szCs w:val="24"/>
        </w:rPr>
        <w:t>.99</w:t>
      </w:r>
      <w:r w:rsidR="009F338A" w:rsidRPr="00881B96">
        <w:rPr>
          <w:rFonts w:eastAsia="Arial" w:cs="Times New Roman"/>
          <w:color w:val="4472C4" w:themeColor="accent1"/>
          <w:szCs w:val="24"/>
        </w:rPr>
        <w:t>; however, planned follow-up analyses were still carried out</w:t>
      </w:r>
      <w:r w:rsidR="009F338A" w:rsidRPr="009861C8">
        <w:rPr>
          <w:rFonts w:eastAsia="Arial" w:cs="Times New Roman"/>
          <w:color w:val="4472C4" w:themeColor="accent1"/>
          <w:szCs w:val="24"/>
        </w:rPr>
        <w:t xml:space="preserve">. </w:t>
      </w:r>
    </w:p>
    <w:p w14:paraId="2EAFB41A" w14:textId="10F5B2DC" w:rsidR="001808BD" w:rsidRDefault="00FB0345" w:rsidP="009749E5">
      <w:pPr>
        <w:tabs>
          <w:tab w:val="left" w:pos="720"/>
          <w:tab w:val="left" w:pos="1440"/>
          <w:tab w:val="left" w:pos="2160"/>
          <w:tab w:val="left" w:pos="2700"/>
          <w:tab w:val="left" w:pos="2880"/>
          <w:tab w:val="left" w:pos="3600"/>
          <w:tab w:val="center" w:pos="4690"/>
        </w:tabs>
        <w:spacing w:after="160"/>
        <w:contextualSpacing/>
        <w:rPr>
          <w:rFonts w:eastAsia="Arial" w:cs="Times New Roman"/>
          <w:szCs w:val="24"/>
        </w:rPr>
      </w:pPr>
      <w:r>
        <w:rPr>
          <w:rFonts w:eastAsia="Arial" w:cs="Times New Roman"/>
          <w:color w:val="4472C4" w:themeColor="accent1"/>
          <w:szCs w:val="24"/>
        </w:rPr>
        <w:tab/>
      </w:r>
      <w:r w:rsidR="00FA2606">
        <w:rPr>
          <w:rFonts w:eastAsia="Arial" w:cs="Times New Roman"/>
          <w:color w:val="4472C4" w:themeColor="accent1"/>
          <w:szCs w:val="24"/>
        </w:rPr>
        <w:t>For</w:t>
      </w:r>
      <w:r w:rsidR="00BF35F2" w:rsidRPr="009861C8">
        <w:rPr>
          <w:rFonts w:eastAsia="Arial" w:cs="Times New Roman"/>
          <w:color w:val="4472C4" w:themeColor="accent1"/>
          <w:szCs w:val="24"/>
        </w:rPr>
        <w:t xml:space="preserve"> forward pairs</w:t>
      </w:r>
      <w:r w:rsidR="00A23DEC" w:rsidRPr="009861C8">
        <w:rPr>
          <w:rFonts w:eastAsia="Arial" w:cs="Times New Roman"/>
          <w:color w:val="4472C4" w:themeColor="accent1"/>
          <w:szCs w:val="24"/>
        </w:rPr>
        <w:t xml:space="preserve">, </w:t>
      </w:r>
      <w:r w:rsidR="00403A16" w:rsidRPr="009861C8">
        <w:rPr>
          <w:rFonts w:eastAsia="Arial" w:cs="Times New Roman"/>
          <w:color w:val="4472C4" w:themeColor="accent1"/>
          <w:szCs w:val="24"/>
        </w:rPr>
        <w:t>both item</w:t>
      </w:r>
      <w:r w:rsidR="002D335D" w:rsidRPr="009861C8">
        <w:rPr>
          <w:rFonts w:eastAsia="Arial" w:cs="Times New Roman"/>
          <w:color w:val="4472C4" w:themeColor="accent1"/>
          <w:szCs w:val="24"/>
        </w:rPr>
        <w:t>-</w:t>
      </w:r>
      <w:r w:rsidR="00403A16" w:rsidRPr="009861C8">
        <w:rPr>
          <w:rFonts w:eastAsia="Arial" w:cs="Times New Roman"/>
          <w:color w:val="4472C4" w:themeColor="accent1"/>
          <w:szCs w:val="24"/>
        </w:rPr>
        <w:t xml:space="preserve">specific and relational encoding </w:t>
      </w:r>
      <w:r w:rsidR="00A23DEC" w:rsidRPr="009861C8">
        <w:rPr>
          <w:rFonts w:eastAsia="Arial" w:cs="Times New Roman"/>
          <w:color w:val="4472C4" w:themeColor="accent1"/>
          <w:szCs w:val="24"/>
        </w:rPr>
        <w:t xml:space="preserve">resulted in </w:t>
      </w:r>
      <w:r w:rsidR="00403A16" w:rsidRPr="009861C8">
        <w:rPr>
          <w:rFonts w:eastAsia="Arial" w:cs="Times New Roman"/>
          <w:color w:val="4472C4" w:themeColor="accent1"/>
          <w:szCs w:val="24"/>
        </w:rPr>
        <w:t>reduced resolution compared to silent reading (</w:t>
      </w:r>
      <w:r w:rsidR="00831ED1" w:rsidRPr="009861C8">
        <w:rPr>
          <w:rFonts w:eastAsia="Arial" w:cs="Times New Roman"/>
          <w:color w:val="4472C4" w:themeColor="accent1"/>
          <w:szCs w:val="24"/>
        </w:rPr>
        <w:t>.10</w:t>
      </w:r>
      <w:r w:rsidR="00403A16" w:rsidRPr="009861C8">
        <w:rPr>
          <w:rFonts w:eastAsia="Arial" w:cs="Times New Roman"/>
          <w:color w:val="4472C4" w:themeColor="accent1"/>
          <w:szCs w:val="24"/>
        </w:rPr>
        <w:t xml:space="preserve"> vs. </w:t>
      </w:r>
      <w:r w:rsidR="00831ED1" w:rsidRPr="009861C8">
        <w:rPr>
          <w:rFonts w:eastAsia="Arial" w:cs="Times New Roman"/>
          <w:color w:val="4472C4" w:themeColor="accent1"/>
          <w:szCs w:val="24"/>
        </w:rPr>
        <w:t>.13</w:t>
      </w:r>
      <w:r w:rsidR="00403A16" w:rsidRPr="009861C8">
        <w:rPr>
          <w:rFonts w:eastAsia="Arial" w:cs="Times New Roman"/>
          <w:color w:val="4472C4" w:themeColor="accent1"/>
          <w:szCs w:val="24"/>
        </w:rPr>
        <w:t xml:space="preserve"> vs. </w:t>
      </w:r>
      <w:r w:rsidR="00831ED1" w:rsidRPr="009861C8">
        <w:rPr>
          <w:rFonts w:eastAsia="Arial" w:cs="Times New Roman"/>
          <w:color w:val="4472C4" w:themeColor="accent1"/>
          <w:szCs w:val="24"/>
        </w:rPr>
        <w:t>.35</w:t>
      </w:r>
      <w:r w:rsidR="00403A16" w:rsidRPr="009861C8">
        <w:rPr>
          <w:rFonts w:eastAsia="Arial" w:cs="Times New Roman"/>
          <w:color w:val="4472C4" w:themeColor="accent1"/>
          <w:szCs w:val="24"/>
        </w:rPr>
        <w:t>, respectively)</w:t>
      </w:r>
      <w:r w:rsidR="00494B85" w:rsidRPr="009861C8">
        <w:rPr>
          <w:rFonts w:eastAsia="Arial" w:cs="Times New Roman"/>
          <w:color w:val="4472C4" w:themeColor="accent1"/>
          <w:szCs w:val="24"/>
        </w:rPr>
        <w:t>.</w:t>
      </w:r>
      <w:r w:rsidR="008D5C01" w:rsidRPr="009861C8">
        <w:rPr>
          <w:rFonts w:eastAsia="Arial" w:cs="Times New Roman"/>
          <w:color w:val="4472C4" w:themeColor="accent1"/>
          <w:szCs w:val="24"/>
        </w:rPr>
        <w:t xml:space="preserve"> All comparisons differed significantly</w:t>
      </w:r>
      <w:r w:rsidR="00885E90">
        <w:rPr>
          <w:rFonts w:eastAsia="Arial" w:cs="Times New Roman"/>
          <w:color w:val="4472C4" w:themeColor="accent1"/>
          <w:szCs w:val="24"/>
        </w:rPr>
        <w:t xml:space="preserve"> (</w:t>
      </w:r>
      <w:proofErr w:type="spellStart"/>
      <w:r w:rsidR="00885E90" w:rsidRPr="00885E90">
        <w:rPr>
          <w:rFonts w:eastAsia="Arial" w:cs="Times New Roman"/>
          <w:i/>
          <w:iCs/>
          <w:color w:val="4472C4" w:themeColor="accent1"/>
          <w:szCs w:val="24"/>
        </w:rPr>
        <w:t>t</w:t>
      </w:r>
      <w:r w:rsidR="00885E90">
        <w:rPr>
          <w:rFonts w:eastAsia="Arial" w:cs="Times New Roman"/>
          <w:color w:val="4472C4" w:themeColor="accent1"/>
          <w:szCs w:val="24"/>
        </w:rPr>
        <w:t>s</w:t>
      </w:r>
      <w:proofErr w:type="spellEnd"/>
      <w:r w:rsidR="00885E90">
        <w:rPr>
          <w:rFonts w:eastAsia="Arial" w:cs="Times New Roman"/>
          <w:color w:val="4472C4" w:themeColor="accent1"/>
          <w:szCs w:val="24"/>
        </w:rPr>
        <w:t xml:space="preserve"> ≥ </w:t>
      </w:r>
      <w:r w:rsidR="00472D52">
        <w:rPr>
          <w:rFonts w:eastAsia="Arial" w:cs="Times New Roman"/>
          <w:color w:val="4472C4" w:themeColor="accent1"/>
          <w:szCs w:val="24"/>
        </w:rPr>
        <w:t>2.56</w:t>
      </w:r>
      <w:r w:rsidR="00885E90">
        <w:rPr>
          <w:rFonts w:eastAsia="Arial" w:cs="Times New Roman"/>
          <w:color w:val="4472C4" w:themeColor="accent1"/>
          <w:szCs w:val="24"/>
        </w:rPr>
        <w:t xml:space="preserve">, </w:t>
      </w:r>
      <w:r w:rsidR="00885E90" w:rsidRPr="00885E90">
        <w:rPr>
          <w:rFonts w:eastAsia="Arial" w:cs="Times New Roman"/>
          <w:i/>
          <w:iCs/>
          <w:color w:val="4472C4" w:themeColor="accent1"/>
          <w:szCs w:val="24"/>
        </w:rPr>
        <w:t>d</w:t>
      </w:r>
      <w:r w:rsidR="00885E90">
        <w:rPr>
          <w:rFonts w:eastAsia="Arial" w:cs="Times New Roman"/>
          <w:color w:val="4472C4" w:themeColor="accent1"/>
          <w:szCs w:val="24"/>
        </w:rPr>
        <w:t xml:space="preserve">s ≥ </w:t>
      </w:r>
      <w:r w:rsidR="00227F5E">
        <w:rPr>
          <w:rFonts w:eastAsia="Arial" w:cs="Times New Roman"/>
          <w:color w:val="4472C4" w:themeColor="accent1"/>
          <w:szCs w:val="24"/>
        </w:rPr>
        <w:t>0.64</w:t>
      </w:r>
      <w:r w:rsidR="00885E90">
        <w:rPr>
          <w:rFonts w:eastAsia="Arial" w:cs="Times New Roman"/>
          <w:color w:val="4472C4" w:themeColor="accent1"/>
          <w:szCs w:val="24"/>
        </w:rPr>
        <w:t>),</w:t>
      </w:r>
      <w:r w:rsidR="008D5C01" w:rsidRPr="009861C8">
        <w:rPr>
          <w:rFonts w:eastAsia="Arial" w:cs="Times New Roman"/>
          <w:color w:val="4472C4" w:themeColor="accent1"/>
          <w:szCs w:val="24"/>
        </w:rPr>
        <w:t xml:space="preserve"> except for the comparison between </w:t>
      </w:r>
      <w:r w:rsidR="00494B85" w:rsidRPr="009861C8">
        <w:rPr>
          <w:rFonts w:eastAsia="Arial" w:cs="Times New Roman"/>
          <w:color w:val="4472C4" w:themeColor="accent1"/>
          <w:szCs w:val="24"/>
        </w:rPr>
        <w:t>item-specific and relational encoding</w:t>
      </w:r>
      <w:r w:rsidR="00597CE8">
        <w:rPr>
          <w:rFonts w:eastAsia="Arial" w:cs="Times New Roman"/>
          <w:color w:val="4472C4" w:themeColor="accent1"/>
          <w:szCs w:val="24"/>
        </w:rPr>
        <w:t xml:space="preserve">, </w:t>
      </w:r>
      <w:r w:rsidR="00597CE8" w:rsidRPr="000D406C">
        <w:rPr>
          <w:rFonts w:eastAsia="Arial" w:cs="Times New Roman"/>
          <w:i/>
          <w:iCs/>
          <w:color w:val="4472C4" w:themeColor="accent1"/>
          <w:szCs w:val="24"/>
        </w:rPr>
        <w:t>t</w:t>
      </w:r>
      <w:r w:rsidR="00597CE8">
        <w:rPr>
          <w:rFonts w:eastAsia="Arial" w:cs="Times New Roman"/>
          <w:color w:val="4472C4" w:themeColor="accent1"/>
          <w:szCs w:val="24"/>
        </w:rPr>
        <w:t xml:space="preserve"> &lt; 1, </w:t>
      </w:r>
      <w:r w:rsidR="00597CE8" w:rsidRPr="000D406C">
        <w:rPr>
          <w:rFonts w:eastAsia="Arial" w:cs="Times New Roman"/>
          <w:i/>
          <w:iCs/>
          <w:color w:val="4472C4" w:themeColor="accent1"/>
          <w:szCs w:val="24"/>
        </w:rPr>
        <w:t>p</w:t>
      </w:r>
      <w:r w:rsidR="00597CE8">
        <w:rPr>
          <w:rFonts w:eastAsia="Arial" w:cs="Times New Roman"/>
          <w:color w:val="4472C4" w:themeColor="accent1"/>
          <w:szCs w:val="24"/>
        </w:rPr>
        <w:t xml:space="preserve"> = </w:t>
      </w:r>
      <w:r w:rsidR="007919FC">
        <w:rPr>
          <w:rFonts w:eastAsia="Arial" w:cs="Times New Roman"/>
          <w:color w:val="4472C4" w:themeColor="accent1"/>
          <w:szCs w:val="24"/>
        </w:rPr>
        <w:t>.97</w:t>
      </w:r>
      <w:r w:rsidR="00597CE8">
        <w:rPr>
          <w:rFonts w:eastAsia="Arial" w:cs="Times New Roman"/>
          <w:color w:val="4472C4" w:themeColor="accent1"/>
          <w:szCs w:val="24"/>
        </w:rPr>
        <w:t xml:space="preserve">, </w:t>
      </w:r>
      <w:r w:rsidR="000D406C" w:rsidRPr="00881B96">
        <w:rPr>
          <w:rFonts w:eastAsia="Arial" w:cs="Times New Roman"/>
          <w:i/>
          <w:iCs/>
          <w:color w:val="4472C4" w:themeColor="accent1"/>
          <w:szCs w:val="24"/>
        </w:rPr>
        <w:t>p</w:t>
      </w:r>
      <w:r w:rsidR="000D406C" w:rsidRPr="00881B96">
        <w:rPr>
          <w:rFonts w:eastAsia="Arial" w:cs="Times New Roman"/>
          <w:caps/>
          <w:color w:val="4472C4" w:themeColor="accent1"/>
          <w:szCs w:val="24"/>
          <w:vertAlign w:val="subscript"/>
        </w:rPr>
        <w:t>bic</w:t>
      </w:r>
      <w:r w:rsidR="00597CE8">
        <w:rPr>
          <w:rFonts w:eastAsia="Arial" w:cs="Times New Roman"/>
          <w:color w:val="4472C4" w:themeColor="accent1"/>
          <w:szCs w:val="24"/>
        </w:rPr>
        <w:t xml:space="preserve"> = </w:t>
      </w:r>
      <w:r w:rsidR="00921DA6">
        <w:rPr>
          <w:rFonts w:eastAsia="Arial" w:cs="Times New Roman"/>
          <w:color w:val="4472C4" w:themeColor="accent1"/>
          <w:szCs w:val="24"/>
        </w:rPr>
        <w:t>.88</w:t>
      </w:r>
      <w:r w:rsidR="00403A16" w:rsidRPr="009861C8">
        <w:rPr>
          <w:rFonts w:eastAsia="Arial" w:cs="Times New Roman"/>
          <w:color w:val="4472C4" w:themeColor="accent1"/>
          <w:szCs w:val="24"/>
        </w:rPr>
        <w:t>. This pattern</w:t>
      </w:r>
      <w:r w:rsidR="00BF35F2" w:rsidRPr="009861C8">
        <w:rPr>
          <w:rFonts w:eastAsia="Arial" w:cs="Times New Roman"/>
          <w:color w:val="4472C4" w:themeColor="accent1"/>
          <w:szCs w:val="24"/>
        </w:rPr>
        <w:t xml:space="preserve"> subsequently extended to backward </w:t>
      </w:r>
      <w:r w:rsidR="00FA2606">
        <w:rPr>
          <w:rFonts w:eastAsia="Arial" w:cs="Times New Roman"/>
          <w:color w:val="4472C4" w:themeColor="accent1"/>
          <w:szCs w:val="24"/>
        </w:rPr>
        <w:t>pairs</w:t>
      </w:r>
      <w:r w:rsidR="00FA2606" w:rsidRPr="009861C8">
        <w:rPr>
          <w:rFonts w:eastAsia="Arial" w:cs="Times New Roman"/>
          <w:color w:val="4472C4" w:themeColor="accent1"/>
          <w:szCs w:val="24"/>
        </w:rPr>
        <w:t xml:space="preserve"> </w:t>
      </w:r>
      <w:r w:rsidR="003E75A4" w:rsidRPr="009861C8">
        <w:rPr>
          <w:rFonts w:eastAsia="Arial" w:cs="Times New Roman"/>
          <w:color w:val="4472C4" w:themeColor="accent1"/>
          <w:szCs w:val="24"/>
        </w:rPr>
        <w:t>(</w:t>
      </w:r>
      <w:r w:rsidR="009749E5" w:rsidRPr="009861C8">
        <w:rPr>
          <w:rFonts w:eastAsia="Arial" w:cs="Times New Roman"/>
          <w:color w:val="4472C4" w:themeColor="accent1"/>
          <w:szCs w:val="24"/>
        </w:rPr>
        <w:t xml:space="preserve">.12 </w:t>
      </w:r>
      <w:r w:rsidR="003E75A4" w:rsidRPr="009861C8">
        <w:rPr>
          <w:rFonts w:eastAsia="Arial" w:cs="Times New Roman"/>
          <w:color w:val="4472C4" w:themeColor="accent1"/>
          <w:szCs w:val="24"/>
        </w:rPr>
        <w:t xml:space="preserve">vs. </w:t>
      </w:r>
      <w:r w:rsidR="009749E5" w:rsidRPr="009861C8">
        <w:rPr>
          <w:rFonts w:eastAsia="Arial" w:cs="Times New Roman"/>
          <w:color w:val="4472C4" w:themeColor="accent1"/>
          <w:szCs w:val="24"/>
        </w:rPr>
        <w:t>.07</w:t>
      </w:r>
      <w:r w:rsidR="003E75A4" w:rsidRPr="009861C8">
        <w:rPr>
          <w:rFonts w:eastAsia="Arial" w:cs="Times New Roman"/>
          <w:color w:val="4472C4" w:themeColor="accent1"/>
          <w:szCs w:val="24"/>
        </w:rPr>
        <w:t xml:space="preserve"> vs. </w:t>
      </w:r>
      <w:r w:rsidR="009749E5" w:rsidRPr="009861C8">
        <w:rPr>
          <w:rFonts w:eastAsia="Arial" w:cs="Times New Roman"/>
          <w:color w:val="4472C4" w:themeColor="accent1"/>
          <w:szCs w:val="24"/>
        </w:rPr>
        <w:t>.24</w:t>
      </w:r>
      <w:r w:rsidR="003E75A4" w:rsidRPr="009861C8">
        <w:rPr>
          <w:rFonts w:eastAsia="Arial" w:cs="Times New Roman"/>
          <w:color w:val="4472C4" w:themeColor="accent1"/>
          <w:szCs w:val="24"/>
        </w:rPr>
        <w:t>)</w:t>
      </w:r>
      <w:r w:rsidR="00331DEF" w:rsidRPr="009861C8">
        <w:rPr>
          <w:rFonts w:eastAsia="Arial" w:cs="Times New Roman"/>
          <w:color w:val="4472C4" w:themeColor="accent1"/>
          <w:szCs w:val="24"/>
        </w:rPr>
        <w:t>, though only the c</w:t>
      </w:r>
      <w:r w:rsidR="002D335D" w:rsidRPr="009861C8">
        <w:rPr>
          <w:rFonts w:eastAsia="Arial" w:cs="Times New Roman"/>
          <w:color w:val="4472C4" w:themeColor="accent1"/>
          <w:szCs w:val="24"/>
        </w:rPr>
        <w:t xml:space="preserve">omparison between </w:t>
      </w:r>
      <w:r w:rsidR="00251852">
        <w:rPr>
          <w:rFonts w:eastAsia="Arial" w:cs="Times New Roman"/>
          <w:color w:val="4472C4" w:themeColor="accent1"/>
          <w:szCs w:val="24"/>
        </w:rPr>
        <w:t xml:space="preserve">the </w:t>
      </w:r>
      <w:r w:rsidR="002D335D" w:rsidRPr="009861C8">
        <w:rPr>
          <w:rFonts w:eastAsia="Arial" w:cs="Times New Roman"/>
          <w:color w:val="4472C4" w:themeColor="accent1"/>
          <w:szCs w:val="24"/>
        </w:rPr>
        <w:t>relational encoding and read group</w:t>
      </w:r>
      <w:r w:rsidR="00251852">
        <w:rPr>
          <w:rFonts w:eastAsia="Arial" w:cs="Times New Roman"/>
          <w:color w:val="4472C4" w:themeColor="accent1"/>
          <w:szCs w:val="24"/>
        </w:rPr>
        <w:t>s</w:t>
      </w:r>
      <w:r w:rsidR="002D335D" w:rsidRPr="009861C8">
        <w:rPr>
          <w:rFonts w:eastAsia="Arial" w:cs="Times New Roman"/>
          <w:color w:val="4472C4" w:themeColor="accent1"/>
          <w:szCs w:val="24"/>
        </w:rPr>
        <w:t xml:space="preserve"> was significant,</w:t>
      </w:r>
      <w:r w:rsidR="00C63608">
        <w:rPr>
          <w:rFonts w:eastAsia="Arial" w:cs="Times New Roman"/>
          <w:color w:val="4472C4" w:themeColor="accent1"/>
          <w:szCs w:val="24"/>
        </w:rPr>
        <w:t xml:space="preserve"> </w:t>
      </w:r>
      <w:proofErr w:type="gramStart"/>
      <w:r w:rsidR="00C63608" w:rsidRPr="00C63608">
        <w:rPr>
          <w:rFonts w:eastAsia="Arial" w:cs="Times New Roman"/>
          <w:i/>
          <w:iCs/>
          <w:color w:val="4472C4" w:themeColor="accent1"/>
          <w:szCs w:val="24"/>
        </w:rPr>
        <w:t>t</w:t>
      </w:r>
      <w:r w:rsidR="00C63608">
        <w:rPr>
          <w:rFonts w:eastAsia="Arial" w:cs="Times New Roman"/>
          <w:color w:val="4472C4" w:themeColor="accent1"/>
          <w:szCs w:val="24"/>
        </w:rPr>
        <w:t>(</w:t>
      </w:r>
      <w:proofErr w:type="gramEnd"/>
      <w:r w:rsidR="00D50D08">
        <w:rPr>
          <w:rFonts w:eastAsia="Arial" w:cs="Times New Roman"/>
          <w:color w:val="4472C4" w:themeColor="accent1"/>
          <w:szCs w:val="24"/>
        </w:rPr>
        <w:t>57</w:t>
      </w:r>
      <w:r w:rsidR="00C63608">
        <w:rPr>
          <w:rFonts w:eastAsia="Arial" w:cs="Times New Roman"/>
          <w:color w:val="4472C4" w:themeColor="accent1"/>
          <w:szCs w:val="24"/>
        </w:rPr>
        <w:t xml:space="preserve">) = </w:t>
      </w:r>
      <w:r w:rsidR="00D50D08">
        <w:rPr>
          <w:rFonts w:eastAsia="Arial" w:cs="Times New Roman"/>
          <w:color w:val="4472C4" w:themeColor="accent1"/>
          <w:szCs w:val="24"/>
        </w:rPr>
        <w:t>2.34</w:t>
      </w:r>
      <w:r w:rsidR="00C63608">
        <w:rPr>
          <w:rFonts w:eastAsia="Arial" w:cs="Times New Roman"/>
          <w:color w:val="4472C4" w:themeColor="accent1"/>
          <w:szCs w:val="24"/>
        </w:rPr>
        <w:t xml:space="preserve">, </w:t>
      </w:r>
      <w:r w:rsidR="00C63608" w:rsidRPr="00251852">
        <w:rPr>
          <w:rFonts w:eastAsia="Arial" w:cs="Times New Roman"/>
          <w:i/>
          <w:iCs/>
          <w:color w:val="4472C4" w:themeColor="accent1"/>
          <w:szCs w:val="24"/>
        </w:rPr>
        <w:t>SEM</w:t>
      </w:r>
      <w:r w:rsidR="00C63608">
        <w:rPr>
          <w:rFonts w:eastAsia="Arial" w:cs="Times New Roman"/>
          <w:color w:val="4472C4" w:themeColor="accent1"/>
          <w:szCs w:val="24"/>
        </w:rPr>
        <w:t xml:space="preserve"> = </w:t>
      </w:r>
      <w:r w:rsidR="00D50D08">
        <w:rPr>
          <w:rFonts w:eastAsia="Arial" w:cs="Times New Roman"/>
          <w:color w:val="4472C4" w:themeColor="accent1"/>
          <w:szCs w:val="24"/>
        </w:rPr>
        <w:t>.07</w:t>
      </w:r>
      <w:r w:rsidR="00C63608">
        <w:rPr>
          <w:rFonts w:eastAsia="Arial" w:cs="Times New Roman"/>
          <w:color w:val="4472C4" w:themeColor="accent1"/>
          <w:szCs w:val="24"/>
        </w:rPr>
        <w:t xml:space="preserve">, </w:t>
      </w:r>
      <w:r w:rsidR="00C63608" w:rsidRPr="00251852">
        <w:rPr>
          <w:rFonts w:eastAsia="Arial" w:cs="Times New Roman"/>
          <w:i/>
          <w:iCs/>
          <w:color w:val="4472C4" w:themeColor="accent1"/>
          <w:szCs w:val="24"/>
        </w:rPr>
        <w:t>d</w:t>
      </w:r>
      <w:r w:rsidR="00C63608">
        <w:rPr>
          <w:rFonts w:eastAsia="Arial" w:cs="Times New Roman"/>
          <w:color w:val="4472C4" w:themeColor="accent1"/>
          <w:szCs w:val="24"/>
        </w:rPr>
        <w:t xml:space="preserve"> = 0.</w:t>
      </w:r>
      <w:r w:rsidR="006A5206">
        <w:rPr>
          <w:rFonts w:eastAsia="Arial" w:cs="Times New Roman"/>
          <w:color w:val="4472C4" w:themeColor="accent1"/>
          <w:szCs w:val="24"/>
        </w:rPr>
        <w:t>60</w:t>
      </w:r>
      <w:r w:rsidR="00FA2606">
        <w:rPr>
          <w:rFonts w:eastAsia="Arial" w:cs="Times New Roman"/>
          <w:color w:val="4472C4" w:themeColor="accent1"/>
          <w:szCs w:val="24"/>
        </w:rPr>
        <w:t>, and</w:t>
      </w:r>
      <w:r w:rsidR="00FA2606" w:rsidRPr="009861C8">
        <w:rPr>
          <w:rFonts w:eastAsia="Arial" w:cs="Times New Roman"/>
          <w:color w:val="4472C4" w:themeColor="accent1"/>
          <w:szCs w:val="24"/>
        </w:rPr>
        <w:t xml:space="preserve"> </w:t>
      </w:r>
      <w:r w:rsidR="00FA2606">
        <w:rPr>
          <w:rFonts w:eastAsia="Arial" w:cs="Times New Roman"/>
          <w:color w:val="4472C4" w:themeColor="accent1"/>
          <w:szCs w:val="24"/>
        </w:rPr>
        <w:t>a</w:t>
      </w:r>
      <w:r w:rsidR="00FA2606" w:rsidRPr="009861C8">
        <w:rPr>
          <w:rFonts w:eastAsia="Arial" w:cs="Times New Roman"/>
          <w:color w:val="4472C4" w:themeColor="accent1"/>
          <w:szCs w:val="24"/>
        </w:rPr>
        <w:t xml:space="preserve">ll </w:t>
      </w:r>
      <w:r w:rsidR="002D335D" w:rsidRPr="009861C8">
        <w:rPr>
          <w:rFonts w:eastAsia="Arial" w:cs="Times New Roman"/>
          <w:color w:val="4472C4" w:themeColor="accent1"/>
          <w:szCs w:val="24"/>
        </w:rPr>
        <w:t xml:space="preserve">other comparisons for backward pairs were non-significant, </w:t>
      </w:r>
      <w:proofErr w:type="spellStart"/>
      <w:r w:rsidR="00175AEF" w:rsidRPr="000D406C">
        <w:rPr>
          <w:rFonts w:eastAsia="Arial" w:cs="Times New Roman"/>
          <w:i/>
          <w:iCs/>
          <w:color w:val="4472C4" w:themeColor="accent1"/>
          <w:szCs w:val="24"/>
        </w:rPr>
        <w:t>t</w:t>
      </w:r>
      <w:r w:rsidR="00175AEF">
        <w:rPr>
          <w:rFonts w:eastAsia="Arial" w:cs="Times New Roman"/>
          <w:color w:val="4472C4" w:themeColor="accent1"/>
          <w:szCs w:val="24"/>
        </w:rPr>
        <w:t>s</w:t>
      </w:r>
      <w:proofErr w:type="spellEnd"/>
      <w:r w:rsidR="00175AEF">
        <w:rPr>
          <w:rFonts w:eastAsia="Arial" w:cs="Times New Roman"/>
          <w:color w:val="4472C4" w:themeColor="accent1"/>
          <w:szCs w:val="24"/>
        </w:rPr>
        <w:t xml:space="preserve"> ≤ </w:t>
      </w:r>
      <w:r w:rsidR="00F7477B">
        <w:rPr>
          <w:rFonts w:eastAsia="Arial" w:cs="Times New Roman"/>
          <w:color w:val="4472C4" w:themeColor="accent1"/>
          <w:szCs w:val="24"/>
        </w:rPr>
        <w:t>1.63</w:t>
      </w:r>
      <w:r w:rsidR="00175AEF">
        <w:rPr>
          <w:rFonts w:eastAsia="Arial" w:cs="Times New Roman"/>
          <w:color w:val="4472C4" w:themeColor="accent1"/>
          <w:szCs w:val="24"/>
        </w:rPr>
        <w:t xml:space="preserve">, </w:t>
      </w:r>
      <w:proofErr w:type="spellStart"/>
      <w:r w:rsidR="00175AEF" w:rsidRPr="000D406C">
        <w:rPr>
          <w:rFonts w:eastAsia="Arial" w:cs="Times New Roman"/>
          <w:i/>
          <w:iCs/>
          <w:color w:val="4472C4" w:themeColor="accent1"/>
          <w:szCs w:val="24"/>
        </w:rPr>
        <w:t>p</w:t>
      </w:r>
      <w:r w:rsidR="00175AEF">
        <w:rPr>
          <w:rFonts w:eastAsia="Arial" w:cs="Times New Roman"/>
          <w:color w:val="4472C4" w:themeColor="accent1"/>
          <w:szCs w:val="24"/>
        </w:rPr>
        <w:t>s</w:t>
      </w:r>
      <w:proofErr w:type="spellEnd"/>
      <w:r w:rsidR="00175AEF">
        <w:rPr>
          <w:rFonts w:eastAsia="Arial" w:cs="Times New Roman"/>
          <w:color w:val="4472C4" w:themeColor="accent1"/>
          <w:szCs w:val="24"/>
        </w:rPr>
        <w:t xml:space="preserve"> ≥ </w:t>
      </w:r>
      <w:r w:rsidR="00F7477B">
        <w:rPr>
          <w:rFonts w:eastAsia="Arial" w:cs="Times New Roman"/>
          <w:color w:val="4472C4" w:themeColor="accent1"/>
          <w:szCs w:val="24"/>
        </w:rPr>
        <w:t>.11</w:t>
      </w:r>
      <w:r w:rsidR="00175AEF">
        <w:rPr>
          <w:rFonts w:eastAsia="Arial" w:cs="Times New Roman"/>
          <w:color w:val="4472C4" w:themeColor="accent1"/>
          <w:szCs w:val="24"/>
        </w:rPr>
        <w:t xml:space="preserve">, </w:t>
      </w:r>
      <w:proofErr w:type="spellStart"/>
      <w:r w:rsidR="000D406C" w:rsidRPr="00881B96">
        <w:rPr>
          <w:rFonts w:eastAsia="Arial" w:cs="Times New Roman"/>
          <w:i/>
          <w:iCs/>
          <w:color w:val="4472C4" w:themeColor="accent1"/>
          <w:szCs w:val="24"/>
        </w:rPr>
        <w:t>p</w:t>
      </w:r>
      <w:r w:rsidR="000D406C" w:rsidRPr="00881B96">
        <w:rPr>
          <w:rFonts w:eastAsia="Arial" w:cs="Times New Roman"/>
          <w:caps/>
          <w:color w:val="4472C4" w:themeColor="accent1"/>
          <w:szCs w:val="24"/>
          <w:vertAlign w:val="subscript"/>
        </w:rPr>
        <w:t>bic</w:t>
      </w:r>
      <w:r w:rsidR="000D406C" w:rsidRPr="00881B96">
        <w:rPr>
          <w:rFonts w:eastAsia="Arial" w:cs="Times New Roman"/>
          <w:color w:val="4472C4" w:themeColor="accent1"/>
          <w:szCs w:val="24"/>
        </w:rPr>
        <w:t>s</w:t>
      </w:r>
      <w:proofErr w:type="spellEnd"/>
      <w:r w:rsidR="00175AEF">
        <w:rPr>
          <w:rFonts w:eastAsia="Arial" w:cs="Times New Roman"/>
          <w:color w:val="4472C4" w:themeColor="accent1"/>
          <w:szCs w:val="24"/>
        </w:rPr>
        <w:t xml:space="preserve"> ≥ </w:t>
      </w:r>
      <w:r w:rsidR="000212DE">
        <w:rPr>
          <w:rFonts w:eastAsia="Arial" w:cs="Times New Roman"/>
          <w:color w:val="4472C4" w:themeColor="accent1"/>
          <w:szCs w:val="24"/>
        </w:rPr>
        <w:t>.67</w:t>
      </w:r>
      <w:r w:rsidR="002D335D" w:rsidRPr="009861C8">
        <w:rPr>
          <w:rFonts w:eastAsia="Arial" w:cs="Times New Roman"/>
          <w:color w:val="4472C4" w:themeColor="accent1"/>
          <w:szCs w:val="24"/>
        </w:rPr>
        <w:t>.</w:t>
      </w:r>
      <w:r w:rsidR="003E75A4" w:rsidRPr="009861C8">
        <w:rPr>
          <w:rFonts w:eastAsia="Arial" w:cs="Times New Roman"/>
          <w:color w:val="4472C4" w:themeColor="accent1"/>
          <w:szCs w:val="24"/>
        </w:rPr>
        <w:t xml:space="preserve"> </w:t>
      </w:r>
      <w:r w:rsidR="00FA2606">
        <w:rPr>
          <w:rFonts w:eastAsia="Arial" w:cs="Times New Roman"/>
          <w:color w:val="4472C4" w:themeColor="accent1"/>
          <w:szCs w:val="24"/>
        </w:rPr>
        <w:t>F</w:t>
      </w:r>
      <w:r w:rsidR="00FA2606" w:rsidRPr="009861C8">
        <w:rPr>
          <w:rFonts w:eastAsia="Arial" w:cs="Times New Roman"/>
          <w:color w:val="4472C4" w:themeColor="accent1"/>
          <w:szCs w:val="24"/>
        </w:rPr>
        <w:t xml:space="preserve">or </w:t>
      </w:r>
      <w:r w:rsidR="003E75A4" w:rsidRPr="009861C8">
        <w:rPr>
          <w:rFonts w:eastAsia="Arial" w:cs="Times New Roman"/>
          <w:color w:val="4472C4" w:themeColor="accent1"/>
          <w:szCs w:val="24"/>
        </w:rPr>
        <w:t xml:space="preserve">symmetrical </w:t>
      </w:r>
      <w:r w:rsidR="00FA2606">
        <w:rPr>
          <w:rFonts w:eastAsia="Arial" w:cs="Times New Roman"/>
          <w:color w:val="4472C4" w:themeColor="accent1"/>
          <w:szCs w:val="24"/>
        </w:rPr>
        <w:t>pairs</w:t>
      </w:r>
      <w:r w:rsidR="002D335D" w:rsidRPr="009861C8">
        <w:rPr>
          <w:rFonts w:eastAsia="Arial" w:cs="Times New Roman"/>
          <w:color w:val="4472C4" w:themeColor="accent1"/>
          <w:szCs w:val="24"/>
        </w:rPr>
        <w:t xml:space="preserve">, </w:t>
      </w:r>
      <w:r w:rsidR="002D335D" w:rsidRPr="009861C8">
        <w:rPr>
          <w:rFonts w:eastAsia="Arial" w:cs="Times New Roman"/>
          <w:i/>
          <w:iCs/>
          <w:color w:val="4472C4" w:themeColor="accent1"/>
          <w:szCs w:val="24"/>
        </w:rPr>
        <w:t>G</w:t>
      </w:r>
      <w:r w:rsidR="002D335D" w:rsidRPr="009861C8">
        <w:rPr>
          <w:rFonts w:eastAsia="Arial" w:cs="Times New Roman"/>
          <w:color w:val="4472C4" w:themeColor="accent1"/>
          <w:szCs w:val="24"/>
        </w:rPr>
        <w:t xml:space="preserve"> was again lower for item-specific and relational encoding</w:t>
      </w:r>
      <w:r w:rsidR="00D437BB">
        <w:rPr>
          <w:rFonts w:eastAsia="Arial" w:cs="Times New Roman"/>
          <w:color w:val="4472C4" w:themeColor="accent1"/>
          <w:szCs w:val="24"/>
        </w:rPr>
        <w:t xml:space="preserve"> relative to the read group</w:t>
      </w:r>
      <w:r w:rsidR="003E75A4" w:rsidRPr="009861C8">
        <w:rPr>
          <w:rFonts w:eastAsia="Arial" w:cs="Times New Roman"/>
          <w:color w:val="4472C4" w:themeColor="accent1"/>
          <w:szCs w:val="24"/>
        </w:rPr>
        <w:t xml:space="preserve"> (</w:t>
      </w:r>
      <w:r w:rsidR="00697353" w:rsidRPr="009861C8">
        <w:rPr>
          <w:rFonts w:eastAsia="Arial" w:cs="Times New Roman"/>
          <w:color w:val="4472C4" w:themeColor="accent1"/>
          <w:szCs w:val="24"/>
        </w:rPr>
        <w:t>.15</w:t>
      </w:r>
      <w:r w:rsidR="003E75A4" w:rsidRPr="009861C8">
        <w:rPr>
          <w:rFonts w:eastAsia="Arial" w:cs="Times New Roman"/>
          <w:color w:val="4472C4" w:themeColor="accent1"/>
          <w:szCs w:val="24"/>
        </w:rPr>
        <w:t xml:space="preserve"> vs. </w:t>
      </w:r>
      <w:r w:rsidR="00697353" w:rsidRPr="009861C8">
        <w:rPr>
          <w:rFonts w:eastAsia="Arial" w:cs="Times New Roman"/>
          <w:color w:val="4472C4" w:themeColor="accent1"/>
          <w:szCs w:val="24"/>
        </w:rPr>
        <w:t>.13</w:t>
      </w:r>
      <w:r w:rsidR="003E75A4" w:rsidRPr="009861C8">
        <w:rPr>
          <w:rFonts w:eastAsia="Arial" w:cs="Times New Roman"/>
          <w:color w:val="4472C4" w:themeColor="accent1"/>
          <w:szCs w:val="24"/>
        </w:rPr>
        <w:t xml:space="preserve"> vs. </w:t>
      </w:r>
      <w:r w:rsidR="00697353" w:rsidRPr="009861C8">
        <w:rPr>
          <w:rFonts w:eastAsia="Arial" w:cs="Times New Roman"/>
          <w:color w:val="4472C4" w:themeColor="accent1"/>
          <w:szCs w:val="24"/>
        </w:rPr>
        <w:t>.23</w:t>
      </w:r>
      <w:r w:rsidR="003E75A4" w:rsidRPr="009861C8">
        <w:rPr>
          <w:rFonts w:eastAsia="Arial" w:cs="Times New Roman"/>
          <w:color w:val="4472C4" w:themeColor="accent1"/>
          <w:szCs w:val="24"/>
        </w:rPr>
        <w:t>)</w:t>
      </w:r>
      <w:r w:rsidR="009861C8" w:rsidRPr="009861C8">
        <w:rPr>
          <w:rFonts w:eastAsia="Arial" w:cs="Times New Roman"/>
          <w:color w:val="4472C4" w:themeColor="accent1"/>
          <w:szCs w:val="24"/>
        </w:rPr>
        <w:t xml:space="preserve">, </w:t>
      </w:r>
      <w:r w:rsidR="00175AEF">
        <w:rPr>
          <w:rFonts w:eastAsia="Arial" w:cs="Times New Roman"/>
          <w:color w:val="4472C4" w:themeColor="accent1"/>
          <w:szCs w:val="24"/>
        </w:rPr>
        <w:t xml:space="preserve">however, </w:t>
      </w:r>
      <w:r w:rsidR="009861C8" w:rsidRPr="009861C8">
        <w:rPr>
          <w:rFonts w:eastAsia="Arial" w:cs="Times New Roman"/>
          <w:color w:val="4472C4" w:themeColor="accent1"/>
          <w:szCs w:val="24"/>
        </w:rPr>
        <w:t>all comparisons failed to reach conventional significance</w:t>
      </w:r>
      <w:r w:rsidR="008838FA" w:rsidRPr="009861C8">
        <w:rPr>
          <w:rFonts w:eastAsia="Arial" w:cs="Times New Roman"/>
          <w:color w:val="4472C4" w:themeColor="accent1"/>
          <w:szCs w:val="24"/>
        </w:rPr>
        <w:t xml:space="preserve">, </w:t>
      </w:r>
      <w:bookmarkStart w:id="151" w:name="_Hlk123135854"/>
      <w:proofErr w:type="spellStart"/>
      <w:r w:rsidR="008838FA" w:rsidRPr="000D406C">
        <w:rPr>
          <w:rFonts w:eastAsia="Arial" w:cs="Times New Roman"/>
          <w:i/>
          <w:iCs/>
          <w:color w:val="4472C4" w:themeColor="accent1"/>
          <w:szCs w:val="24"/>
        </w:rPr>
        <w:t>t</w:t>
      </w:r>
      <w:r w:rsidR="008838FA">
        <w:rPr>
          <w:rFonts w:eastAsia="Arial" w:cs="Times New Roman"/>
          <w:color w:val="4472C4" w:themeColor="accent1"/>
          <w:szCs w:val="24"/>
        </w:rPr>
        <w:t>s</w:t>
      </w:r>
      <w:proofErr w:type="spellEnd"/>
      <w:r w:rsidR="008838FA">
        <w:rPr>
          <w:rFonts w:eastAsia="Arial" w:cs="Times New Roman"/>
          <w:color w:val="4472C4" w:themeColor="accent1"/>
          <w:szCs w:val="24"/>
        </w:rPr>
        <w:t xml:space="preserve"> ≤ 1.</w:t>
      </w:r>
      <w:r w:rsidR="00AC185D">
        <w:rPr>
          <w:rFonts w:eastAsia="Arial" w:cs="Times New Roman"/>
          <w:color w:val="4472C4" w:themeColor="accent1"/>
          <w:szCs w:val="24"/>
        </w:rPr>
        <w:t>5</w:t>
      </w:r>
      <w:r w:rsidR="008838FA">
        <w:rPr>
          <w:rFonts w:eastAsia="Arial" w:cs="Times New Roman"/>
          <w:color w:val="4472C4" w:themeColor="accent1"/>
          <w:szCs w:val="24"/>
        </w:rPr>
        <w:t xml:space="preserve">3, </w:t>
      </w:r>
      <w:proofErr w:type="spellStart"/>
      <w:r w:rsidR="008838FA" w:rsidRPr="000D406C">
        <w:rPr>
          <w:rFonts w:eastAsia="Arial" w:cs="Times New Roman"/>
          <w:i/>
          <w:iCs/>
          <w:color w:val="4472C4" w:themeColor="accent1"/>
          <w:szCs w:val="24"/>
        </w:rPr>
        <w:t>p</w:t>
      </w:r>
      <w:r w:rsidR="008838FA">
        <w:rPr>
          <w:rFonts w:eastAsia="Arial" w:cs="Times New Roman"/>
          <w:color w:val="4472C4" w:themeColor="accent1"/>
          <w:szCs w:val="24"/>
        </w:rPr>
        <w:t>s</w:t>
      </w:r>
      <w:proofErr w:type="spellEnd"/>
      <w:r w:rsidR="008838FA">
        <w:rPr>
          <w:rFonts w:eastAsia="Arial" w:cs="Times New Roman"/>
          <w:color w:val="4472C4" w:themeColor="accent1"/>
          <w:szCs w:val="24"/>
        </w:rPr>
        <w:t xml:space="preserve"> ≥ .13, </w:t>
      </w:r>
      <w:proofErr w:type="spellStart"/>
      <w:r w:rsidR="008838FA" w:rsidRPr="00881B96">
        <w:rPr>
          <w:rFonts w:eastAsia="Arial" w:cs="Times New Roman"/>
          <w:i/>
          <w:iCs/>
          <w:color w:val="4472C4" w:themeColor="accent1"/>
          <w:szCs w:val="24"/>
        </w:rPr>
        <w:t>p</w:t>
      </w:r>
      <w:r w:rsidR="008838FA" w:rsidRPr="00881B96">
        <w:rPr>
          <w:rFonts w:eastAsia="Arial" w:cs="Times New Roman"/>
          <w:caps/>
          <w:color w:val="4472C4" w:themeColor="accent1"/>
          <w:szCs w:val="24"/>
          <w:vertAlign w:val="subscript"/>
        </w:rPr>
        <w:t>bic</w:t>
      </w:r>
      <w:r w:rsidR="008838FA" w:rsidRPr="00881B96">
        <w:rPr>
          <w:rFonts w:eastAsia="Arial" w:cs="Times New Roman"/>
          <w:color w:val="4472C4" w:themeColor="accent1"/>
          <w:szCs w:val="24"/>
        </w:rPr>
        <w:t>s</w:t>
      </w:r>
      <w:proofErr w:type="spellEnd"/>
      <w:r w:rsidR="008838FA">
        <w:rPr>
          <w:rFonts w:eastAsia="Arial" w:cs="Times New Roman"/>
          <w:color w:val="4472C4" w:themeColor="accent1"/>
          <w:szCs w:val="24"/>
        </w:rPr>
        <w:t xml:space="preserve"> ≥ .</w:t>
      </w:r>
      <w:r w:rsidR="00BA1FA1">
        <w:rPr>
          <w:rFonts w:eastAsia="Arial" w:cs="Times New Roman"/>
          <w:color w:val="4472C4" w:themeColor="accent1"/>
          <w:szCs w:val="24"/>
        </w:rPr>
        <w:t>70</w:t>
      </w:r>
      <w:bookmarkEnd w:id="151"/>
      <w:r w:rsidR="009861C8" w:rsidRPr="009861C8">
        <w:rPr>
          <w:rFonts w:eastAsia="Arial" w:cs="Times New Roman"/>
          <w:color w:val="4472C4" w:themeColor="accent1"/>
          <w:szCs w:val="24"/>
        </w:rPr>
        <w:t>.</w:t>
      </w:r>
      <w:r w:rsidR="003E75A4" w:rsidRPr="009861C8">
        <w:rPr>
          <w:rFonts w:eastAsia="Arial" w:cs="Times New Roman"/>
          <w:color w:val="4472C4" w:themeColor="accent1"/>
          <w:szCs w:val="24"/>
        </w:rPr>
        <w:t xml:space="preserve"> </w:t>
      </w:r>
      <w:r w:rsidR="00CA76D9" w:rsidRPr="00F97160">
        <w:rPr>
          <w:rFonts w:eastAsia="Arial" w:cs="Times New Roman"/>
          <w:color w:val="4472C4" w:themeColor="accent1"/>
          <w:szCs w:val="24"/>
        </w:rPr>
        <w:t>Finally</w:t>
      </w:r>
      <w:r w:rsidR="003E75A4" w:rsidRPr="00F97160">
        <w:rPr>
          <w:rFonts w:eastAsia="Arial" w:cs="Times New Roman"/>
          <w:color w:val="4472C4" w:themeColor="accent1"/>
          <w:szCs w:val="24"/>
        </w:rPr>
        <w:t>, for unrelated pair</w:t>
      </w:r>
      <w:r w:rsidR="00831ED1" w:rsidRPr="00F97160">
        <w:rPr>
          <w:rFonts w:eastAsia="Arial" w:cs="Times New Roman"/>
          <w:color w:val="4472C4" w:themeColor="accent1"/>
          <w:szCs w:val="24"/>
        </w:rPr>
        <w:t>s,</w:t>
      </w:r>
      <w:r w:rsidR="00403A16" w:rsidRPr="00F97160">
        <w:rPr>
          <w:rFonts w:eastAsia="Arial" w:cs="Times New Roman"/>
          <w:color w:val="4472C4" w:themeColor="accent1"/>
          <w:szCs w:val="24"/>
        </w:rPr>
        <w:t xml:space="preserve"> resolution was increased </w:t>
      </w:r>
      <w:r w:rsidR="00D96E00" w:rsidRPr="00F97160">
        <w:rPr>
          <w:rFonts w:eastAsia="Arial" w:cs="Times New Roman"/>
          <w:color w:val="4472C4" w:themeColor="accent1"/>
          <w:szCs w:val="24"/>
        </w:rPr>
        <w:t xml:space="preserve">for participants who completed </w:t>
      </w:r>
      <w:r w:rsidR="00403A16" w:rsidRPr="00F97160">
        <w:rPr>
          <w:rFonts w:eastAsia="Arial" w:cs="Times New Roman"/>
          <w:color w:val="4472C4" w:themeColor="accent1"/>
          <w:szCs w:val="24"/>
        </w:rPr>
        <w:t xml:space="preserve">item-specific </w:t>
      </w:r>
      <w:r w:rsidR="000C5C4B" w:rsidRPr="00F97160">
        <w:rPr>
          <w:rFonts w:eastAsia="Arial" w:cs="Times New Roman"/>
          <w:color w:val="4472C4" w:themeColor="accent1"/>
          <w:szCs w:val="24"/>
        </w:rPr>
        <w:t>(</w:t>
      </w:r>
      <w:r w:rsidR="00697353" w:rsidRPr="00F97160">
        <w:rPr>
          <w:rFonts w:eastAsia="Arial" w:cs="Times New Roman"/>
          <w:color w:val="4472C4" w:themeColor="accent1"/>
          <w:szCs w:val="24"/>
        </w:rPr>
        <w:t>.26</w:t>
      </w:r>
      <w:r w:rsidR="000C5C4B" w:rsidRPr="00F97160">
        <w:rPr>
          <w:rFonts w:eastAsia="Arial" w:cs="Times New Roman"/>
          <w:color w:val="4472C4" w:themeColor="accent1"/>
          <w:szCs w:val="24"/>
        </w:rPr>
        <w:t xml:space="preserve">) </w:t>
      </w:r>
      <w:r w:rsidR="00403A16" w:rsidRPr="00F97160">
        <w:rPr>
          <w:rFonts w:eastAsia="Arial" w:cs="Times New Roman"/>
          <w:color w:val="4472C4" w:themeColor="accent1"/>
          <w:szCs w:val="24"/>
        </w:rPr>
        <w:t>and relational encoding</w:t>
      </w:r>
      <w:r w:rsidR="00D96E00" w:rsidRPr="00F97160">
        <w:rPr>
          <w:rFonts w:eastAsia="Arial" w:cs="Times New Roman"/>
          <w:color w:val="4472C4" w:themeColor="accent1"/>
          <w:szCs w:val="24"/>
        </w:rPr>
        <w:t xml:space="preserve"> tasks</w:t>
      </w:r>
      <w:r w:rsidR="00403A16" w:rsidRPr="00F97160">
        <w:rPr>
          <w:rFonts w:eastAsia="Arial" w:cs="Times New Roman"/>
          <w:color w:val="4472C4" w:themeColor="accent1"/>
          <w:szCs w:val="24"/>
        </w:rPr>
        <w:t xml:space="preserve"> </w:t>
      </w:r>
      <w:r w:rsidR="000C5C4B" w:rsidRPr="00F97160">
        <w:rPr>
          <w:rFonts w:eastAsia="Arial" w:cs="Times New Roman"/>
          <w:color w:val="4472C4" w:themeColor="accent1"/>
          <w:szCs w:val="24"/>
        </w:rPr>
        <w:t>(</w:t>
      </w:r>
      <w:r w:rsidR="00697353" w:rsidRPr="00F97160">
        <w:rPr>
          <w:rFonts w:eastAsia="Arial" w:cs="Times New Roman"/>
          <w:color w:val="4472C4" w:themeColor="accent1"/>
          <w:szCs w:val="24"/>
        </w:rPr>
        <w:t>.33</w:t>
      </w:r>
      <w:r w:rsidR="000C5C4B" w:rsidRPr="00F97160">
        <w:rPr>
          <w:rFonts w:eastAsia="Arial" w:cs="Times New Roman"/>
          <w:color w:val="4472C4" w:themeColor="accent1"/>
          <w:szCs w:val="24"/>
        </w:rPr>
        <w:t xml:space="preserve">) </w:t>
      </w:r>
      <w:r w:rsidR="00403A16" w:rsidRPr="00F97160">
        <w:rPr>
          <w:rFonts w:eastAsia="Arial" w:cs="Times New Roman"/>
          <w:color w:val="4472C4" w:themeColor="accent1"/>
          <w:szCs w:val="24"/>
        </w:rPr>
        <w:t>relative to participants in the read group (</w:t>
      </w:r>
      <w:r w:rsidR="00697353" w:rsidRPr="00F97160">
        <w:rPr>
          <w:rFonts w:eastAsia="Arial" w:cs="Times New Roman"/>
          <w:color w:val="4472C4" w:themeColor="accent1"/>
          <w:szCs w:val="24"/>
        </w:rPr>
        <w:t>.20</w:t>
      </w:r>
      <w:r w:rsidR="00403A16" w:rsidRPr="00F97160">
        <w:rPr>
          <w:rFonts w:eastAsia="Arial" w:cs="Times New Roman"/>
          <w:color w:val="4472C4" w:themeColor="accent1"/>
          <w:szCs w:val="24"/>
        </w:rPr>
        <w:t>)</w:t>
      </w:r>
      <w:r w:rsidR="003E75A4" w:rsidRPr="00F97160">
        <w:rPr>
          <w:rFonts w:eastAsia="Arial" w:cs="Times New Roman"/>
          <w:color w:val="4472C4" w:themeColor="accent1"/>
          <w:szCs w:val="24"/>
        </w:rPr>
        <w:t>.</w:t>
      </w:r>
      <w:r w:rsidR="004B115C" w:rsidRPr="00F97160">
        <w:rPr>
          <w:rFonts w:eastAsia="Arial" w:cs="Times New Roman"/>
          <w:color w:val="4472C4" w:themeColor="accent1"/>
          <w:szCs w:val="24"/>
        </w:rPr>
        <w:t xml:space="preserve"> However, </w:t>
      </w:r>
      <w:r w:rsidR="00F97160" w:rsidRPr="00F97160">
        <w:rPr>
          <w:rFonts w:eastAsia="Arial" w:cs="Times New Roman"/>
          <w:color w:val="4472C4" w:themeColor="accent1"/>
          <w:szCs w:val="24"/>
        </w:rPr>
        <w:t xml:space="preserve">again, all comparisons failed to reach significance, </w:t>
      </w:r>
      <w:proofErr w:type="spellStart"/>
      <w:r w:rsidR="000821AC" w:rsidRPr="000D406C">
        <w:rPr>
          <w:rFonts w:eastAsia="Arial" w:cs="Times New Roman"/>
          <w:i/>
          <w:iCs/>
          <w:color w:val="4472C4" w:themeColor="accent1"/>
          <w:szCs w:val="24"/>
        </w:rPr>
        <w:t>t</w:t>
      </w:r>
      <w:r w:rsidR="000821AC">
        <w:rPr>
          <w:rFonts w:eastAsia="Arial" w:cs="Times New Roman"/>
          <w:color w:val="4472C4" w:themeColor="accent1"/>
          <w:szCs w:val="24"/>
        </w:rPr>
        <w:t>s</w:t>
      </w:r>
      <w:proofErr w:type="spellEnd"/>
      <w:r w:rsidR="000821AC">
        <w:rPr>
          <w:rFonts w:eastAsia="Arial" w:cs="Times New Roman"/>
          <w:color w:val="4472C4" w:themeColor="accent1"/>
          <w:szCs w:val="24"/>
        </w:rPr>
        <w:t xml:space="preserve"> ≤ 1.</w:t>
      </w:r>
      <w:r w:rsidR="00F410F9">
        <w:rPr>
          <w:rFonts w:eastAsia="Arial" w:cs="Times New Roman"/>
          <w:color w:val="4472C4" w:themeColor="accent1"/>
          <w:szCs w:val="24"/>
        </w:rPr>
        <w:t>06</w:t>
      </w:r>
      <w:r w:rsidR="000821AC">
        <w:rPr>
          <w:rFonts w:eastAsia="Arial" w:cs="Times New Roman"/>
          <w:color w:val="4472C4" w:themeColor="accent1"/>
          <w:szCs w:val="24"/>
        </w:rPr>
        <w:t xml:space="preserve">, </w:t>
      </w:r>
      <w:proofErr w:type="spellStart"/>
      <w:r w:rsidR="000821AC" w:rsidRPr="000D406C">
        <w:rPr>
          <w:rFonts w:eastAsia="Arial" w:cs="Times New Roman"/>
          <w:i/>
          <w:iCs/>
          <w:color w:val="4472C4" w:themeColor="accent1"/>
          <w:szCs w:val="24"/>
        </w:rPr>
        <w:t>p</w:t>
      </w:r>
      <w:r w:rsidR="000821AC">
        <w:rPr>
          <w:rFonts w:eastAsia="Arial" w:cs="Times New Roman"/>
          <w:color w:val="4472C4" w:themeColor="accent1"/>
          <w:szCs w:val="24"/>
        </w:rPr>
        <w:t>s</w:t>
      </w:r>
      <w:proofErr w:type="spellEnd"/>
      <w:r w:rsidR="000821AC">
        <w:rPr>
          <w:rFonts w:eastAsia="Arial" w:cs="Times New Roman"/>
          <w:color w:val="4472C4" w:themeColor="accent1"/>
          <w:szCs w:val="24"/>
        </w:rPr>
        <w:t xml:space="preserve"> ≥ .</w:t>
      </w:r>
      <w:r w:rsidR="00F410F9">
        <w:rPr>
          <w:rFonts w:eastAsia="Arial" w:cs="Times New Roman"/>
          <w:color w:val="4472C4" w:themeColor="accent1"/>
          <w:szCs w:val="24"/>
        </w:rPr>
        <w:t>29</w:t>
      </w:r>
      <w:r w:rsidR="000821AC">
        <w:rPr>
          <w:rFonts w:eastAsia="Arial" w:cs="Times New Roman"/>
          <w:color w:val="4472C4" w:themeColor="accent1"/>
          <w:szCs w:val="24"/>
        </w:rPr>
        <w:t xml:space="preserve">, </w:t>
      </w:r>
      <w:proofErr w:type="spellStart"/>
      <w:r w:rsidR="000821AC" w:rsidRPr="00881B96">
        <w:rPr>
          <w:rFonts w:eastAsia="Arial" w:cs="Times New Roman"/>
          <w:i/>
          <w:iCs/>
          <w:color w:val="4472C4" w:themeColor="accent1"/>
          <w:szCs w:val="24"/>
        </w:rPr>
        <w:t>p</w:t>
      </w:r>
      <w:r w:rsidR="000821AC" w:rsidRPr="00881B96">
        <w:rPr>
          <w:rFonts w:eastAsia="Arial" w:cs="Times New Roman"/>
          <w:caps/>
          <w:color w:val="4472C4" w:themeColor="accent1"/>
          <w:szCs w:val="24"/>
          <w:vertAlign w:val="subscript"/>
        </w:rPr>
        <w:t>bic</w:t>
      </w:r>
      <w:r w:rsidR="000821AC" w:rsidRPr="00881B96">
        <w:rPr>
          <w:rFonts w:eastAsia="Arial" w:cs="Times New Roman"/>
          <w:color w:val="4472C4" w:themeColor="accent1"/>
          <w:szCs w:val="24"/>
        </w:rPr>
        <w:t>s</w:t>
      </w:r>
      <w:proofErr w:type="spellEnd"/>
      <w:r w:rsidR="000821AC">
        <w:rPr>
          <w:rFonts w:eastAsia="Arial" w:cs="Times New Roman"/>
          <w:color w:val="4472C4" w:themeColor="accent1"/>
          <w:szCs w:val="24"/>
        </w:rPr>
        <w:t xml:space="preserve"> ≥ </w:t>
      </w:r>
      <w:r w:rsidR="00820431">
        <w:rPr>
          <w:rFonts w:eastAsia="Arial" w:cs="Times New Roman"/>
          <w:color w:val="4472C4" w:themeColor="accent1"/>
          <w:szCs w:val="24"/>
        </w:rPr>
        <w:t>.81</w:t>
      </w:r>
      <w:r w:rsidR="00F97160" w:rsidRPr="00F97160">
        <w:rPr>
          <w:rFonts w:eastAsia="Arial" w:cs="Times New Roman"/>
          <w:color w:val="4472C4" w:themeColor="accent1"/>
          <w:szCs w:val="24"/>
        </w:rPr>
        <w:t>.</w:t>
      </w:r>
      <w:r w:rsidR="003507D9" w:rsidRPr="00F97160">
        <w:rPr>
          <w:rFonts w:eastAsia="Arial" w:cs="Times New Roman"/>
          <w:color w:val="4472C4" w:themeColor="accent1"/>
          <w:szCs w:val="24"/>
        </w:rPr>
        <w:t xml:space="preserve"> </w:t>
      </w:r>
      <w:r w:rsidR="00403A16">
        <w:rPr>
          <w:rFonts w:eastAsia="Arial" w:cs="Times New Roman"/>
          <w:szCs w:val="24"/>
        </w:rPr>
        <w:t>Thus</w:t>
      </w:r>
      <w:r w:rsidR="00710059">
        <w:rPr>
          <w:rFonts w:eastAsia="Arial" w:cs="Times New Roman"/>
          <w:szCs w:val="24"/>
        </w:rPr>
        <w:t xml:space="preserve">, </w:t>
      </w:r>
      <w:r w:rsidR="00403A16">
        <w:rPr>
          <w:rFonts w:eastAsia="Arial" w:cs="Times New Roman"/>
          <w:szCs w:val="24"/>
        </w:rPr>
        <w:t xml:space="preserve">while </w:t>
      </w:r>
      <w:r w:rsidR="00710059">
        <w:rPr>
          <w:rFonts w:eastAsia="Arial" w:cs="Times New Roman"/>
          <w:szCs w:val="24"/>
        </w:rPr>
        <w:t>item-specific and relational encoding strategie</w:t>
      </w:r>
      <w:r w:rsidR="00403A16">
        <w:rPr>
          <w:rFonts w:eastAsia="Arial" w:cs="Times New Roman"/>
          <w:szCs w:val="24"/>
        </w:rPr>
        <w:t xml:space="preserve">s are effective at reducing the illusion of competence, this reduction appears to occur primarily due to </w:t>
      </w:r>
      <w:r w:rsidR="00FA2606">
        <w:rPr>
          <w:rFonts w:eastAsia="Arial" w:cs="Times New Roman"/>
          <w:szCs w:val="24"/>
        </w:rPr>
        <w:t xml:space="preserve">changes in </w:t>
      </w:r>
      <w:r w:rsidR="00403A16">
        <w:rPr>
          <w:rFonts w:eastAsia="Arial" w:cs="Times New Roman"/>
          <w:szCs w:val="24"/>
        </w:rPr>
        <w:t>calibration rather than resolution.</w:t>
      </w:r>
    </w:p>
    <w:p w14:paraId="43619A8B" w14:textId="1491B8D2"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sidRPr="000D1F54">
        <w:rPr>
          <w:rFonts w:eastAsia="Arial" w:cs="Times New Roman"/>
          <w:b/>
          <w:bCs/>
          <w:color w:val="2E74B5" w:themeColor="accent5" w:themeShade="BF"/>
          <w:szCs w:val="24"/>
        </w:rPr>
        <w:t>Discussion</w:t>
      </w:r>
    </w:p>
    <w:p w14:paraId="0B636D2E" w14:textId="1736615D" w:rsidR="00516300" w:rsidRDefault="00316BC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r>
      <w:r w:rsidR="001C69A5">
        <w:rPr>
          <w:rFonts w:eastAsia="Arial" w:cs="Times New Roman"/>
          <w:color w:val="2E74B5" w:themeColor="accent5" w:themeShade="BF"/>
          <w:szCs w:val="24"/>
        </w:rPr>
        <w:t>Experiment 1</w:t>
      </w:r>
      <w:r w:rsidR="005837CB">
        <w:rPr>
          <w:rFonts w:eastAsia="Arial" w:cs="Times New Roman"/>
          <w:color w:val="2E74B5" w:themeColor="accent5" w:themeShade="BF"/>
          <w:szCs w:val="24"/>
        </w:rPr>
        <w:t xml:space="preserve"> test</w:t>
      </w:r>
      <w:r w:rsidR="001C69A5">
        <w:rPr>
          <w:rFonts w:eastAsia="Arial" w:cs="Times New Roman"/>
          <w:color w:val="2E74B5" w:themeColor="accent5" w:themeShade="BF"/>
          <w:szCs w:val="24"/>
        </w:rPr>
        <w:t>ed</w:t>
      </w:r>
      <w:r w:rsidR="00413A2F">
        <w:rPr>
          <w:rFonts w:eastAsia="Arial" w:cs="Times New Roman"/>
          <w:color w:val="2E74B5" w:themeColor="accent5" w:themeShade="BF"/>
          <w:szCs w:val="24"/>
        </w:rPr>
        <w:t xml:space="preserve"> whether item-specific and relational encoding manipulations could reduce the illusion of competence by improving the correspondence between JOLs and recall. </w:t>
      </w:r>
      <w:r w:rsidR="005713CB">
        <w:rPr>
          <w:rFonts w:eastAsia="Arial" w:cs="Times New Roman"/>
          <w:color w:val="2E74B5" w:themeColor="accent5" w:themeShade="BF"/>
          <w:szCs w:val="24"/>
        </w:rPr>
        <w:t xml:space="preserve">Relative to the read-only control group, both item-specific and relational encoding strategies were effective at reducing the illusion of competence for backward and symmetrical pairs. Furthermore, consistent with our predictions, relational encoding </w:t>
      </w:r>
      <w:r w:rsidR="00F70308">
        <w:rPr>
          <w:rFonts w:eastAsia="Arial" w:cs="Times New Roman"/>
          <w:color w:val="2E74B5" w:themeColor="accent5" w:themeShade="BF"/>
          <w:szCs w:val="24"/>
        </w:rPr>
        <w:t xml:space="preserve">was also effective at reducing </w:t>
      </w:r>
      <w:r w:rsidR="00F70308">
        <w:rPr>
          <w:rFonts w:eastAsia="Arial" w:cs="Times New Roman"/>
          <w:color w:val="2E74B5" w:themeColor="accent5" w:themeShade="BF"/>
          <w:szCs w:val="24"/>
        </w:rPr>
        <w:lastRenderedPageBreak/>
        <w:t xml:space="preserve">the illusion of competence for unrelated pairs. </w:t>
      </w:r>
      <w:commentRangeStart w:id="152"/>
      <w:commentRangeStart w:id="153"/>
      <w:del w:id="154" w:author="Nick Maxwell" w:date="2023-01-11T16:20:00Z">
        <w:r w:rsidR="000E49AE" w:rsidDel="00941ED7">
          <w:rPr>
            <w:rFonts w:eastAsia="Arial" w:cs="Times New Roman"/>
            <w:color w:val="2E74B5" w:themeColor="accent5" w:themeShade="BF"/>
            <w:szCs w:val="24"/>
          </w:rPr>
          <w:delText>C</w:delText>
        </w:r>
        <w:r w:rsidR="00F70308" w:rsidDel="00941ED7">
          <w:rPr>
            <w:rFonts w:eastAsia="Arial" w:cs="Times New Roman"/>
            <w:color w:val="2E74B5" w:themeColor="accent5" w:themeShade="BF"/>
            <w:szCs w:val="24"/>
          </w:rPr>
          <w:delText xml:space="preserve">alibration plots </w:delText>
        </w:r>
      </w:del>
      <w:ins w:id="155" w:author="Nick Maxwell" w:date="2023-01-11T16:20:00Z">
        <w:r w:rsidR="00941ED7">
          <w:rPr>
            <w:rFonts w:eastAsia="Arial" w:cs="Times New Roman"/>
            <w:color w:val="2E74B5" w:themeColor="accent5" w:themeShade="BF"/>
            <w:szCs w:val="24"/>
          </w:rPr>
          <w:t>These patterns were confirmed via c</w:t>
        </w:r>
      </w:ins>
      <w:ins w:id="156" w:author="Nick Maxwell" w:date="2023-01-11T16:21:00Z">
        <w:r w:rsidR="00941ED7">
          <w:rPr>
            <w:rFonts w:eastAsia="Arial" w:cs="Times New Roman"/>
            <w:color w:val="2E74B5" w:themeColor="accent5" w:themeShade="BF"/>
            <w:szCs w:val="24"/>
          </w:rPr>
          <w:t xml:space="preserve">alibration plots, which provided qualitative information regarding </w:t>
        </w:r>
      </w:ins>
      <w:ins w:id="157" w:author="Nick Maxwell" w:date="2023-01-11T16:22:00Z">
        <w:r w:rsidR="00941ED7">
          <w:rPr>
            <w:rFonts w:eastAsia="Arial" w:cs="Times New Roman"/>
            <w:color w:val="2E74B5" w:themeColor="accent5" w:themeShade="BF"/>
            <w:szCs w:val="24"/>
          </w:rPr>
          <w:t xml:space="preserve">the JOL bin in which overestimations emerge. </w:t>
        </w:r>
      </w:ins>
      <w:ins w:id="158" w:author="Nick Maxwell" w:date="2023-01-11T16:23:00Z">
        <w:r w:rsidR="00501C87">
          <w:rPr>
            <w:rFonts w:eastAsia="Arial" w:cs="Times New Roman"/>
            <w:color w:val="2E74B5" w:themeColor="accent5" w:themeShade="BF"/>
            <w:szCs w:val="24"/>
          </w:rPr>
          <w:t>For backward pairs, item-specific encoding increased this bin relative to relational encoding and the read-only control group</w:t>
        </w:r>
      </w:ins>
      <w:ins w:id="159" w:author="Nick Maxwell" w:date="2023-01-11T16:24:00Z">
        <w:r w:rsidR="00501C87">
          <w:rPr>
            <w:rFonts w:eastAsia="Arial" w:cs="Times New Roman"/>
            <w:color w:val="2E74B5" w:themeColor="accent5" w:themeShade="BF"/>
            <w:szCs w:val="24"/>
          </w:rPr>
          <w:t xml:space="preserve">, while </w:t>
        </w:r>
      </w:ins>
      <w:ins w:id="160" w:author="Nick Maxwell" w:date="2023-01-11T16:23:00Z">
        <w:r w:rsidR="00501C87">
          <w:rPr>
            <w:rFonts w:eastAsia="Arial" w:cs="Times New Roman"/>
            <w:color w:val="2E74B5" w:themeColor="accent5" w:themeShade="BF"/>
            <w:szCs w:val="24"/>
          </w:rPr>
          <w:t>unrelated pairs</w:t>
        </w:r>
      </w:ins>
      <w:ins w:id="161" w:author="Nick Maxwell" w:date="2023-01-11T16:24:00Z">
        <w:r w:rsidR="00501C87">
          <w:rPr>
            <w:rFonts w:eastAsia="Arial" w:cs="Times New Roman"/>
            <w:color w:val="2E74B5" w:themeColor="accent5" w:themeShade="BF"/>
            <w:szCs w:val="24"/>
          </w:rPr>
          <w:t xml:space="preserve"> showed a similar </w:t>
        </w:r>
        <w:proofErr w:type="gramStart"/>
        <w:r w:rsidR="00501C87">
          <w:rPr>
            <w:rFonts w:eastAsia="Arial" w:cs="Times New Roman"/>
            <w:color w:val="2E74B5" w:themeColor="accent5" w:themeShade="BF"/>
            <w:szCs w:val="24"/>
          </w:rPr>
          <w:t>increased</w:t>
        </w:r>
        <w:proofErr w:type="gramEnd"/>
        <w:r w:rsidR="00501C87">
          <w:rPr>
            <w:rFonts w:eastAsia="Arial" w:cs="Times New Roman"/>
            <w:color w:val="2E74B5" w:themeColor="accent5" w:themeShade="BF"/>
            <w:szCs w:val="24"/>
          </w:rPr>
          <w:t xml:space="preserve"> when relational encoding was utilized. </w:t>
        </w:r>
      </w:ins>
      <w:del w:id="162" w:author="Nick Maxwell" w:date="2023-01-11T16:15:00Z">
        <w:r w:rsidR="00F70308" w:rsidDel="00941ED7">
          <w:rPr>
            <w:rFonts w:eastAsia="Arial" w:cs="Times New Roman"/>
            <w:color w:val="2E74B5" w:themeColor="accent5" w:themeShade="BF"/>
            <w:szCs w:val="24"/>
          </w:rPr>
          <w:delText xml:space="preserve">revealed </w:delText>
        </w:r>
        <w:r w:rsidR="006E08A9" w:rsidDel="00941ED7">
          <w:rPr>
            <w:rFonts w:eastAsia="Arial" w:cs="Times New Roman"/>
            <w:color w:val="2E74B5" w:themeColor="accent5" w:themeShade="BF"/>
            <w:szCs w:val="24"/>
          </w:rPr>
          <w:delText>that</w:delText>
        </w:r>
      </w:del>
      <w:del w:id="163" w:author="Nick Maxwell" w:date="2023-01-11T16:22:00Z">
        <w:r w:rsidR="006E08A9" w:rsidDel="00941ED7">
          <w:rPr>
            <w:rFonts w:eastAsia="Arial" w:cs="Times New Roman"/>
            <w:color w:val="2E74B5" w:themeColor="accent5" w:themeShade="BF"/>
            <w:szCs w:val="24"/>
          </w:rPr>
          <w:delText xml:space="preserve"> </w:delText>
        </w:r>
      </w:del>
      <w:del w:id="164" w:author="Nick Maxwell" w:date="2023-01-11T16:17:00Z">
        <w:r w:rsidR="005C6133" w:rsidDel="00941ED7">
          <w:rPr>
            <w:rFonts w:eastAsia="Arial" w:cs="Times New Roman"/>
            <w:color w:val="2E74B5" w:themeColor="accent5" w:themeShade="BF"/>
            <w:szCs w:val="24"/>
          </w:rPr>
          <w:delText>i</w:delText>
        </w:r>
      </w:del>
      <w:del w:id="165" w:author="Nick Maxwell" w:date="2023-01-11T16:22:00Z">
        <w:r w:rsidR="005C6133" w:rsidDel="00941ED7">
          <w:rPr>
            <w:rFonts w:eastAsia="Arial" w:cs="Times New Roman"/>
            <w:color w:val="2E74B5" w:themeColor="accent5" w:themeShade="BF"/>
            <w:szCs w:val="24"/>
          </w:rPr>
          <w:delText xml:space="preserve">tem-specific encoding was most effective </w:delText>
        </w:r>
        <w:r w:rsidR="006E08A9" w:rsidDel="00941ED7">
          <w:rPr>
            <w:rFonts w:eastAsia="Arial" w:cs="Times New Roman"/>
            <w:color w:val="2E74B5" w:themeColor="accent5" w:themeShade="BF"/>
            <w:szCs w:val="24"/>
          </w:rPr>
          <w:delText xml:space="preserve">at </w:delText>
        </w:r>
        <w:r w:rsidR="005C6133" w:rsidDel="00941ED7">
          <w:rPr>
            <w:rFonts w:eastAsia="Arial" w:cs="Times New Roman"/>
            <w:color w:val="2E74B5" w:themeColor="accent5" w:themeShade="BF"/>
            <w:szCs w:val="24"/>
          </w:rPr>
          <w:delText xml:space="preserve">reducing the illusion of competence on backward pairs, while relational encoding was most effective at reducing the illusion on unrelated pairs. </w:delText>
        </w:r>
        <w:commentRangeEnd w:id="152"/>
        <w:r w:rsidR="003C39CB" w:rsidDel="00941ED7">
          <w:rPr>
            <w:rStyle w:val="CommentReference"/>
          </w:rPr>
          <w:commentReference w:id="152"/>
        </w:r>
      </w:del>
      <w:commentRangeEnd w:id="153"/>
      <w:r w:rsidR="00260CCB">
        <w:rPr>
          <w:rStyle w:val="CommentReference"/>
        </w:rPr>
        <w:commentReference w:id="153"/>
      </w:r>
      <w:r w:rsidR="00654854">
        <w:rPr>
          <w:rFonts w:eastAsia="Arial" w:cs="Times New Roman"/>
          <w:color w:val="2E74B5" w:themeColor="accent5" w:themeShade="BF"/>
          <w:szCs w:val="24"/>
        </w:rPr>
        <w:t xml:space="preserve">However, </w:t>
      </w:r>
      <w:r w:rsidR="006E08A9">
        <w:rPr>
          <w:rFonts w:eastAsia="Arial" w:cs="Times New Roman"/>
          <w:color w:val="2E74B5" w:themeColor="accent5" w:themeShade="BF"/>
          <w:szCs w:val="24"/>
        </w:rPr>
        <w:t>although these manipulations benefited calibration, they</w:t>
      </w:r>
      <w:r w:rsidR="00654854">
        <w:rPr>
          <w:rFonts w:eastAsia="Arial" w:cs="Times New Roman"/>
          <w:color w:val="2E74B5" w:themeColor="accent5" w:themeShade="BF"/>
          <w:szCs w:val="24"/>
        </w:rPr>
        <w:t xml:space="preserve"> decreased </w:t>
      </w:r>
      <w:r w:rsidR="00AD6E73">
        <w:rPr>
          <w:rFonts w:eastAsia="Arial" w:cs="Times New Roman"/>
          <w:color w:val="2E74B5" w:themeColor="accent5" w:themeShade="BF"/>
          <w:szCs w:val="24"/>
        </w:rPr>
        <w:t xml:space="preserve">resolution, </w:t>
      </w:r>
      <w:r w:rsidR="00725370">
        <w:rPr>
          <w:rFonts w:eastAsia="Arial" w:cs="Times New Roman"/>
          <w:color w:val="2E74B5" w:themeColor="accent5" w:themeShade="BF"/>
          <w:szCs w:val="24"/>
        </w:rPr>
        <w:t>particularly on related pairs</w:t>
      </w:r>
      <w:r w:rsidR="006E08A9">
        <w:rPr>
          <w:rFonts w:eastAsia="Arial" w:cs="Times New Roman"/>
          <w:color w:val="2E74B5" w:themeColor="accent5" w:themeShade="BF"/>
          <w:szCs w:val="24"/>
        </w:rPr>
        <w:t xml:space="preserve">. </w:t>
      </w:r>
      <w:r w:rsidR="00DC1BAE">
        <w:rPr>
          <w:rFonts w:eastAsia="Arial" w:cs="Times New Roman"/>
          <w:color w:val="2E74B5" w:themeColor="accent5" w:themeShade="BF"/>
          <w:szCs w:val="24"/>
        </w:rPr>
        <w:t xml:space="preserve">Taken together, our findings in Experiment 1 suggest that </w:t>
      </w:r>
      <w:r w:rsidR="00BA3D4F">
        <w:rPr>
          <w:rFonts w:eastAsia="Arial" w:cs="Times New Roman"/>
          <w:color w:val="2E74B5" w:themeColor="accent5" w:themeShade="BF"/>
          <w:szCs w:val="24"/>
        </w:rPr>
        <w:t xml:space="preserve">item-specific and relational </w:t>
      </w:r>
      <w:r w:rsidR="00556ACA">
        <w:rPr>
          <w:rFonts w:eastAsia="Arial" w:cs="Times New Roman"/>
          <w:color w:val="2E74B5" w:themeColor="accent5" w:themeShade="BF"/>
          <w:szCs w:val="24"/>
        </w:rPr>
        <w:t xml:space="preserve">encoding manipulations </w:t>
      </w:r>
      <w:r w:rsidR="00D130AA">
        <w:rPr>
          <w:rFonts w:eastAsia="Arial" w:cs="Times New Roman"/>
          <w:color w:val="2E74B5" w:themeColor="accent5" w:themeShade="BF"/>
          <w:szCs w:val="24"/>
        </w:rPr>
        <w:t xml:space="preserve">are </w:t>
      </w:r>
      <w:r w:rsidR="00BA3D4F">
        <w:rPr>
          <w:rFonts w:eastAsia="Arial" w:cs="Times New Roman"/>
          <w:color w:val="2E74B5" w:themeColor="accent5" w:themeShade="BF"/>
          <w:szCs w:val="24"/>
        </w:rPr>
        <w:t xml:space="preserve">each </w:t>
      </w:r>
      <w:r w:rsidR="00D130AA">
        <w:rPr>
          <w:rFonts w:eastAsia="Arial" w:cs="Times New Roman"/>
          <w:color w:val="2E74B5" w:themeColor="accent5" w:themeShade="BF"/>
          <w:szCs w:val="24"/>
        </w:rPr>
        <w:t>effective at reducing the illusion of competence</w:t>
      </w:r>
      <w:r w:rsidR="00922E53">
        <w:rPr>
          <w:rFonts w:eastAsia="Arial" w:cs="Times New Roman"/>
          <w:color w:val="2E74B5" w:themeColor="accent5" w:themeShade="BF"/>
          <w:szCs w:val="24"/>
        </w:rPr>
        <w:t>, though</w:t>
      </w:r>
      <w:r w:rsidR="00D130AA">
        <w:rPr>
          <w:rFonts w:eastAsia="Arial" w:cs="Times New Roman"/>
          <w:color w:val="2E74B5" w:themeColor="accent5" w:themeShade="BF"/>
          <w:szCs w:val="24"/>
        </w:rPr>
        <w:t xml:space="preserve"> these improvements reflect</w:t>
      </w:r>
      <w:r w:rsidR="00556ACA">
        <w:rPr>
          <w:rFonts w:eastAsia="Arial" w:cs="Times New Roman"/>
          <w:color w:val="2E74B5" w:themeColor="accent5" w:themeShade="BF"/>
          <w:szCs w:val="24"/>
        </w:rPr>
        <w:t xml:space="preserve"> </w:t>
      </w:r>
      <w:r w:rsidR="00AD6E73">
        <w:rPr>
          <w:rFonts w:eastAsia="Arial" w:cs="Times New Roman"/>
          <w:color w:val="2E74B5" w:themeColor="accent5" w:themeShade="BF"/>
          <w:szCs w:val="24"/>
        </w:rPr>
        <w:t>improv</w:t>
      </w:r>
      <w:r w:rsidR="00922E53">
        <w:rPr>
          <w:rFonts w:eastAsia="Arial" w:cs="Times New Roman"/>
          <w:color w:val="2E74B5" w:themeColor="accent5" w:themeShade="BF"/>
          <w:szCs w:val="24"/>
        </w:rPr>
        <w:t xml:space="preserve">ements to calibration rather than </w:t>
      </w:r>
      <w:r w:rsidR="00AD6E73">
        <w:rPr>
          <w:rFonts w:eastAsia="Arial" w:cs="Times New Roman"/>
          <w:color w:val="2E74B5" w:themeColor="accent5" w:themeShade="BF"/>
          <w:szCs w:val="24"/>
        </w:rPr>
        <w:t>resolution.</w:t>
      </w:r>
    </w:p>
    <w:p w14:paraId="43C37B1E" w14:textId="01564CA0" w:rsidR="002C00DD" w:rsidRPr="000D1F54" w:rsidRDefault="002C00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r>
      <w:r w:rsidR="00922E53">
        <w:rPr>
          <w:rFonts w:eastAsia="Arial" w:cs="Times New Roman"/>
          <w:color w:val="2E74B5" w:themeColor="accent5" w:themeShade="BF"/>
          <w:szCs w:val="24"/>
        </w:rPr>
        <w:t xml:space="preserve">While Experiment </w:t>
      </w:r>
      <w:r w:rsidR="002937F0">
        <w:rPr>
          <w:rFonts w:eastAsia="Arial" w:cs="Times New Roman"/>
          <w:color w:val="2E74B5" w:themeColor="accent5" w:themeShade="BF"/>
          <w:szCs w:val="24"/>
        </w:rPr>
        <w:t xml:space="preserve">1 demonstrated that the item-specific/relational framework </w:t>
      </w:r>
      <w:r w:rsidR="00E957F1">
        <w:rPr>
          <w:rFonts w:eastAsia="Arial" w:cs="Times New Roman"/>
          <w:color w:val="2E74B5" w:themeColor="accent5" w:themeShade="BF"/>
          <w:szCs w:val="24"/>
        </w:rPr>
        <w:t xml:space="preserve">can </w:t>
      </w:r>
      <w:r w:rsidR="007052C0">
        <w:rPr>
          <w:rFonts w:eastAsia="Arial" w:cs="Times New Roman"/>
          <w:color w:val="2E74B5" w:themeColor="accent5" w:themeShade="BF"/>
          <w:szCs w:val="24"/>
        </w:rPr>
        <w:t xml:space="preserve">effectively </w:t>
      </w:r>
      <w:r w:rsidR="00E957F1">
        <w:rPr>
          <w:rFonts w:eastAsia="Arial" w:cs="Times New Roman"/>
          <w:color w:val="2E74B5" w:themeColor="accent5" w:themeShade="BF"/>
          <w:szCs w:val="24"/>
        </w:rPr>
        <w:t xml:space="preserve">reduce the illusion of competence </w:t>
      </w:r>
      <w:r w:rsidR="007052C0">
        <w:rPr>
          <w:rFonts w:eastAsia="Arial" w:cs="Times New Roman"/>
          <w:color w:val="2E74B5" w:themeColor="accent5" w:themeShade="BF"/>
          <w:szCs w:val="24"/>
        </w:rPr>
        <w:t>for</w:t>
      </w:r>
      <w:r w:rsidR="00E957F1">
        <w:rPr>
          <w:rFonts w:eastAsia="Arial" w:cs="Times New Roman"/>
          <w:color w:val="2E74B5" w:themeColor="accent5" w:themeShade="BF"/>
          <w:szCs w:val="24"/>
        </w:rPr>
        <w:t xml:space="preserve"> backward</w:t>
      </w:r>
      <w:r w:rsidR="00D103FC">
        <w:rPr>
          <w:rFonts w:eastAsia="Arial" w:cs="Times New Roman"/>
          <w:color w:val="2E74B5" w:themeColor="accent5" w:themeShade="BF"/>
          <w:szCs w:val="24"/>
        </w:rPr>
        <w:t xml:space="preserve"> and </w:t>
      </w:r>
      <w:r w:rsidR="00E957F1">
        <w:rPr>
          <w:rFonts w:eastAsia="Arial" w:cs="Times New Roman"/>
          <w:color w:val="2E74B5" w:themeColor="accent5" w:themeShade="BF"/>
          <w:szCs w:val="24"/>
        </w:rPr>
        <w:t>symmetrical</w:t>
      </w:r>
      <w:r w:rsidR="00D103FC">
        <w:rPr>
          <w:rFonts w:eastAsia="Arial" w:cs="Times New Roman"/>
          <w:color w:val="2E74B5" w:themeColor="accent5" w:themeShade="BF"/>
          <w:szCs w:val="24"/>
        </w:rPr>
        <w:t xml:space="preserve"> paired associates</w:t>
      </w:r>
      <w:r w:rsidR="00E957F1">
        <w:rPr>
          <w:rFonts w:eastAsia="Arial" w:cs="Times New Roman"/>
          <w:color w:val="2E74B5" w:themeColor="accent5" w:themeShade="BF"/>
          <w:szCs w:val="24"/>
        </w:rPr>
        <w:t xml:space="preserve"> and unrelated pairs</w:t>
      </w:r>
      <w:r w:rsidR="00D103FC">
        <w:rPr>
          <w:rFonts w:eastAsia="Arial" w:cs="Times New Roman"/>
          <w:color w:val="2E74B5" w:themeColor="accent5" w:themeShade="BF"/>
          <w:szCs w:val="24"/>
        </w:rPr>
        <w:t xml:space="preserve">, we note </w:t>
      </w:r>
      <w:r w:rsidR="003C39CB">
        <w:rPr>
          <w:rFonts w:eastAsia="Arial" w:cs="Times New Roman"/>
          <w:color w:val="2E74B5" w:themeColor="accent5" w:themeShade="BF"/>
          <w:szCs w:val="24"/>
        </w:rPr>
        <w:t xml:space="preserve">that given item-specific and relational participants applied their encoding strategies silently, we are unable to verify separately that these strategies were being appropriately and consistently applied. Several experiments have reported consistent item-specific/relational processing differences using this procedure (e.g., Huff &amp; Bodner, 2013; 2014), however, we sought to confirm the use of item-specific and relational processing though the use of a “think aloud” protocol. In this protocol, participants are not only instructed and required to practice their given study strategy, but also required to state aloud the item-specific or relational characteristics aloud for each word pair with an experimenter present to provide feedback. We apply this procedure in Experiment 2 to ensure the application of item-specific and relation encoding processes while also providing a replication of Experiment 1. </w:t>
      </w:r>
    </w:p>
    <w:p w14:paraId="036B25BC" w14:textId="76FF44D8"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b/>
          <w:bCs/>
          <w:color w:val="2E74B5" w:themeColor="accent5" w:themeShade="BF"/>
          <w:szCs w:val="24"/>
        </w:rPr>
      </w:pPr>
      <w:r w:rsidRPr="000D1F54">
        <w:rPr>
          <w:rFonts w:eastAsia="Arial" w:cs="Times New Roman"/>
          <w:b/>
          <w:bCs/>
          <w:color w:val="2E74B5" w:themeColor="accent5" w:themeShade="BF"/>
          <w:szCs w:val="24"/>
        </w:rPr>
        <w:t>Experiment 2: Think-Aloud Manipulation</w:t>
      </w:r>
    </w:p>
    <w:p w14:paraId="563EC1EB" w14:textId="20CD900B" w:rsidR="00516300" w:rsidRPr="000D1F54" w:rsidRDefault="00910A7B" w:rsidP="00910A7B">
      <w:pPr>
        <w:tabs>
          <w:tab w:val="left" w:pos="720"/>
          <w:tab w:val="left" w:pos="1440"/>
          <w:tab w:val="left" w:pos="2160"/>
          <w:tab w:val="left" w:pos="2700"/>
          <w:tab w:val="left" w:pos="2880"/>
          <w:tab w:val="left" w:pos="3600"/>
          <w:tab w:val="center" w:pos="4690"/>
        </w:tabs>
        <w:spacing w:after="160"/>
        <w:ind w:firstLine="720"/>
        <w:contextualSpacing/>
        <w:rPr>
          <w:rFonts w:eastAsia="Arial" w:cs="Times New Roman"/>
          <w:color w:val="2E74B5" w:themeColor="accent5" w:themeShade="BF"/>
          <w:szCs w:val="24"/>
        </w:rPr>
      </w:pPr>
      <w:r>
        <w:rPr>
          <w:rFonts w:eastAsia="Arial" w:cs="Times New Roman"/>
          <w:color w:val="2E74B5" w:themeColor="accent5" w:themeShade="BF"/>
          <w:szCs w:val="24"/>
        </w:rPr>
        <w:lastRenderedPageBreak/>
        <w:t xml:space="preserve">Experiment 2 sought to replicate </w:t>
      </w:r>
      <w:r w:rsidR="0098253B">
        <w:rPr>
          <w:rFonts w:eastAsia="Arial" w:cs="Times New Roman"/>
          <w:color w:val="2E74B5" w:themeColor="accent5" w:themeShade="BF"/>
          <w:szCs w:val="24"/>
        </w:rPr>
        <w:t>previous findings from Experiment 1 showing that item-specific and relational encoding strategies</w:t>
      </w:r>
      <w:r w:rsidR="00D645FC">
        <w:rPr>
          <w:rFonts w:eastAsia="Arial" w:cs="Times New Roman"/>
          <w:color w:val="2E74B5" w:themeColor="accent5" w:themeShade="BF"/>
          <w:szCs w:val="24"/>
        </w:rPr>
        <w:t xml:space="preserve"> improve the calibration between JOLs and r</w:t>
      </w:r>
      <w:r w:rsidR="002A5496">
        <w:rPr>
          <w:rFonts w:eastAsia="Arial" w:cs="Times New Roman"/>
          <w:color w:val="2E74B5" w:themeColor="accent5" w:themeShade="BF"/>
          <w:szCs w:val="24"/>
        </w:rPr>
        <w:t>ecall.</w:t>
      </w:r>
      <w:r w:rsidR="00D645FC">
        <w:rPr>
          <w:rFonts w:eastAsia="Arial" w:cs="Times New Roman"/>
          <w:color w:val="2E74B5" w:themeColor="accent5" w:themeShade="BF"/>
          <w:szCs w:val="24"/>
        </w:rPr>
        <w:t xml:space="preserve"> In doing so</w:t>
      </w:r>
      <w:r w:rsidR="002A5496">
        <w:rPr>
          <w:rFonts w:eastAsia="Arial" w:cs="Times New Roman"/>
          <w:color w:val="2E74B5" w:themeColor="accent5" w:themeShade="BF"/>
          <w:szCs w:val="24"/>
        </w:rPr>
        <w:t>, participan</w:t>
      </w:r>
      <w:r w:rsidR="00F6498D">
        <w:rPr>
          <w:rFonts w:eastAsia="Arial" w:cs="Times New Roman"/>
          <w:color w:val="2E74B5" w:themeColor="accent5" w:themeShade="BF"/>
          <w:szCs w:val="24"/>
        </w:rPr>
        <w:t xml:space="preserve">ts in the item-specific and relational encoding groups applied their strategies using a </w:t>
      </w:r>
      <w:r w:rsidR="00F0604D">
        <w:rPr>
          <w:rFonts w:eastAsia="Arial" w:cs="Times New Roman"/>
          <w:color w:val="2E74B5" w:themeColor="accent5" w:themeShade="BF"/>
          <w:szCs w:val="24"/>
        </w:rPr>
        <w:t xml:space="preserve">vocal, think-aloud procedure in which they verbalized their thought processes. We </w:t>
      </w:r>
      <w:r w:rsidR="00D645FC">
        <w:rPr>
          <w:rFonts w:eastAsia="Arial" w:cs="Times New Roman"/>
          <w:color w:val="2E74B5" w:themeColor="accent5" w:themeShade="BF"/>
          <w:szCs w:val="24"/>
        </w:rPr>
        <w:t>expected tha</w:t>
      </w:r>
      <w:r w:rsidR="00AA762A">
        <w:rPr>
          <w:rFonts w:eastAsia="Arial" w:cs="Times New Roman"/>
          <w:color w:val="2E74B5" w:themeColor="accent5" w:themeShade="BF"/>
          <w:szCs w:val="24"/>
        </w:rPr>
        <w:t xml:space="preserve">t findings from Experiment 1 would replicate. </w:t>
      </w:r>
      <w:r w:rsidR="00D4190B">
        <w:rPr>
          <w:rFonts w:eastAsia="Arial" w:cs="Times New Roman"/>
          <w:color w:val="2E74B5" w:themeColor="accent5" w:themeShade="BF"/>
          <w:szCs w:val="24"/>
        </w:rPr>
        <w:t xml:space="preserve">Specifically, </w:t>
      </w:r>
      <w:r w:rsidR="00270B7D">
        <w:rPr>
          <w:rFonts w:eastAsia="Arial" w:cs="Times New Roman"/>
          <w:color w:val="2E74B5" w:themeColor="accent5" w:themeShade="BF"/>
          <w:szCs w:val="24"/>
        </w:rPr>
        <w:t xml:space="preserve">both item-specific and relational encoding strategies were expected </w:t>
      </w:r>
      <w:r w:rsidR="004409BF">
        <w:rPr>
          <w:rFonts w:eastAsia="Arial" w:cs="Times New Roman"/>
          <w:color w:val="2E74B5" w:themeColor="accent5" w:themeShade="BF"/>
          <w:szCs w:val="24"/>
        </w:rPr>
        <w:t>to reduce the illusion of competence, with item-specific encoding being most effective on backward pairs and relational encoding most effect</w:t>
      </w:r>
      <w:r w:rsidR="003C39CB">
        <w:rPr>
          <w:rFonts w:eastAsia="Arial" w:cs="Times New Roman"/>
          <w:color w:val="2E74B5" w:themeColor="accent5" w:themeShade="BF"/>
          <w:szCs w:val="24"/>
        </w:rPr>
        <w:t>ive</w:t>
      </w:r>
      <w:r w:rsidR="004409BF">
        <w:rPr>
          <w:rFonts w:eastAsia="Arial" w:cs="Times New Roman"/>
          <w:color w:val="2E74B5" w:themeColor="accent5" w:themeShade="BF"/>
          <w:szCs w:val="24"/>
        </w:rPr>
        <w:t xml:space="preserve"> on unrelated pairs. </w:t>
      </w:r>
      <w:r w:rsidR="00917071">
        <w:rPr>
          <w:rFonts w:eastAsia="Arial" w:cs="Times New Roman"/>
          <w:color w:val="2E74B5" w:themeColor="accent5" w:themeShade="BF"/>
          <w:szCs w:val="24"/>
        </w:rPr>
        <w:t>Finally,</w:t>
      </w:r>
      <w:r w:rsidR="004409BF">
        <w:rPr>
          <w:rFonts w:eastAsia="Arial" w:cs="Times New Roman"/>
          <w:color w:val="2E74B5" w:themeColor="accent5" w:themeShade="BF"/>
          <w:szCs w:val="24"/>
        </w:rPr>
        <w:t xml:space="preserve"> </w:t>
      </w:r>
      <w:r w:rsidR="001D1A83">
        <w:rPr>
          <w:rFonts w:eastAsia="Arial" w:cs="Times New Roman"/>
          <w:color w:val="2E74B5" w:themeColor="accent5" w:themeShade="BF"/>
          <w:szCs w:val="24"/>
        </w:rPr>
        <w:t xml:space="preserve">because of the additional encoding due to participants vocalizing their </w:t>
      </w:r>
      <w:r w:rsidR="00E1119A">
        <w:rPr>
          <w:rFonts w:eastAsia="Arial" w:cs="Times New Roman"/>
          <w:color w:val="2E74B5" w:themeColor="accent5" w:themeShade="BF"/>
          <w:szCs w:val="24"/>
        </w:rPr>
        <w:t xml:space="preserve">encoding strategies versus completing the task silently, it is likely that the </w:t>
      </w:r>
      <w:r w:rsidR="00444B5D">
        <w:rPr>
          <w:rFonts w:eastAsia="Arial" w:cs="Times New Roman"/>
          <w:color w:val="2E74B5" w:themeColor="accent5" w:themeShade="BF"/>
          <w:szCs w:val="24"/>
        </w:rPr>
        <w:t xml:space="preserve">inclusion of </w:t>
      </w:r>
      <w:r w:rsidR="003C39CB">
        <w:rPr>
          <w:rFonts w:eastAsia="Arial" w:cs="Times New Roman"/>
          <w:color w:val="2E74B5" w:themeColor="accent5" w:themeShade="BF"/>
          <w:szCs w:val="24"/>
        </w:rPr>
        <w:t xml:space="preserve">the </w:t>
      </w:r>
      <w:r w:rsidR="00444B5D">
        <w:rPr>
          <w:rFonts w:eastAsia="Arial" w:cs="Times New Roman"/>
          <w:color w:val="2E74B5" w:themeColor="accent5" w:themeShade="BF"/>
          <w:szCs w:val="24"/>
        </w:rPr>
        <w:t xml:space="preserve">think-aloud </w:t>
      </w:r>
      <w:r w:rsidR="003C39CB">
        <w:rPr>
          <w:rFonts w:eastAsia="Arial" w:cs="Times New Roman"/>
          <w:color w:val="2E74B5" w:themeColor="accent5" w:themeShade="BF"/>
          <w:szCs w:val="24"/>
        </w:rPr>
        <w:t>protocol could</w:t>
      </w:r>
      <w:r w:rsidR="00444B5D">
        <w:rPr>
          <w:rFonts w:eastAsia="Arial" w:cs="Times New Roman"/>
          <w:color w:val="2E74B5" w:themeColor="accent5" w:themeShade="BF"/>
          <w:szCs w:val="24"/>
        </w:rPr>
        <w:t xml:space="preserve"> further benefit to recall (</w:t>
      </w:r>
      <w:r w:rsidR="0071197A">
        <w:rPr>
          <w:rFonts w:eastAsia="Arial" w:cs="Times New Roman"/>
          <w:color w:val="2E74B5" w:themeColor="accent5" w:themeShade="BF"/>
          <w:szCs w:val="24"/>
        </w:rPr>
        <w:t>i.e., a production effect</w:t>
      </w:r>
      <w:r w:rsidR="00212FF7">
        <w:rPr>
          <w:rFonts w:eastAsia="Arial" w:cs="Times New Roman"/>
          <w:color w:val="2E74B5" w:themeColor="accent5" w:themeShade="BF"/>
          <w:szCs w:val="24"/>
        </w:rPr>
        <w:t>; McLeo</w:t>
      </w:r>
      <w:r w:rsidR="00725951">
        <w:rPr>
          <w:rFonts w:eastAsia="Arial" w:cs="Times New Roman"/>
          <w:color w:val="2E74B5" w:themeColor="accent5" w:themeShade="BF"/>
          <w:szCs w:val="24"/>
        </w:rPr>
        <w:t xml:space="preserve">d et al. </w:t>
      </w:r>
      <w:r w:rsidR="00E528B7">
        <w:rPr>
          <w:rFonts w:eastAsia="Arial" w:cs="Times New Roman"/>
          <w:color w:val="2E74B5" w:themeColor="accent5" w:themeShade="BF"/>
          <w:szCs w:val="24"/>
        </w:rPr>
        <w:t>2010</w:t>
      </w:r>
      <w:r w:rsidR="003C39CB">
        <w:rPr>
          <w:rFonts w:eastAsia="Arial" w:cs="Times New Roman"/>
          <w:color w:val="2E74B5" w:themeColor="accent5" w:themeShade="BF"/>
          <w:szCs w:val="24"/>
        </w:rPr>
        <w:t>), but</w:t>
      </w:r>
      <w:r w:rsidR="0071197A">
        <w:rPr>
          <w:rFonts w:eastAsia="Arial" w:cs="Times New Roman"/>
          <w:color w:val="2E74B5" w:themeColor="accent5" w:themeShade="BF"/>
          <w:szCs w:val="24"/>
        </w:rPr>
        <w:t xml:space="preserve"> it is unclear whether this task </w:t>
      </w:r>
      <w:r w:rsidR="00917071">
        <w:rPr>
          <w:rFonts w:eastAsia="Arial" w:cs="Times New Roman"/>
          <w:color w:val="2E74B5" w:themeColor="accent5" w:themeShade="BF"/>
          <w:szCs w:val="24"/>
        </w:rPr>
        <w:t xml:space="preserve">would </w:t>
      </w:r>
      <w:r w:rsidR="003C39CB">
        <w:rPr>
          <w:rFonts w:eastAsia="Arial" w:cs="Times New Roman"/>
          <w:color w:val="2E74B5" w:themeColor="accent5" w:themeShade="BF"/>
          <w:szCs w:val="24"/>
        </w:rPr>
        <w:t xml:space="preserve">affect </w:t>
      </w:r>
      <w:r w:rsidR="00917071">
        <w:rPr>
          <w:rFonts w:eastAsia="Arial" w:cs="Times New Roman"/>
          <w:color w:val="2E74B5" w:themeColor="accent5" w:themeShade="BF"/>
          <w:szCs w:val="24"/>
        </w:rPr>
        <w:t>JOL magnitudes. To account for this</w:t>
      </w:r>
      <w:r w:rsidR="009A0CBF">
        <w:rPr>
          <w:rFonts w:eastAsia="Arial" w:cs="Times New Roman"/>
          <w:color w:val="2E74B5" w:themeColor="accent5" w:themeShade="BF"/>
          <w:szCs w:val="24"/>
        </w:rPr>
        <w:t xml:space="preserve"> possibility</w:t>
      </w:r>
      <w:r w:rsidR="00917071">
        <w:rPr>
          <w:rFonts w:eastAsia="Arial" w:cs="Times New Roman"/>
          <w:color w:val="2E74B5" w:themeColor="accent5" w:themeShade="BF"/>
          <w:szCs w:val="24"/>
        </w:rPr>
        <w:t xml:space="preserve">, we also included </w:t>
      </w:r>
      <w:r w:rsidR="009A0CBF">
        <w:rPr>
          <w:rFonts w:eastAsia="Arial" w:cs="Times New Roman"/>
          <w:color w:val="2E74B5" w:themeColor="accent5" w:themeShade="BF"/>
          <w:szCs w:val="24"/>
        </w:rPr>
        <w:t xml:space="preserve">a </w:t>
      </w:r>
      <w:r w:rsidR="00917071">
        <w:rPr>
          <w:rFonts w:eastAsia="Arial" w:cs="Times New Roman"/>
          <w:color w:val="2E74B5" w:themeColor="accent5" w:themeShade="BF"/>
          <w:szCs w:val="24"/>
        </w:rPr>
        <w:t xml:space="preserve">cross-experimental analysis </w:t>
      </w:r>
      <w:r w:rsidR="009A0CBF">
        <w:rPr>
          <w:rFonts w:eastAsia="Arial" w:cs="Times New Roman"/>
          <w:color w:val="2E74B5" w:themeColor="accent5" w:themeShade="BF"/>
          <w:szCs w:val="24"/>
        </w:rPr>
        <w:t>which tested</w:t>
      </w:r>
      <w:r w:rsidR="00890388">
        <w:rPr>
          <w:rFonts w:eastAsia="Arial" w:cs="Times New Roman"/>
          <w:color w:val="2E74B5" w:themeColor="accent5" w:themeShade="BF"/>
          <w:szCs w:val="24"/>
        </w:rPr>
        <w:t xml:space="preserve"> for differences in JOLs and </w:t>
      </w:r>
      <w:r w:rsidR="009A0CBF">
        <w:rPr>
          <w:rFonts w:eastAsia="Arial" w:cs="Times New Roman"/>
          <w:color w:val="2E74B5" w:themeColor="accent5" w:themeShade="BF"/>
          <w:szCs w:val="24"/>
        </w:rPr>
        <w:t>r</w:t>
      </w:r>
      <w:r w:rsidR="00890388">
        <w:rPr>
          <w:rFonts w:eastAsia="Arial" w:cs="Times New Roman"/>
          <w:color w:val="2E74B5" w:themeColor="accent5" w:themeShade="BF"/>
          <w:szCs w:val="24"/>
        </w:rPr>
        <w:t>ecall rates between participants who encoded pairs silently (Experiment 1) versus aloud (Experiment 2).</w:t>
      </w:r>
    </w:p>
    <w:p w14:paraId="2A225098" w14:textId="164802D1" w:rsidR="00516300" w:rsidRPr="000D1F54" w:rsidRDefault="00D645FC" w:rsidP="00516300">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Pr>
          <w:rFonts w:eastAsia="Arial" w:cs="Times New Roman"/>
          <w:b/>
          <w:bCs/>
          <w:color w:val="2E74B5" w:themeColor="accent5" w:themeShade="BF"/>
          <w:szCs w:val="24"/>
        </w:rPr>
        <w:t xml:space="preserve"> </w:t>
      </w:r>
      <w:r w:rsidR="00516300" w:rsidRPr="000D1F54">
        <w:rPr>
          <w:rFonts w:eastAsia="Arial" w:cs="Times New Roman"/>
          <w:b/>
          <w:bCs/>
          <w:color w:val="2E74B5" w:themeColor="accent5" w:themeShade="BF"/>
          <w:szCs w:val="24"/>
        </w:rPr>
        <w:t>Methods</w:t>
      </w:r>
    </w:p>
    <w:p w14:paraId="35E0E5F7" w14:textId="21EC39AB" w:rsidR="00516300" w:rsidRPr="000D1F54"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sidRPr="000D1F54">
        <w:rPr>
          <w:rFonts w:eastAsia="Arial" w:cs="Times New Roman"/>
          <w:b/>
          <w:bCs/>
          <w:color w:val="2E74B5" w:themeColor="accent5" w:themeShade="BF"/>
          <w:szCs w:val="24"/>
        </w:rPr>
        <w:t>Participants</w:t>
      </w:r>
    </w:p>
    <w:p w14:paraId="29EECE07" w14:textId="0EF00E87" w:rsidR="00254734" w:rsidRPr="009508B9" w:rsidRDefault="00AD6EBA" w:rsidP="009508B9">
      <w:pPr>
        <w:ind w:firstLine="720"/>
        <w:rPr>
          <w:color w:val="0070C0"/>
        </w:rPr>
      </w:pPr>
      <w:r>
        <w:rPr>
          <w:color w:val="0070C0"/>
        </w:rPr>
        <w:t>A total of 102 undergraduate psychology students were recruited from the</w:t>
      </w:r>
      <w:r w:rsidRPr="00AD6EBA">
        <w:rPr>
          <w:color w:val="0070C0"/>
        </w:rPr>
        <w:t xml:space="preserve"> University of Southern Mississippi </w:t>
      </w:r>
      <w:r w:rsidR="00BD4194">
        <w:rPr>
          <w:color w:val="0070C0"/>
        </w:rPr>
        <w:t>and completed Experiment 2 for partial course credit. Consistent with Experiment 1, p</w:t>
      </w:r>
      <w:r w:rsidRPr="00AD6EBA">
        <w:rPr>
          <w:color w:val="0070C0"/>
        </w:rPr>
        <w:t>articipants were randomly assigned to</w:t>
      </w:r>
      <w:r w:rsidR="00BD4194">
        <w:rPr>
          <w:color w:val="0070C0"/>
        </w:rPr>
        <w:t xml:space="preserve"> one of three encoding groups:</w:t>
      </w:r>
      <w:r w:rsidRPr="00AD6EBA">
        <w:rPr>
          <w:color w:val="0070C0"/>
        </w:rPr>
        <w:t xml:space="preserve"> </w:t>
      </w:r>
      <w:r w:rsidR="00BD4194">
        <w:rPr>
          <w:color w:val="0070C0"/>
        </w:rPr>
        <w:t>I</w:t>
      </w:r>
      <w:r w:rsidRPr="00AD6EBA">
        <w:rPr>
          <w:color w:val="0070C0"/>
        </w:rPr>
        <w:t>tem-specific</w:t>
      </w:r>
      <w:r w:rsidR="00BD4194">
        <w:rPr>
          <w:color w:val="0070C0"/>
        </w:rPr>
        <w:t xml:space="preserve"> encoding</w:t>
      </w:r>
      <w:r w:rsidRPr="00AD6EBA">
        <w:rPr>
          <w:color w:val="0070C0"/>
        </w:rPr>
        <w:t xml:space="preserve"> (</w:t>
      </w:r>
      <w:r w:rsidRPr="00AD6EBA">
        <w:rPr>
          <w:i/>
          <w:iCs/>
          <w:color w:val="0070C0"/>
        </w:rPr>
        <w:t>n</w:t>
      </w:r>
      <w:r w:rsidRPr="00AD6EBA">
        <w:rPr>
          <w:color w:val="0070C0"/>
        </w:rPr>
        <w:t xml:space="preserve"> = </w:t>
      </w:r>
      <w:r w:rsidR="00436AF0">
        <w:rPr>
          <w:color w:val="0070C0"/>
        </w:rPr>
        <w:t>34</w:t>
      </w:r>
      <w:r w:rsidRPr="00AD6EBA">
        <w:rPr>
          <w:color w:val="0070C0"/>
        </w:rPr>
        <w:t>), relational (</w:t>
      </w:r>
      <w:r w:rsidRPr="00AD6EBA">
        <w:rPr>
          <w:i/>
          <w:iCs/>
          <w:color w:val="0070C0"/>
        </w:rPr>
        <w:t>n</w:t>
      </w:r>
      <w:r w:rsidRPr="00AD6EBA">
        <w:rPr>
          <w:color w:val="0070C0"/>
        </w:rPr>
        <w:t xml:space="preserve"> = </w:t>
      </w:r>
      <w:r w:rsidR="00436AF0">
        <w:rPr>
          <w:color w:val="0070C0"/>
        </w:rPr>
        <w:t>32</w:t>
      </w:r>
      <w:r w:rsidR="00BD4194">
        <w:rPr>
          <w:color w:val="0070C0"/>
        </w:rPr>
        <w:t xml:space="preserve">), </w:t>
      </w:r>
      <w:r w:rsidRPr="00AD6EBA">
        <w:rPr>
          <w:color w:val="0070C0"/>
        </w:rPr>
        <w:t>or the read-only group (</w:t>
      </w:r>
      <w:r w:rsidRPr="00AD6EBA">
        <w:rPr>
          <w:i/>
          <w:iCs/>
          <w:color w:val="0070C0"/>
        </w:rPr>
        <w:t>n</w:t>
      </w:r>
      <w:r w:rsidRPr="00AD6EBA">
        <w:rPr>
          <w:color w:val="0070C0"/>
        </w:rPr>
        <w:t xml:space="preserve"> = </w:t>
      </w:r>
      <w:r w:rsidR="00436AF0">
        <w:rPr>
          <w:color w:val="0070C0"/>
        </w:rPr>
        <w:t>36</w:t>
      </w:r>
      <w:r w:rsidRPr="00AD6EBA">
        <w:rPr>
          <w:color w:val="0070C0"/>
        </w:rPr>
        <w:t xml:space="preserve">). </w:t>
      </w:r>
      <w:r w:rsidR="0009752F">
        <w:rPr>
          <w:color w:val="0070C0"/>
        </w:rPr>
        <w:t xml:space="preserve">This sample size was modeled after Experiment 1, with the constraint that each group contain at least 30 participants. </w:t>
      </w:r>
      <w:r w:rsidR="00BD4194">
        <w:rPr>
          <w:rFonts w:eastAsia="Arial" w:cs="Times New Roman"/>
          <w:color w:val="0070C0"/>
          <w:szCs w:val="24"/>
        </w:rPr>
        <w:t>A</w:t>
      </w:r>
      <w:r w:rsidRPr="00AD6EBA">
        <w:rPr>
          <w:rFonts w:eastAsia="Arial" w:cs="Times New Roman"/>
          <w:color w:val="0070C0"/>
          <w:szCs w:val="24"/>
        </w:rPr>
        <w:t xml:space="preserve"> sensitivity analysis conducted </w:t>
      </w:r>
      <w:r w:rsidR="00901D33">
        <w:rPr>
          <w:rFonts w:eastAsia="Arial" w:cs="Times New Roman"/>
          <w:color w:val="0070C0"/>
          <w:szCs w:val="24"/>
        </w:rPr>
        <w:t>via</w:t>
      </w:r>
      <w:r w:rsidRPr="00AD6EBA">
        <w:rPr>
          <w:rFonts w:eastAsia="Arial" w:cs="Times New Roman"/>
          <w:color w:val="0070C0"/>
          <w:szCs w:val="24"/>
        </w:rPr>
        <w:t xml:space="preserve"> </w:t>
      </w:r>
      <w:r w:rsidRPr="00AD6EBA">
        <w:rPr>
          <w:rFonts w:eastAsia="Arial" w:cs="Times New Roman"/>
          <w:i/>
          <w:iCs/>
          <w:color w:val="0070C0"/>
          <w:szCs w:val="24"/>
        </w:rPr>
        <w:t>G*Power</w:t>
      </w:r>
      <w:r w:rsidR="00901D33">
        <w:rPr>
          <w:rFonts w:eastAsia="Arial" w:cs="Times New Roman"/>
          <w:i/>
          <w:iCs/>
          <w:color w:val="0070C0"/>
          <w:szCs w:val="24"/>
        </w:rPr>
        <w:t xml:space="preserve"> 3.1</w:t>
      </w:r>
      <w:r w:rsidRPr="00AD6EBA">
        <w:rPr>
          <w:rFonts w:eastAsia="Arial" w:cs="Times New Roman"/>
          <w:color w:val="0070C0"/>
          <w:szCs w:val="24"/>
        </w:rPr>
        <w:t xml:space="preserve"> (</w:t>
      </w:r>
      <w:proofErr w:type="spellStart"/>
      <w:r w:rsidRPr="00AD6EBA">
        <w:rPr>
          <w:rFonts w:eastAsia="Arial" w:cs="Times New Roman"/>
          <w:color w:val="0070C0"/>
          <w:szCs w:val="24"/>
        </w:rPr>
        <w:t>Faul</w:t>
      </w:r>
      <w:proofErr w:type="spellEnd"/>
      <w:r w:rsidR="00051C71">
        <w:rPr>
          <w:rFonts w:eastAsia="Arial" w:cs="Times New Roman"/>
          <w:color w:val="0070C0"/>
          <w:szCs w:val="24"/>
        </w:rPr>
        <w:t xml:space="preserve"> et al. </w:t>
      </w:r>
      <w:r w:rsidRPr="00AD6EBA">
        <w:rPr>
          <w:rFonts w:eastAsia="Arial" w:cs="Times New Roman"/>
          <w:color w:val="0070C0"/>
          <w:szCs w:val="24"/>
        </w:rPr>
        <w:t>2007) confirmed that our sample had sufficient power (.80) to detect small-to-medium main effects</w:t>
      </w:r>
      <w:r w:rsidR="002E616A">
        <w:rPr>
          <w:rFonts w:eastAsia="Arial" w:cs="Times New Roman"/>
          <w:color w:val="0070C0"/>
          <w:szCs w:val="24"/>
        </w:rPr>
        <w:t>/i</w:t>
      </w:r>
      <w:r w:rsidRPr="00AD6EBA">
        <w:rPr>
          <w:rFonts w:eastAsia="Arial" w:cs="Times New Roman"/>
          <w:color w:val="0070C0"/>
          <w:szCs w:val="24"/>
        </w:rPr>
        <w:t xml:space="preserve">nteractions (Cohen’s </w:t>
      </w:r>
      <w:r w:rsidRPr="00AD6EBA">
        <w:rPr>
          <w:rFonts w:eastAsia="Arial" w:cs="Times New Roman"/>
          <w:i/>
          <w:iCs/>
          <w:color w:val="0070C0"/>
          <w:szCs w:val="24"/>
        </w:rPr>
        <w:t>d</w:t>
      </w:r>
      <w:r w:rsidRPr="00AD6EBA">
        <w:rPr>
          <w:rFonts w:eastAsia="Arial" w:cs="Times New Roman"/>
          <w:color w:val="0070C0"/>
          <w:szCs w:val="24"/>
        </w:rPr>
        <w:t xml:space="preserve"> = 0.2</w:t>
      </w:r>
      <w:r w:rsidR="002E616A">
        <w:rPr>
          <w:rFonts w:eastAsia="Arial" w:cs="Times New Roman"/>
          <w:color w:val="0070C0"/>
          <w:szCs w:val="24"/>
        </w:rPr>
        <w:t>6</w:t>
      </w:r>
      <w:r w:rsidRPr="00AD6EBA">
        <w:rPr>
          <w:rFonts w:eastAsia="Arial" w:cs="Times New Roman"/>
          <w:color w:val="0070C0"/>
          <w:szCs w:val="24"/>
        </w:rPr>
        <w:t>).</w:t>
      </w:r>
    </w:p>
    <w:p w14:paraId="24117C0F" w14:textId="43DC689D" w:rsidR="00444633" w:rsidRPr="00444633" w:rsidRDefault="009508B9"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b/>
          <w:bCs/>
          <w:color w:val="2E74B5" w:themeColor="accent5" w:themeShade="BF"/>
          <w:szCs w:val="24"/>
        </w:rPr>
      </w:pPr>
      <w:r>
        <w:rPr>
          <w:rFonts w:eastAsia="Arial" w:cs="Times New Roman"/>
          <w:b/>
          <w:bCs/>
          <w:color w:val="2E74B5" w:themeColor="accent5" w:themeShade="BF"/>
          <w:szCs w:val="24"/>
        </w:rPr>
        <w:lastRenderedPageBreak/>
        <w:t xml:space="preserve">Materials and </w:t>
      </w:r>
      <w:r w:rsidR="00444633" w:rsidRPr="00444633">
        <w:rPr>
          <w:rFonts w:eastAsia="Arial" w:cs="Times New Roman"/>
          <w:b/>
          <w:bCs/>
          <w:color w:val="2E74B5" w:themeColor="accent5" w:themeShade="BF"/>
          <w:szCs w:val="24"/>
        </w:rPr>
        <w:t>Procedure</w:t>
      </w:r>
    </w:p>
    <w:p w14:paraId="3E217CC6" w14:textId="091BBBE8" w:rsidR="00444633" w:rsidRPr="00254734" w:rsidRDefault="00BA7CD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t xml:space="preserve">Experiment 2 </w:t>
      </w:r>
      <w:r w:rsidR="00B21990">
        <w:rPr>
          <w:rFonts w:eastAsia="Arial" w:cs="Times New Roman"/>
          <w:color w:val="2E74B5" w:themeColor="accent5" w:themeShade="BF"/>
          <w:szCs w:val="24"/>
        </w:rPr>
        <w:t>used the same materials as Experiment 1 and f</w:t>
      </w:r>
      <w:r>
        <w:rPr>
          <w:rFonts w:eastAsia="Arial" w:cs="Times New Roman"/>
          <w:color w:val="2E74B5" w:themeColor="accent5" w:themeShade="BF"/>
          <w:szCs w:val="24"/>
        </w:rPr>
        <w:t xml:space="preserve">ollowed the same </w:t>
      </w:r>
      <w:r w:rsidR="00B21990">
        <w:rPr>
          <w:rFonts w:eastAsia="Arial" w:cs="Times New Roman"/>
          <w:color w:val="2E74B5" w:themeColor="accent5" w:themeShade="BF"/>
          <w:szCs w:val="24"/>
        </w:rPr>
        <w:t xml:space="preserve">general </w:t>
      </w:r>
      <w:r>
        <w:rPr>
          <w:rFonts w:eastAsia="Arial" w:cs="Times New Roman"/>
          <w:color w:val="2E74B5" w:themeColor="accent5" w:themeShade="BF"/>
          <w:szCs w:val="24"/>
        </w:rPr>
        <w:t xml:space="preserve">procedure with the following </w:t>
      </w:r>
      <w:r w:rsidR="00096F05">
        <w:rPr>
          <w:rFonts w:eastAsia="Arial" w:cs="Times New Roman"/>
          <w:color w:val="2E74B5" w:themeColor="accent5" w:themeShade="BF"/>
          <w:szCs w:val="24"/>
        </w:rPr>
        <w:t xml:space="preserve">two </w:t>
      </w:r>
      <w:r>
        <w:rPr>
          <w:rFonts w:eastAsia="Arial" w:cs="Times New Roman"/>
          <w:color w:val="2E74B5" w:themeColor="accent5" w:themeShade="BF"/>
          <w:szCs w:val="24"/>
        </w:rPr>
        <w:t>exception</w:t>
      </w:r>
      <w:r w:rsidR="009508B9">
        <w:rPr>
          <w:rFonts w:eastAsia="Arial" w:cs="Times New Roman"/>
          <w:color w:val="2E74B5" w:themeColor="accent5" w:themeShade="BF"/>
          <w:szCs w:val="24"/>
        </w:rPr>
        <w:t>s</w:t>
      </w:r>
      <w:r>
        <w:rPr>
          <w:rFonts w:eastAsia="Arial" w:cs="Times New Roman"/>
          <w:color w:val="2E74B5" w:themeColor="accent5" w:themeShade="BF"/>
          <w:szCs w:val="24"/>
        </w:rPr>
        <w:t xml:space="preserve">. </w:t>
      </w:r>
      <w:r w:rsidR="009508B9">
        <w:rPr>
          <w:rFonts w:eastAsia="Arial" w:cs="Times New Roman"/>
          <w:color w:val="2E74B5" w:themeColor="accent5" w:themeShade="BF"/>
          <w:szCs w:val="24"/>
        </w:rPr>
        <w:t>First, a</w:t>
      </w:r>
      <w:r w:rsidR="00280768">
        <w:rPr>
          <w:rFonts w:eastAsia="Arial" w:cs="Times New Roman"/>
          <w:color w:val="2E74B5" w:themeColor="accent5" w:themeShade="BF"/>
          <w:szCs w:val="24"/>
        </w:rPr>
        <w:t xml:space="preserve">fter receiving their respective encoding strategies, participants in the item-specific and relational encoding groups </w:t>
      </w:r>
      <w:r w:rsidR="00F243D2">
        <w:rPr>
          <w:rFonts w:eastAsia="Arial" w:cs="Times New Roman"/>
          <w:color w:val="2E74B5" w:themeColor="accent5" w:themeShade="BF"/>
          <w:szCs w:val="24"/>
        </w:rPr>
        <w:t>received additional instructions</w:t>
      </w:r>
      <w:r w:rsidR="00280768">
        <w:rPr>
          <w:rFonts w:eastAsia="Arial" w:cs="Times New Roman"/>
          <w:color w:val="2E74B5" w:themeColor="accent5" w:themeShade="BF"/>
          <w:szCs w:val="24"/>
        </w:rPr>
        <w:t xml:space="preserve"> </w:t>
      </w:r>
      <w:r w:rsidR="004362A0">
        <w:rPr>
          <w:rFonts w:eastAsia="Arial" w:cs="Times New Roman"/>
          <w:color w:val="2E74B5" w:themeColor="accent5" w:themeShade="BF"/>
          <w:szCs w:val="24"/>
        </w:rPr>
        <w:t xml:space="preserve">to </w:t>
      </w:r>
      <w:r w:rsidR="003C39CB">
        <w:rPr>
          <w:rFonts w:eastAsia="Arial" w:cs="Times New Roman"/>
          <w:color w:val="2E74B5" w:themeColor="accent5" w:themeShade="BF"/>
          <w:szCs w:val="24"/>
        </w:rPr>
        <w:t xml:space="preserve">vocalize </w:t>
      </w:r>
      <w:r w:rsidR="005464F1">
        <w:rPr>
          <w:rFonts w:eastAsia="Arial" w:cs="Times New Roman"/>
          <w:color w:val="2E74B5" w:themeColor="accent5" w:themeShade="BF"/>
          <w:szCs w:val="24"/>
        </w:rPr>
        <w:t>their thought processes</w:t>
      </w:r>
      <w:r w:rsidR="003C39CB">
        <w:rPr>
          <w:rFonts w:eastAsia="Arial" w:cs="Times New Roman"/>
          <w:color w:val="2E74B5" w:themeColor="accent5" w:themeShade="BF"/>
          <w:szCs w:val="24"/>
        </w:rPr>
        <w:t xml:space="preserve"> aloud</w:t>
      </w:r>
      <w:r w:rsidR="005464F1">
        <w:rPr>
          <w:rFonts w:eastAsia="Arial" w:cs="Times New Roman"/>
          <w:color w:val="2E74B5" w:themeColor="accent5" w:themeShade="BF"/>
          <w:szCs w:val="24"/>
        </w:rPr>
        <w:t xml:space="preserve"> during encoding.</w:t>
      </w:r>
      <w:r w:rsidR="003C1691">
        <w:rPr>
          <w:rFonts w:eastAsia="Arial" w:cs="Times New Roman"/>
          <w:color w:val="2E74B5" w:themeColor="accent5" w:themeShade="BF"/>
          <w:szCs w:val="24"/>
        </w:rPr>
        <w:t xml:space="preserve"> </w:t>
      </w:r>
      <w:r w:rsidR="00404D57">
        <w:rPr>
          <w:rFonts w:eastAsia="Arial" w:cs="Times New Roman"/>
          <w:color w:val="2E74B5" w:themeColor="accent5" w:themeShade="BF"/>
          <w:szCs w:val="24"/>
        </w:rPr>
        <w:t>For example, a participant encodi</w:t>
      </w:r>
      <w:r w:rsidR="007315BE">
        <w:rPr>
          <w:rFonts w:eastAsia="Arial" w:cs="Times New Roman"/>
          <w:color w:val="2E74B5" w:themeColor="accent5" w:themeShade="BF"/>
          <w:szCs w:val="24"/>
        </w:rPr>
        <w:t xml:space="preserve">ng the pair </w:t>
      </w:r>
      <w:r w:rsidR="000D3B6A">
        <w:rPr>
          <w:rFonts w:eastAsia="Arial" w:cs="Times New Roman"/>
          <w:color w:val="2E74B5" w:themeColor="accent5" w:themeShade="BF"/>
          <w:szCs w:val="24"/>
        </w:rPr>
        <w:t xml:space="preserve">“mouse – cheese” with a relational strategy might state that </w:t>
      </w:r>
      <w:r w:rsidR="00937AC5">
        <w:rPr>
          <w:rFonts w:eastAsia="Arial" w:cs="Times New Roman"/>
          <w:color w:val="2E74B5" w:themeColor="accent5" w:themeShade="BF"/>
          <w:szCs w:val="24"/>
        </w:rPr>
        <w:t xml:space="preserve">these concepts are related because </w:t>
      </w:r>
      <w:r w:rsidR="000D3B6A">
        <w:rPr>
          <w:rFonts w:eastAsia="Arial" w:cs="Times New Roman"/>
          <w:color w:val="2E74B5" w:themeColor="accent5" w:themeShade="BF"/>
          <w:szCs w:val="24"/>
        </w:rPr>
        <w:t>mice eat cheese</w:t>
      </w:r>
      <w:r w:rsidR="00937AC5">
        <w:rPr>
          <w:rFonts w:eastAsia="Arial" w:cs="Times New Roman"/>
          <w:color w:val="2E74B5" w:themeColor="accent5" w:themeShade="BF"/>
          <w:szCs w:val="24"/>
        </w:rPr>
        <w:t xml:space="preserve">, while a participant encoding the same pair with an item-specific strategy might instead state that these items differ because mice are animals while cheese is a type of food. </w:t>
      </w:r>
      <w:r w:rsidR="00386410">
        <w:rPr>
          <w:rFonts w:eastAsia="Arial" w:cs="Times New Roman"/>
          <w:color w:val="2E74B5" w:themeColor="accent5" w:themeShade="BF"/>
          <w:szCs w:val="24"/>
        </w:rPr>
        <w:t>Second, given the additional t</w:t>
      </w:r>
      <w:r w:rsidR="0001330E">
        <w:rPr>
          <w:rFonts w:eastAsia="Arial" w:cs="Times New Roman"/>
          <w:color w:val="2E74B5" w:themeColor="accent5" w:themeShade="BF"/>
          <w:szCs w:val="24"/>
        </w:rPr>
        <w:t xml:space="preserve">ime needed for participants to implement this think-aloud procedure, </w:t>
      </w:r>
      <w:r w:rsidR="003B1131">
        <w:rPr>
          <w:rFonts w:eastAsia="Arial" w:cs="Times New Roman"/>
          <w:color w:val="2E74B5" w:themeColor="accent5" w:themeShade="BF"/>
          <w:szCs w:val="24"/>
        </w:rPr>
        <w:t xml:space="preserve">Experiment 2 only consisted of one study-test block. All other procedures, </w:t>
      </w:r>
      <w:r w:rsidR="00B21990">
        <w:rPr>
          <w:rFonts w:eastAsia="Arial" w:cs="Times New Roman"/>
          <w:color w:val="2E74B5" w:themeColor="accent5" w:themeShade="BF"/>
          <w:szCs w:val="24"/>
        </w:rPr>
        <w:t>including the practice trials and filler task, were identical to Experiment 1.</w:t>
      </w:r>
    </w:p>
    <w:p w14:paraId="48DE3799" w14:textId="1442A58C" w:rsidR="00516300" w:rsidRPr="00560F98" w:rsidRDefault="00516300" w:rsidP="009E66EF">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0070C0"/>
          <w:szCs w:val="24"/>
        </w:rPr>
      </w:pPr>
      <w:r w:rsidRPr="00560F98">
        <w:rPr>
          <w:rFonts w:eastAsia="Arial" w:cs="Times New Roman"/>
          <w:b/>
          <w:bCs/>
          <w:color w:val="0070C0"/>
          <w:szCs w:val="24"/>
        </w:rPr>
        <w:t>Results</w:t>
      </w:r>
    </w:p>
    <w:p w14:paraId="560E0667" w14:textId="428A9358" w:rsidR="00E32AAF" w:rsidRPr="00CE52D6" w:rsidRDefault="00834EAD"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sidRPr="00560F98">
        <w:rPr>
          <w:rFonts w:eastAsia="Arial" w:cs="Times New Roman"/>
          <w:color w:val="0070C0"/>
          <w:szCs w:val="24"/>
        </w:rPr>
        <w:tab/>
        <w:t>Figure 3</w:t>
      </w:r>
      <w:r w:rsidR="0003269A" w:rsidRPr="00560F98">
        <w:rPr>
          <w:rFonts w:eastAsia="Arial" w:cs="Times New Roman"/>
          <w:color w:val="0070C0"/>
          <w:szCs w:val="24"/>
        </w:rPr>
        <w:t xml:space="preserve"> displays mean JOL and recall percentages as functions of pair type and encoding group</w:t>
      </w:r>
      <w:r w:rsidRPr="00560F98">
        <w:rPr>
          <w:rFonts w:eastAsia="Arial" w:cs="Times New Roman"/>
          <w:color w:val="0070C0"/>
          <w:szCs w:val="24"/>
        </w:rPr>
        <w:t xml:space="preserve">. For completeness, all comparisons are reported in Table A4. </w:t>
      </w:r>
      <w:r w:rsidR="0074633B">
        <w:rPr>
          <w:rFonts w:eastAsia="Arial" w:cs="Times New Roman"/>
          <w:color w:val="0070C0"/>
          <w:szCs w:val="24"/>
        </w:rPr>
        <w:t xml:space="preserve">Like </w:t>
      </w:r>
      <w:r w:rsidR="003C39CB">
        <w:rPr>
          <w:rFonts w:eastAsia="Arial" w:cs="Times New Roman"/>
          <w:color w:val="0070C0"/>
          <w:szCs w:val="24"/>
        </w:rPr>
        <w:t>Experiment 1</w:t>
      </w:r>
      <w:r w:rsidR="0074633B">
        <w:rPr>
          <w:rFonts w:eastAsia="Arial" w:cs="Times New Roman"/>
          <w:color w:val="0070C0"/>
          <w:szCs w:val="24"/>
        </w:rPr>
        <w:t>,</w:t>
      </w:r>
      <w:r w:rsidR="005F13D0" w:rsidRPr="00560F98">
        <w:rPr>
          <w:rFonts w:eastAsia="Arial" w:cs="Times New Roman"/>
          <w:color w:val="0070C0"/>
          <w:szCs w:val="24"/>
        </w:rPr>
        <w:t xml:space="preserve"> </w:t>
      </w:r>
      <w:r w:rsidR="00353416">
        <w:rPr>
          <w:rFonts w:eastAsia="Arial" w:cs="Times New Roman"/>
          <w:color w:val="0070C0"/>
          <w:szCs w:val="24"/>
        </w:rPr>
        <w:t>differences between mean JOLs and recall were tested</w:t>
      </w:r>
      <w:r w:rsidR="0074633B">
        <w:rPr>
          <w:rFonts w:eastAsia="Arial" w:cs="Times New Roman"/>
          <w:color w:val="0070C0"/>
          <w:szCs w:val="24"/>
        </w:rPr>
        <w:t xml:space="preserve"> via</w:t>
      </w:r>
      <w:r w:rsidR="005F13D0" w:rsidRPr="00560F98">
        <w:rPr>
          <w:rFonts w:eastAsia="Arial" w:cs="Times New Roman"/>
          <w:color w:val="0070C0"/>
          <w:szCs w:val="24"/>
        </w:rPr>
        <w:t xml:space="preserve"> a</w:t>
      </w:r>
      <w:r w:rsidRPr="00560F98">
        <w:rPr>
          <w:rFonts w:eastAsia="Arial" w:cs="Times New Roman"/>
          <w:color w:val="0070C0"/>
          <w:szCs w:val="24"/>
        </w:rPr>
        <w:t xml:space="preserve"> 2 (Measure: JOL vs. Recall) × 3 (Encoding Group: Item-Specific vs. Relational vs. Read) × 4 (Pair Type: Forward vs. Backward vs. Symmetrical vs. Unrelated)</w:t>
      </w:r>
      <w:r w:rsidR="00353416">
        <w:rPr>
          <w:rFonts w:eastAsia="Arial" w:cs="Times New Roman"/>
          <w:color w:val="0070C0"/>
          <w:szCs w:val="24"/>
        </w:rPr>
        <w:t xml:space="preserve">. </w:t>
      </w:r>
      <w:r w:rsidR="003C39CB">
        <w:rPr>
          <w:rFonts w:eastAsia="Arial" w:cs="Times New Roman"/>
          <w:color w:val="0070C0"/>
          <w:szCs w:val="24"/>
        </w:rPr>
        <w:t xml:space="preserve">A </w:t>
      </w:r>
      <w:r w:rsidR="0051427A">
        <w:rPr>
          <w:rFonts w:eastAsia="Arial" w:cs="Times New Roman"/>
          <w:color w:val="0070C0"/>
          <w:szCs w:val="24"/>
        </w:rPr>
        <w:t>significant effect of measure was not detected</w:t>
      </w:r>
      <w:r w:rsidR="003C39CB">
        <w:rPr>
          <w:rFonts w:eastAsia="Arial" w:cs="Times New Roman"/>
          <w:color w:val="0070C0"/>
          <w:szCs w:val="24"/>
        </w:rPr>
        <w:t>,</w:t>
      </w:r>
      <w:r w:rsidR="00FF1B3E">
        <w:rPr>
          <w:rFonts w:eastAsia="Arial" w:cs="Times New Roman"/>
          <w:color w:val="0070C0"/>
          <w:szCs w:val="24"/>
        </w:rPr>
        <w:t xml:space="preserve"> </w:t>
      </w:r>
      <w:r w:rsidR="00EB46E7" w:rsidRPr="00EB46E7">
        <w:rPr>
          <w:rFonts w:eastAsia="Arial" w:cs="Times New Roman"/>
          <w:i/>
          <w:iCs/>
          <w:color w:val="4472C4" w:themeColor="accent1"/>
          <w:szCs w:val="24"/>
        </w:rPr>
        <w:t>F</w:t>
      </w:r>
      <w:r w:rsidR="00EB46E7" w:rsidRPr="00EB46E7">
        <w:rPr>
          <w:rFonts w:eastAsia="Arial" w:cs="Times New Roman"/>
          <w:color w:val="4472C4" w:themeColor="accent1"/>
          <w:szCs w:val="24"/>
        </w:rPr>
        <w:t>(</w:t>
      </w:r>
      <w:r w:rsidR="0004081F">
        <w:rPr>
          <w:rFonts w:eastAsia="Arial" w:cs="Times New Roman"/>
          <w:color w:val="4472C4" w:themeColor="accent1"/>
          <w:szCs w:val="24"/>
        </w:rPr>
        <w:t>1</w:t>
      </w:r>
      <w:r w:rsidR="00EB46E7" w:rsidRPr="00EB46E7">
        <w:rPr>
          <w:rFonts w:eastAsia="Arial" w:cs="Times New Roman"/>
          <w:color w:val="4472C4" w:themeColor="accent1"/>
          <w:szCs w:val="24"/>
        </w:rPr>
        <w:t xml:space="preserve">, </w:t>
      </w:r>
      <w:r w:rsidR="00FF1B3E">
        <w:rPr>
          <w:rFonts w:eastAsia="Arial" w:cs="Times New Roman"/>
          <w:color w:val="4472C4" w:themeColor="accent1"/>
          <w:szCs w:val="24"/>
        </w:rPr>
        <w:t>99</w:t>
      </w:r>
      <w:r w:rsidR="00EB46E7" w:rsidRPr="00EB46E7">
        <w:rPr>
          <w:rFonts w:eastAsia="Arial" w:cs="Times New Roman"/>
          <w:color w:val="4472C4" w:themeColor="accent1"/>
          <w:szCs w:val="24"/>
        </w:rPr>
        <w:t xml:space="preserve">) </w:t>
      </w:r>
      <w:r w:rsidR="005A3A39">
        <w:rPr>
          <w:rFonts w:eastAsia="Arial" w:cs="Times New Roman"/>
          <w:color w:val="4472C4" w:themeColor="accent1"/>
          <w:szCs w:val="24"/>
        </w:rPr>
        <w:t>&lt; 1</w:t>
      </w:r>
      <w:r w:rsidR="00EB46E7" w:rsidRPr="00EB46E7">
        <w:rPr>
          <w:rFonts w:eastAsia="Arial" w:cs="Times New Roman"/>
          <w:color w:val="4472C4" w:themeColor="accent1"/>
          <w:szCs w:val="24"/>
        </w:rPr>
        <w:t xml:space="preserve">, </w:t>
      </w:r>
      <w:r w:rsidR="00EB46E7" w:rsidRPr="00EB46E7">
        <w:rPr>
          <w:rFonts w:eastAsia="Arial" w:cs="Times New Roman"/>
          <w:i/>
          <w:iCs/>
          <w:color w:val="4472C4" w:themeColor="accent1"/>
          <w:szCs w:val="24"/>
        </w:rPr>
        <w:t>MSE</w:t>
      </w:r>
      <w:r w:rsidR="00EB46E7" w:rsidRPr="00EB46E7">
        <w:rPr>
          <w:rFonts w:eastAsia="Arial" w:cs="Times New Roman"/>
          <w:color w:val="4472C4" w:themeColor="accent1"/>
          <w:szCs w:val="24"/>
        </w:rPr>
        <w:t xml:space="preserve"> = </w:t>
      </w:r>
      <w:r w:rsidR="008C1D0D">
        <w:rPr>
          <w:rFonts w:eastAsia="Arial" w:cs="Times New Roman"/>
          <w:color w:val="4472C4" w:themeColor="accent1"/>
          <w:szCs w:val="24"/>
        </w:rPr>
        <w:t>981.87</w:t>
      </w:r>
      <w:r w:rsidR="00EB46E7" w:rsidRPr="00EB46E7">
        <w:rPr>
          <w:rFonts w:eastAsia="Arial" w:cs="Times New Roman"/>
          <w:color w:val="4472C4" w:themeColor="accent1"/>
          <w:szCs w:val="24"/>
        </w:rPr>
        <w:t xml:space="preserve">, </w:t>
      </w:r>
      <w:r w:rsidR="00E9557D">
        <w:rPr>
          <w:rFonts w:eastAsia="Arial" w:cs="Times New Roman"/>
          <w:i/>
          <w:iCs/>
          <w:color w:val="4472C4" w:themeColor="accent1"/>
          <w:szCs w:val="24"/>
        </w:rPr>
        <w:t xml:space="preserve"> p </w:t>
      </w:r>
      <w:r w:rsidR="00EB46E7" w:rsidRPr="00EB46E7">
        <w:rPr>
          <w:rFonts w:eastAsia="Arial" w:cs="Times New Roman"/>
          <w:color w:val="4472C4" w:themeColor="accent1"/>
          <w:szCs w:val="24"/>
        </w:rPr>
        <w:t>= .</w:t>
      </w:r>
      <w:r w:rsidR="005A3A39">
        <w:rPr>
          <w:rFonts w:eastAsia="Arial" w:cs="Times New Roman"/>
          <w:color w:val="4472C4" w:themeColor="accent1"/>
          <w:szCs w:val="24"/>
        </w:rPr>
        <w:t>59</w:t>
      </w:r>
      <w:r w:rsidR="00E9557D">
        <w:rPr>
          <w:rFonts w:eastAsia="Arial" w:cs="Times New Roman"/>
          <w:color w:val="4472C4" w:themeColor="accent1"/>
          <w:szCs w:val="24"/>
        </w:rPr>
        <w:t xml:space="preserve">, </w:t>
      </w:r>
      <w:r w:rsidR="00E9557D" w:rsidRPr="005A3A39">
        <w:rPr>
          <w:rFonts w:eastAsia="Arial" w:cs="Times New Roman"/>
          <w:i/>
          <w:iCs/>
          <w:color w:val="4472C4" w:themeColor="accent1"/>
          <w:szCs w:val="24"/>
        </w:rPr>
        <w:t>p</w:t>
      </w:r>
      <w:r w:rsidR="00E9557D" w:rsidRPr="005A3A39">
        <w:rPr>
          <w:rFonts w:eastAsia="Arial" w:cs="Times New Roman"/>
          <w:caps/>
          <w:color w:val="4472C4" w:themeColor="accent1"/>
          <w:szCs w:val="24"/>
          <w:vertAlign w:val="subscript"/>
        </w:rPr>
        <w:t>bic</w:t>
      </w:r>
      <w:r w:rsidR="00E9557D">
        <w:rPr>
          <w:rFonts w:eastAsia="Arial" w:cs="Times New Roman"/>
          <w:color w:val="4472C4" w:themeColor="accent1"/>
          <w:szCs w:val="24"/>
        </w:rPr>
        <w:t xml:space="preserve"> = </w:t>
      </w:r>
      <w:r w:rsidR="005A3A39">
        <w:rPr>
          <w:rFonts w:eastAsia="Arial" w:cs="Times New Roman"/>
          <w:color w:val="4472C4" w:themeColor="accent1"/>
          <w:szCs w:val="24"/>
        </w:rPr>
        <w:t>.</w:t>
      </w:r>
      <w:r w:rsidR="003158D5">
        <w:rPr>
          <w:rFonts w:eastAsia="Arial" w:cs="Times New Roman"/>
          <w:color w:val="4472C4" w:themeColor="accent1"/>
          <w:szCs w:val="24"/>
        </w:rPr>
        <w:t>90</w:t>
      </w:r>
      <w:r w:rsidR="001E58A4" w:rsidRPr="00EB46E7">
        <w:rPr>
          <w:rFonts w:eastAsia="Arial" w:cs="Times New Roman"/>
          <w:color w:val="4472C4" w:themeColor="accent1"/>
          <w:szCs w:val="24"/>
        </w:rPr>
        <w:t>)</w:t>
      </w:r>
      <w:r w:rsidR="003158D5">
        <w:rPr>
          <w:rFonts w:eastAsia="Arial" w:cs="Times New Roman"/>
          <w:color w:val="4472C4" w:themeColor="accent1"/>
          <w:szCs w:val="24"/>
        </w:rPr>
        <w:t>,</w:t>
      </w:r>
      <w:r w:rsidR="00FF1B3E">
        <w:rPr>
          <w:rFonts w:eastAsia="Arial" w:cs="Times New Roman"/>
          <w:color w:val="4472C4" w:themeColor="accent1"/>
          <w:szCs w:val="24"/>
        </w:rPr>
        <w:t xml:space="preserve"> as </w:t>
      </w:r>
      <w:r w:rsidR="003C39CB">
        <w:rPr>
          <w:rFonts w:eastAsia="Arial" w:cs="Times New Roman"/>
          <w:color w:val="4472C4" w:themeColor="accent1"/>
          <w:szCs w:val="24"/>
        </w:rPr>
        <w:t>overall,</w:t>
      </w:r>
      <w:r w:rsidR="00FF1B3E">
        <w:rPr>
          <w:rFonts w:eastAsia="Arial" w:cs="Times New Roman"/>
          <w:color w:val="4472C4" w:themeColor="accent1"/>
          <w:szCs w:val="24"/>
        </w:rPr>
        <w:t xml:space="preserve"> mean JOLs did not differ from </w:t>
      </w:r>
      <w:r w:rsidR="003158D5">
        <w:rPr>
          <w:rFonts w:eastAsia="Arial" w:cs="Times New Roman"/>
          <w:color w:val="4472C4" w:themeColor="accent1"/>
          <w:szCs w:val="24"/>
        </w:rPr>
        <w:t xml:space="preserve">mean </w:t>
      </w:r>
      <w:r w:rsidR="00FF1B3E">
        <w:rPr>
          <w:rFonts w:eastAsia="Arial" w:cs="Times New Roman"/>
          <w:color w:val="4472C4" w:themeColor="accent1"/>
          <w:szCs w:val="24"/>
        </w:rPr>
        <w:t>recall (60.85 vs. 59.39, respectively).</w:t>
      </w:r>
      <w:r w:rsidR="003158D5">
        <w:rPr>
          <w:rFonts w:eastAsia="Arial" w:cs="Times New Roman"/>
          <w:color w:val="0070C0"/>
          <w:szCs w:val="24"/>
        </w:rPr>
        <w:t xml:space="preserve">, </w:t>
      </w:r>
      <w:r w:rsidR="003C39CB">
        <w:rPr>
          <w:rFonts w:eastAsia="Arial" w:cs="Times New Roman"/>
          <w:color w:val="0070C0"/>
          <w:szCs w:val="24"/>
        </w:rPr>
        <w:t>An</w:t>
      </w:r>
      <w:r w:rsidR="003158D5">
        <w:rPr>
          <w:rFonts w:eastAsia="Arial" w:cs="Times New Roman"/>
          <w:color w:val="0070C0"/>
          <w:szCs w:val="24"/>
        </w:rPr>
        <w:t xml:space="preserve"> effect of encoding group occurred, </w:t>
      </w:r>
      <w:r w:rsidR="00F57FC4" w:rsidRPr="00F57FC4">
        <w:rPr>
          <w:rFonts w:eastAsia="Arial" w:cs="Times New Roman"/>
          <w:i/>
          <w:iCs/>
          <w:color w:val="4472C4" w:themeColor="accent1"/>
          <w:szCs w:val="24"/>
        </w:rPr>
        <w:t>F</w:t>
      </w:r>
      <w:r w:rsidR="00F57FC4" w:rsidRPr="00F57FC4">
        <w:rPr>
          <w:rFonts w:eastAsia="Arial" w:cs="Times New Roman"/>
          <w:color w:val="4472C4" w:themeColor="accent1"/>
          <w:szCs w:val="24"/>
        </w:rPr>
        <w:t xml:space="preserve">(2, </w:t>
      </w:r>
      <w:r w:rsidR="003E68B4">
        <w:rPr>
          <w:rFonts w:eastAsia="Arial" w:cs="Times New Roman"/>
          <w:color w:val="4472C4" w:themeColor="accent1"/>
          <w:szCs w:val="24"/>
        </w:rPr>
        <w:t>99</w:t>
      </w:r>
      <w:r w:rsidR="00F57FC4" w:rsidRPr="00F57FC4">
        <w:rPr>
          <w:rFonts w:eastAsia="Arial" w:cs="Times New Roman"/>
          <w:color w:val="4472C4" w:themeColor="accent1"/>
          <w:szCs w:val="24"/>
        </w:rPr>
        <w:t xml:space="preserve">) = </w:t>
      </w:r>
      <w:r w:rsidR="003E68B4">
        <w:rPr>
          <w:rFonts w:eastAsia="Arial" w:cs="Times New Roman"/>
          <w:color w:val="4472C4" w:themeColor="accent1"/>
          <w:szCs w:val="24"/>
        </w:rPr>
        <w:t>23.48</w:t>
      </w:r>
      <w:r w:rsidR="00F57FC4" w:rsidRPr="00F57FC4">
        <w:rPr>
          <w:rFonts w:eastAsia="Arial" w:cs="Times New Roman"/>
          <w:color w:val="4472C4" w:themeColor="accent1"/>
          <w:szCs w:val="24"/>
        </w:rPr>
        <w:t xml:space="preserve">, </w:t>
      </w:r>
      <w:r w:rsidR="00F57FC4" w:rsidRPr="00F57FC4">
        <w:rPr>
          <w:rFonts w:eastAsia="Arial" w:cs="Times New Roman"/>
          <w:i/>
          <w:iCs/>
          <w:color w:val="4472C4" w:themeColor="accent1"/>
          <w:szCs w:val="24"/>
        </w:rPr>
        <w:t>MSE</w:t>
      </w:r>
      <w:r w:rsidR="00F57FC4" w:rsidRPr="00F57FC4">
        <w:rPr>
          <w:rFonts w:eastAsia="Arial" w:cs="Times New Roman"/>
          <w:color w:val="4472C4" w:themeColor="accent1"/>
          <w:szCs w:val="24"/>
        </w:rPr>
        <w:t xml:space="preserve"> = </w:t>
      </w:r>
      <w:r w:rsidR="005E1D8B">
        <w:rPr>
          <w:rFonts w:eastAsia="Arial" w:cs="Times New Roman"/>
          <w:color w:val="4472C4" w:themeColor="accent1"/>
          <w:szCs w:val="24"/>
        </w:rPr>
        <w:t>749.85</w:t>
      </w:r>
      <w:r w:rsidR="00F57FC4" w:rsidRPr="00F57FC4">
        <w:rPr>
          <w:rFonts w:eastAsia="Arial" w:cs="Times New Roman"/>
          <w:color w:val="4472C4" w:themeColor="accent1"/>
          <w:szCs w:val="24"/>
        </w:rPr>
        <w:t xml:space="preserve">, </w:t>
      </w:r>
      <w:r w:rsidR="00F57FC4" w:rsidRPr="00F57FC4">
        <w:rPr>
          <w:rFonts w:eastAsia="Arial" w:cs="Times New Roman"/>
          <w:i/>
          <w:iCs/>
          <w:color w:val="4472C4" w:themeColor="accent1"/>
          <w:szCs w:val="24"/>
        </w:rPr>
        <w:t>η</w:t>
      </w:r>
      <w:r w:rsidR="00F57FC4" w:rsidRPr="00F57FC4">
        <w:rPr>
          <w:rFonts w:eastAsia="Arial" w:cs="Times New Roman"/>
          <w:color w:val="4472C4" w:themeColor="accent1"/>
          <w:szCs w:val="24"/>
          <w:vertAlign w:val="subscript"/>
        </w:rPr>
        <w:t>p</w:t>
      </w:r>
      <w:r w:rsidR="00F57FC4" w:rsidRPr="00F57FC4">
        <w:rPr>
          <w:rFonts w:eastAsia="Arial" w:cs="Times New Roman"/>
          <w:color w:val="4472C4" w:themeColor="accent1"/>
          <w:szCs w:val="24"/>
          <w:vertAlign w:val="superscript"/>
        </w:rPr>
        <w:t>2</w:t>
      </w:r>
      <w:r w:rsidR="00F57FC4" w:rsidRPr="00F57FC4">
        <w:rPr>
          <w:rFonts w:eastAsia="Arial" w:cs="Times New Roman"/>
          <w:color w:val="4472C4" w:themeColor="accent1"/>
          <w:szCs w:val="24"/>
        </w:rPr>
        <w:t xml:space="preserve"> = .</w:t>
      </w:r>
      <w:r w:rsidR="005E1D8B">
        <w:rPr>
          <w:rFonts w:eastAsia="Arial" w:cs="Times New Roman"/>
          <w:color w:val="4472C4" w:themeColor="accent1"/>
          <w:szCs w:val="24"/>
        </w:rPr>
        <w:t>32</w:t>
      </w:r>
      <w:r w:rsidR="00F57FC4" w:rsidRPr="00F57FC4">
        <w:rPr>
          <w:rFonts w:eastAsia="Arial" w:cs="Times New Roman"/>
          <w:color w:val="4472C4" w:themeColor="accent1"/>
          <w:szCs w:val="24"/>
        </w:rPr>
        <w:t>,</w:t>
      </w:r>
      <w:r w:rsidR="00F57FC4">
        <w:rPr>
          <w:rFonts w:eastAsia="Arial" w:cs="Times New Roman"/>
          <w:szCs w:val="24"/>
        </w:rPr>
        <w:t xml:space="preserve"> </w:t>
      </w:r>
      <w:r w:rsidR="005E1D8B">
        <w:rPr>
          <w:rFonts w:eastAsia="Arial" w:cs="Times New Roman"/>
          <w:color w:val="0070C0"/>
          <w:szCs w:val="24"/>
        </w:rPr>
        <w:t xml:space="preserve">as </w:t>
      </w:r>
      <w:r w:rsidR="003158D5">
        <w:rPr>
          <w:rFonts w:eastAsia="Arial" w:cs="Times New Roman"/>
          <w:color w:val="0070C0"/>
          <w:szCs w:val="24"/>
        </w:rPr>
        <w:t xml:space="preserve">mean JOLs/recall </w:t>
      </w:r>
      <w:r w:rsidR="005E1D8B">
        <w:rPr>
          <w:rFonts w:eastAsia="Arial" w:cs="Times New Roman"/>
          <w:color w:val="0070C0"/>
          <w:szCs w:val="24"/>
        </w:rPr>
        <w:t xml:space="preserve">percentages were </w:t>
      </w:r>
      <w:r w:rsidR="003158D5">
        <w:rPr>
          <w:rFonts w:eastAsia="Arial" w:cs="Times New Roman"/>
          <w:color w:val="0070C0"/>
          <w:szCs w:val="24"/>
        </w:rPr>
        <w:t xml:space="preserve">highest for the </w:t>
      </w:r>
      <w:r w:rsidR="00425477">
        <w:rPr>
          <w:rFonts w:eastAsia="Arial" w:cs="Times New Roman"/>
          <w:color w:val="0070C0"/>
          <w:szCs w:val="24"/>
        </w:rPr>
        <w:t xml:space="preserve">participants in the </w:t>
      </w:r>
      <w:r w:rsidR="00425477" w:rsidRPr="00CE52D6">
        <w:rPr>
          <w:rFonts w:eastAsia="Arial" w:cs="Times New Roman"/>
          <w:color w:val="4472C4" w:themeColor="accent1"/>
          <w:szCs w:val="24"/>
        </w:rPr>
        <w:t>relational encoding group (</w:t>
      </w:r>
      <w:r w:rsidR="006A7A49" w:rsidRPr="00CE52D6">
        <w:rPr>
          <w:rFonts w:eastAsia="Arial" w:cs="Times New Roman"/>
          <w:color w:val="4472C4" w:themeColor="accent1"/>
          <w:szCs w:val="24"/>
        </w:rPr>
        <w:t>69.73</w:t>
      </w:r>
      <w:r w:rsidR="00425477" w:rsidRPr="00CE52D6">
        <w:rPr>
          <w:rFonts w:eastAsia="Arial" w:cs="Times New Roman"/>
          <w:color w:val="4472C4" w:themeColor="accent1"/>
          <w:szCs w:val="24"/>
        </w:rPr>
        <w:t xml:space="preserve">), followed by </w:t>
      </w:r>
      <w:r w:rsidR="006A7A49" w:rsidRPr="00CE52D6">
        <w:rPr>
          <w:rFonts w:eastAsia="Arial" w:cs="Times New Roman"/>
          <w:color w:val="4472C4" w:themeColor="accent1"/>
          <w:szCs w:val="24"/>
        </w:rPr>
        <w:t xml:space="preserve">participants in </w:t>
      </w:r>
      <w:r w:rsidR="00425477" w:rsidRPr="00CE52D6">
        <w:rPr>
          <w:rFonts w:eastAsia="Arial" w:cs="Times New Roman"/>
          <w:color w:val="4472C4" w:themeColor="accent1"/>
          <w:szCs w:val="24"/>
        </w:rPr>
        <w:t>the item-specific (</w:t>
      </w:r>
      <w:r w:rsidR="000B075B" w:rsidRPr="00CE52D6">
        <w:rPr>
          <w:rFonts w:eastAsia="Arial" w:cs="Times New Roman"/>
          <w:color w:val="4472C4" w:themeColor="accent1"/>
          <w:szCs w:val="24"/>
        </w:rPr>
        <w:t>59.83</w:t>
      </w:r>
      <w:r w:rsidR="00425477" w:rsidRPr="00CE52D6">
        <w:rPr>
          <w:rFonts w:eastAsia="Arial" w:cs="Times New Roman"/>
          <w:color w:val="4472C4" w:themeColor="accent1"/>
          <w:szCs w:val="24"/>
        </w:rPr>
        <w:t>) and read groups (</w:t>
      </w:r>
      <w:r w:rsidR="000B075B" w:rsidRPr="00CE52D6">
        <w:rPr>
          <w:rFonts w:eastAsia="Arial" w:cs="Times New Roman"/>
          <w:color w:val="4472C4" w:themeColor="accent1"/>
          <w:szCs w:val="24"/>
        </w:rPr>
        <w:t>52.12</w:t>
      </w:r>
      <w:r w:rsidR="00067390" w:rsidRPr="00CE52D6">
        <w:rPr>
          <w:rFonts w:eastAsia="Arial" w:cs="Times New Roman"/>
          <w:color w:val="4472C4" w:themeColor="accent1"/>
          <w:szCs w:val="24"/>
        </w:rPr>
        <w:t xml:space="preserve">; </w:t>
      </w:r>
      <w:proofErr w:type="spellStart"/>
      <w:r w:rsidR="00067390" w:rsidRPr="00CE52D6">
        <w:rPr>
          <w:rFonts w:eastAsia="Arial" w:cs="Times New Roman"/>
          <w:i/>
          <w:iCs/>
          <w:color w:val="4472C4" w:themeColor="accent1"/>
          <w:szCs w:val="24"/>
        </w:rPr>
        <w:t>t</w:t>
      </w:r>
      <w:r w:rsidR="00067390" w:rsidRPr="00CE52D6">
        <w:rPr>
          <w:rFonts w:eastAsia="Arial" w:cs="Times New Roman"/>
          <w:color w:val="4472C4" w:themeColor="accent1"/>
          <w:szCs w:val="24"/>
        </w:rPr>
        <w:t>s</w:t>
      </w:r>
      <w:proofErr w:type="spellEnd"/>
      <w:r w:rsidR="00067390" w:rsidRPr="00CE52D6">
        <w:rPr>
          <w:rFonts w:eastAsia="Arial" w:cs="Times New Roman"/>
          <w:color w:val="4472C4" w:themeColor="accent1"/>
          <w:szCs w:val="24"/>
        </w:rPr>
        <w:t xml:space="preserve"> ≥ 3.05, </w:t>
      </w:r>
      <w:r w:rsidR="00067390" w:rsidRPr="00CE52D6">
        <w:rPr>
          <w:rFonts w:eastAsia="Arial" w:cs="Times New Roman"/>
          <w:i/>
          <w:iCs/>
          <w:color w:val="4472C4" w:themeColor="accent1"/>
          <w:szCs w:val="24"/>
        </w:rPr>
        <w:t>d</w:t>
      </w:r>
      <w:r w:rsidR="00067390" w:rsidRPr="00CE52D6">
        <w:rPr>
          <w:rFonts w:eastAsia="Arial" w:cs="Times New Roman"/>
          <w:color w:val="4472C4" w:themeColor="accent1"/>
          <w:szCs w:val="24"/>
        </w:rPr>
        <w:t xml:space="preserve">s ≥ </w:t>
      </w:r>
      <w:r w:rsidR="00A30F42">
        <w:rPr>
          <w:rFonts w:eastAsia="Arial" w:cs="Times New Roman"/>
          <w:color w:val="4472C4" w:themeColor="accent1"/>
          <w:szCs w:val="24"/>
        </w:rPr>
        <w:t>0</w:t>
      </w:r>
      <w:r w:rsidR="00093AF0" w:rsidRPr="00CE52D6">
        <w:rPr>
          <w:rFonts w:eastAsia="Arial" w:cs="Times New Roman"/>
          <w:color w:val="4472C4" w:themeColor="accent1"/>
          <w:szCs w:val="24"/>
        </w:rPr>
        <w:t>.73</w:t>
      </w:r>
      <w:r w:rsidR="00425477" w:rsidRPr="00CE52D6">
        <w:rPr>
          <w:rFonts w:eastAsia="Arial" w:cs="Times New Roman"/>
          <w:color w:val="4472C4" w:themeColor="accent1"/>
          <w:szCs w:val="24"/>
        </w:rPr>
        <w:t>)</w:t>
      </w:r>
      <w:r w:rsidR="00067390" w:rsidRPr="00CE52D6">
        <w:rPr>
          <w:rFonts w:eastAsia="Arial" w:cs="Times New Roman"/>
          <w:color w:val="4472C4" w:themeColor="accent1"/>
          <w:szCs w:val="24"/>
        </w:rPr>
        <w:t>. Additionally,</w:t>
      </w:r>
      <w:r w:rsidR="009D5003" w:rsidRPr="00CE52D6">
        <w:rPr>
          <w:rFonts w:eastAsia="Arial" w:cs="Times New Roman"/>
          <w:color w:val="4472C4" w:themeColor="accent1"/>
          <w:szCs w:val="24"/>
        </w:rPr>
        <w:t xml:space="preserve"> </w:t>
      </w:r>
      <w:r w:rsidR="00B66D74" w:rsidRPr="00CE52D6">
        <w:rPr>
          <w:rFonts w:eastAsia="Arial" w:cs="Times New Roman"/>
          <w:color w:val="4472C4" w:themeColor="accent1"/>
          <w:szCs w:val="24"/>
        </w:rPr>
        <w:t>a</w:t>
      </w:r>
      <w:r w:rsidR="003C39CB">
        <w:rPr>
          <w:rFonts w:eastAsia="Arial" w:cs="Times New Roman"/>
          <w:color w:val="4472C4" w:themeColor="accent1"/>
          <w:szCs w:val="24"/>
        </w:rPr>
        <w:t>n</w:t>
      </w:r>
      <w:r w:rsidR="00B66D74" w:rsidRPr="00CE52D6">
        <w:rPr>
          <w:rFonts w:eastAsia="Arial" w:cs="Times New Roman"/>
          <w:color w:val="4472C4" w:themeColor="accent1"/>
          <w:szCs w:val="24"/>
        </w:rPr>
        <w:t xml:space="preserve"> effect of Pair Type was detected, </w:t>
      </w:r>
      <w:proofErr w:type="gramStart"/>
      <w:r w:rsidR="00B66D74" w:rsidRPr="00CE52D6">
        <w:rPr>
          <w:rFonts w:eastAsia="Arial" w:cs="Times New Roman"/>
          <w:i/>
          <w:iCs/>
          <w:color w:val="4472C4" w:themeColor="accent1"/>
          <w:szCs w:val="24"/>
        </w:rPr>
        <w:t>F</w:t>
      </w:r>
      <w:r w:rsidR="00B66D74" w:rsidRPr="00CE52D6">
        <w:rPr>
          <w:rFonts w:eastAsia="Arial" w:cs="Times New Roman"/>
          <w:color w:val="4472C4" w:themeColor="accent1"/>
          <w:szCs w:val="24"/>
        </w:rPr>
        <w:t>(</w:t>
      </w:r>
      <w:proofErr w:type="gramEnd"/>
      <w:r w:rsidR="000B1CF6" w:rsidRPr="00CE52D6">
        <w:rPr>
          <w:rFonts w:eastAsia="Arial" w:cs="Times New Roman"/>
          <w:color w:val="4472C4" w:themeColor="accent1"/>
          <w:szCs w:val="24"/>
        </w:rPr>
        <w:t>3</w:t>
      </w:r>
      <w:r w:rsidR="00B66D74" w:rsidRPr="00CE52D6">
        <w:rPr>
          <w:rFonts w:eastAsia="Arial" w:cs="Times New Roman"/>
          <w:color w:val="4472C4" w:themeColor="accent1"/>
          <w:szCs w:val="24"/>
        </w:rPr>
        <w:t xml:space="preserve">, </w:t>
      </w:r>
      <w:r w:rsidR="000B1CF6" w:rsidRPr="00CE52D6">
        <w:rPr>
          <w:rFonts w:eastAsia="Arial" w:cs="Times New Roman"/>
          <w:color w:val="4472C4" w:themeColor="accent1"/>
          <w:szCs w:val="24"/>
        </w:rPr>
        <w:t>297</w:t>
      </w:r>
      <w:r w:rsidR="00B66D74" w:rsidRPr="00CE52D6">
        <w:rPr>
          <w:rFonts w:eastAsia="Arial" w:cs="Times New Roman"/>
          <w:color w:val="4472C4" w:themeColor="accent1"/>
          <w:szCs w:val="24"/>
        </w:rPr>
        <w:t xml:space="preserve">) = </w:t>
      </w:r>
      <w:r w:rsidR="000A1EB7" w:rsidRPr="00CE52D6">
        <w:rPr>
          <w:rFonts w:eastAsia="Arial" w:cs="Times New Roman"/>
          <w:color w:val="4472C4" w:themeColor="accent1"/>
          <w:szCs w:val="24"/>
        </w:rPr>
        <w:t>359.85</w:t>
      </w:r>
      <w:r w:rsidR="00B66D74" w:rsidRPr="00CE52D6">
        <w:rPr>
          <w:rFonts w:eastAsia="Arial" w:cs="Times New Roman"/>
          <w:color w:val="4472C4" w:themeColor="accent1"/>
          <w:szCs w:val="24"/>
        </w:rPr>
        <w:t xml:space="preserve">, </w:t>
      </w:r>
      <w:r w:rsidR="00B66D74" w:rsidRPr="00CE52D6">
        <w:rPr>
          <w:rFonts w:eastAsia="Arial" w:cs="Times New Roman"/>
          <w:i/>
          <w:iCs/>
          <w:color w:val="4472C4" w:themeColor="accent1"/>
          <w:szCs w:val="24"/>
        </w:rPr>
        <w:t>MSE</w:t>
      </w:r>
      <w:r w:rsidR="00B66D74" w:rsidRPr="00CE52D6">
        <w:rPr>
          <w:rFonts w:eastAsia="Arial" w:cs="Times New Roman"/>
          <w:color w:val="4472C4" w:themeColor="accent1"/>
          <w:szCs w:val="24"/>
        </w:rPr>
        <w:t xml:space="preserve"> = </w:t>
      </w:r>
      <w:r w:rsidR="00833BA9" w:rsidRPr="00CE52D6">
        <w:rPr>
          <w:rFonts w:eastAsia="Arial" w:cs="Times New Roman"/>
          <w:color w:val="4472C4" w:themeColor="accent1"/>
          <w:szCs w:val="24"/>
        </w:rPr>
        <w:t>181.82</w:t>
      </w:r>
      <w:r w:rsidR="00B66D74" w:rsidRPr="00CE52D6">
        <w:rPr>
          <w:rFonts w:eastAsia="Arial" w:cs="Times New Roman"/>
          <w:color w:val="4472C4" w:themeColor="accent1"/>
          <w:szCs w:val="24"/>
        </w:rPr>
        <w:t xml:space="preserve">, </w:t>
      </w:r>
      <w:r w:rsidR="00B66D74" w:rsidRPr="00CE52D6">
        <w:rPr>
          <w:rFonts w:eastAsia="Arial" w:cs="Times New Roman"/>
          <w:i/>
          <w:iCs/>
          <w:color w:val="4472C4" w:themeColor="accent1"/>
          <w:szCs w:val="24"/>
        </w:rPr>
        <w:t>η</w:t>
      </w:r>
      <w:r w:rsidR="00B66D74" w:rsidRPr="00CE52D6">
        <w:rPr>
          <w:rFonts w:eastAsia="Arial" w:cs="Times New Roman"/>
          <w:color w:val="4472C4" w:themeColor="accent1"/>
          <w:szCs w:val="24"/>
          <w:vertAlign w:val="subscript"/>
        </w:rPr>
        <w:t>p</w:t>
      </w:r>
      <w:r w:rsidR="00B66D74" w:rsidRPr="00CE52D6">
        <w:rPr>
          <w:rFonts w:eastAsia="Arial" w:cs="Times New Roman"/>
          <w:color w:val="4472C4" w:themeColor="accent1"/>
          <w:szCs w:val="24"/>
          <w:vertAlign w:val="superscript"/>
        </w:rPr>
        <w:t>2</w:t>
      </w:r>
      <w:r w:rsidR="00B66D74" w:rsidRPr="00CE52D6">
        <w:rPr>
          <w:rFonts w:eastAsia="Arial" w:cs="Times New Roman"/>
          <w:color w:val="4472C4" w:themeColor="accent1"/>
          <w:szCs w:val="24"/>
        </w:rPr>
        <w:t xml:space="preserve"> = .</w:t>
      </w:r>
      <w:r w:rsidR="00833BA9" w:rsidRPr="00CE52D6">
        <w:rPr>
          <w:rFonts w:eastAsia="Arial" w:cs="Times New Roman"/>
          <w:color w:val="4472C4" w:themeColor="accent1"/>
          <w:szCs w:val="24"/>
        </w:rPr>
        <w:t>78</w:t>
      </w:r>
      <w:r w:rsidR="003C39CB">
        <w:rPr>
          <w:rFonts w:eastAsia="Arial" w:cs="Times New Roman"/>
          <w:color w:val="4472C4" w:themeColor="accent1"/>
          <w:szCs w:val="24"/>
        </w:rPr>
        <w:t>, in which</w:t>
      </w:r>
      <w:r w:rsidR="00B66D74" w:rsidRPr="00CE52D6">
        <w:rPr>
          <w:rFonts w:eastAsia="Arial" w:cs="Times New Roman"/>
          <w:color w:val="4472C4" w:themeColor="accent1"/>
          <w:szCs w:val="24"/>
        </w:rPr>
        <w:t xml:space="preserve"> JOLs/recall rates </w:t>
      </w:r>
      <w:r w:rsidR="00970D67" w:rsidRPr="00CE52D6">
        <w:rPr>
          <w:rFonts w:eastAsia="Arial" w:cs="Times New Roman"/>
          <w:color w:val="4472C4" w:themeColor="accent1"/>
          <w:szCs w:val="24"/>
        </w:rPr>
        <w:t xml:space="preserve">were </w:t>
      </w:r>
      <w:r w:rsidR="00B66D74" w:rsidRPr="00CE52D6">
        <w:rPr>
          <w:rFonts w:eastAsia="Arial" w:cs="Times New Roman"/>
          <w:color w:val="4472C4" w:themeColor="accent1"/>
          <w:szCs w:val="24"/>
        </w:rPr>
        <w:t xml:space="preserve">highest for </w:t>
      </w:r>
      <w:r w:rsidR="001F41F3" w:rsidRPr="00CE52D6">
        <w:rPr>
          <w:rFonts w:eastAsia="Arial" w:cs="Times New Roman"/>
          <w:color w:val="4472C4" w:themeColor="accent1"/>
          <w:szCs w:val="24"/>
        </w:rPr>
        <w:t>symmetrical</w:t>
      </w:r>
      <w:r w:rsidR="00B66D74" w:rsidRPr="00CE52D6">
        <w:rPr>
          <w:rFonts w:eastAsia="Arial" w:cs="Times New Roman"/>
          <w:color w:val="4472C4" w:themeColor="accent1"/>
          <w:szCs w:val="24"/>
        </w:rPr>
        <w:t xml:space="preserve"> pairs </w:t>
      </w:r>
      <w:r w:rsidR="00B66D74" w:rsidRPr="00CE52D6">
        <w:rPr>
          <w:rFonts w:eastAsia="Arial" w:cs="Times New Roman"/>
          <w:color w:val="4472C4" w:themeColor="accent1"/>
          <w:szCs w:val="24"/>
        </w:rPr>
        <w:lastRenderedPageBreak/>
        <w:t>(</w:t>
      </w:r>
      <w:r w:rsidR="001F41F3" w:rsidRPr="00CE52D6">
        <w:rPr>
          <w:rFonts w:eastAsia="Arial" w:cs="Times New Roman"/>
          <w:color w:val="4472C4" w:themeColor="accent1"/>
          <w:szCs w:val="24"/>
        </w:rPr>
        <w:t>73.60</w:t>
      </w:r>
      <w:r w:rsidR="00B66D74" w:rsidRPr="00CE52D6">
        <w:rPr>
          <w:rFonts w:eastAsia="Arial" w:cs="Times New Roman"/>
          <w:color w:val="4472C4" w:themeColor="accent1"/>
          <w:szCs w:val="24"/>
        </w:rPr>
        <w:t xml:space="preserve">), followed by </w:t>
      </w:r>
      <w:r w:rsidR="001F41F3" w:rsidRPr="00CE52D6">
        <w:rPr>
          <w:rFonts w:eastAsia="Arial" w:cs="Times New Roman"/>
          <w:color w:val="4472C4" w:themeColor="accent1"/>
          <w:szCs w:val="24"/>
        </w:rPr>
        <w:t>forward</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70.15</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backward</w:t>
      </w:r>
      <w:r w:rsidR="00B66D74" w:rsidRPr="00CE52D6">
        <w:rPr>
          <w:rFonts w:eastAsia="Arial" w:cs="Times New Roman"/>
          <w:color w:val="4472C4" w:themeColor="accent1"/>
          <w:szCs w:val="24"/>
        </w:rPr>
        <w:t xml:space="preserve"> (</w:t>
      </w:r>
      <w:r w:rsidR="0018439B" w:rsidRPr="00CE52D6">
        <w:rPr>
          <w:rFonts w:eastAsia="Arial" w:cs="Times New Roman"/>
          <w:color w:val="4472C4" w:themeColor="accent1"/>
          <w:szCs w:val="24"/>
        </w:rPr>
        <w:t>6</w:t>
      </w:r>
      <w:r w:rsidR="00A113DC" w:rsidRPr="00CE52D6">
        <w:rPr>
          <w:rFonts w:eastAsia="Arial" w:cs="Times New Roman"/>
          <w:color w:val="4472C4" w:themeColor="accent1"/>
          <w:szCs w:val="24"/>
        </w:rPr>
        <w:t>2</w:t>
      </w:r>
      <w:r w:rsidR="0018439B" w:rsidRPr="00CE52D6">
        <w:rPr>
          <w:rFonts w:eastAsia="Arial" w:cs="Times New Roman"/>
          <w:color w:val="4472C4" w:themeColor="accent1"/>
          <w:szCs w:val="24"/>
        </w:rPr>
        <w:t>.</w:t>
      </w:r>
      <w:r w:rsidR="00A113DC" w:rsidRPr="00CE52D6">
        <w:rPr>
          <w:rFonts w:eastAsia="Arial" w:cs="Times New Roman"/>
          <w:color w:val="4472C4" w:themeColor="accent1"/>
          <w:szCs w:val="24"/>
        </w:rPr>
        <w:t>86</w:t>
      </w:r>
      <w:r w:rsidR="00B66D74" w:rsidRPr="00CE52D6">
        <w:rPr>
          <w:rFonts w:eastAsia="Arial" w:cs="Times New Roman"/>
          <w:color w:val="4472C4" w:themeColor="accent1"/>
          <w:szCs w:val="24"/>
        </w:rPr>
        <w:t xml:space="preserve">), and </w:t>
      </w:r>
      <w:r w:rsidR="00A113DC" w:rsidRPr="00CE52D6">
        <w:rPr>
          <w:rFonts w:eastAsia="Arial" w:cs="Times New Roman"/>
          <w:color w:val="4472C4" w:themeColor="accent1"/>
          <w:szCs w:val="24"/>
        </w:rPr>
        <w:t>unrelated pairs</w:t>
      </w:r>
      <w:r w:rsidR="00B66D74" w:rsidRPr="00CE52D6">
        <w:rPr>
          <w:rFonts w:eastAsia="Arial" w:cs="Times New Roman"/>
          <w:color w:val="4472C4" w:themeColor="accent1"/>
          <w:szCs w:val="24"/>
        </w:rPr>
        <w:t xml:space="preserve"> (</w:t>
      </w:r>
      <w:r w:rsidR="00A113DC" w:rsidRPr="00CE52D6">
        <w:rPr>
          <w:rFonts w:eastAsia="Arial" w:cs="Times New Roman"/>
          <w:color w:val="4472C4" w:themeColor="accent1"/>
          <w:szCs w:val="24"/>
        </w:rPr>
        <w:t>33.82</w:t>
      </w:r>
      <w:r w:rsidR="00B66D74" w:rsidRPr="00CE52D6">
        <w:rPr>
          <w:rFonts w:eastAsia="Arial" w:cs="Times New Roman"/>
          <w:color w:val="4472C4" w:themeColor="accent1"/>
          <w:szCs w:val="24"/>
        </w:rPr>
        <w:t>)</w:t>
      </w:r>
      <w:r w:rsidR="0018439B" w:rsidRPr="00CE52D6">
        <w:rPr>
          <w:rFonts w:eastAsia="Arial" w:cs="Times New Roman"/>
          <w:color w:val="4472C4" w:themeColor="accent1"/>
          <w:szCs w:val="24"/>
        </w:rPr>
        <w:t xml:space="preserve">. </w:t>
      </w:r>
      <w:r w:rsidR="00B66D74" w:rsidRPr="00CE52D6">
        <w:rPr>
          <w:rFonts w:eastAsia="Arial" w:cs="Times New Roman"/>
          <w:color w:val="4472C4" w:themeColor="accent1"/>
          <w:szCs w:val="24"/>
        </w:rPr>
        <w:t>All comparisons differed</w:t>
      </w:r>
      <w:r w:rsidR="00716D04" w:rsidRPr="00CE52D6">
        <w:rPr>
          <w:rFonts w:eastAsia="Arial" w:cs="Times New Roman"/>
          <w:color w:val="4472C4" w:themeColor="accent1"/>
          <w:szCs w:val="24"/>
        </w:rPr>
        <w:t xml:space="preserve"> statistically</w:t>
      </w:r>
      <w:r w:rsidR="00E870BD" w:rsidRPr="00CE52D6">
        <w:rPr>
          <w:rFonts w:eastAsia="Arial" w:cs="Times New Roman"/>
          <w:color w:val="4472C4" w:themeColor="accent1"/>
          <w:szCs w:val="24"/>
        </w:rPr>
        <w:t xml:space="preserve">, </w:t>
      </w:r>
      <w:proofErr w:type="spellStart"/>
      <w:r w:rsidR="00E870BD" w:rsidRPr="00CE52D6">
        <w:rPr>
          <w:rFonts w:eastAsia="Arial" w:cs="Times New Roman"/>
          <w:i/>
          <w:iCs/>
          <w:color w:val="4472C4" w:themeColor="accent1"/>
          <w:szCs w:val="24"/>
        </w:rPr>
        <w:t>t</w:t>
      </w:r>
      <w:r w:rsidR="00E870BD" w:rsidRPr="00CE52D6">
        <w:rPr>
          <w:rFonts w:eastAsia="Arial" w:cs="Times New Roman"/>
          <w:color w:val="4472C4" w:themeColor="accent1"/>
          <w:szCs w:val="24"/>
        </w:rPr>
        <w:t>s</w:t>
      </w:r>
      <w:proofErr w:type="spellEnd"/>
      <w:r w:rsidR="00E870BD" w:rsidRPr="00CE52D6">
        <w:rPr>
          <w:rFonts w:eastAsia="Arial" w:cs="Times New Roman"/>
          <w:color w:val="4472C4" w:themeColor="accent1"/>
          <w:szCs w:val="24"/>
        </w:rPr>
        <w:t xml:space="preserve"> ≥ </w:t>
      </w:r>
      <w:r w:rsidR="00D22630" w:rsidRPr="00CE52D6">
        <w:rPr>
          <w:rFonts w:eastAsia="Arial" w:cs="Times New Roman"/>
          <w:color w:val="4472C4" w:themeColor="accent1"/>
          <w:szCs w:val="24"/>
        </w:rPr>
        <w:t>2.</w:t>
      </w:r>
      <w:r w:rsidR="00823E69" w:rsidRPr="00CE52D6">
        <w:rPr>
          <w:rFonts w:eastAsia="Arial" w:cs="Times New Roman"/>
          <w:color w:val="4472C4" w:themeColor="accent1"/>
          <w:szCs w:val="24"/>
        </w:rPr>
        <w:t>04</w:t>
      </w:r>
      <w:r w:rsidR="00E870BD" w:rsidRPr="00CE52D6">
        <w:rPr>
          <w:rFonts w:eastAsia="Arial" w:cs="Times New Roman"/>
          <w:color w:val="4472C4" w:themeColor="accent1"/>
          <w:szCs w:val="24"/>
        </w:rPr>
        <w:t xml:space="preserve">, </w:t>
      </w:r>
      <w:r w:rsidR="00E870BD" w:rsidRPr="00CE52D6">
        <w:rPr>
          <w:rFonts w:eastAsia="Arial" w:cs="Times New Roman"/>
          <w:i/>
          <w:iCs/>
          <w:color w:val="4472C4" w:themeColor="accent1"/>
          <w:szCs w:val="24"/>
        </w:rPr>
        <w:t>d</w:t>
      </w:r>
      <w:r w:rsidR="00E870BD" w:rsidRPr="00CE52D6">
        <w:rPr>
          <w:rFonts w:eastAsia="Arial" w:cs="Times New Roman"/>
          <w:color w:val="4472C4" w:themeColor="accent1"/>
          <w:szCs w:val="24"/>
        </w:rPr>
        <w:t xml:space="preserve">s ≥ </w:t>
      </w:r>
      <w:r w:rsidR="00A30F42">
        <w:rPr>
          <w:rFonts w:eastAsia="Arial" w:cs="Times New Roman"/>
          <w:color w:val="4472C4" w:themeColor="accent1"/>
          <w:szCs w:val="24"/>
        </w:rPr>
        <w:t>0</w:t>
      </w:r>
      <w:r w:rsidR="00E870BD" w:rsidRPr="00CE52D6">
        <w:rPr>
          <w:rFonts w:eastAsia="Arial" w:cs="Times New Roman"/>
          <w:color w:val="4472C4" w:themeColor="accent1"/>
          <w:szCs w:val="24"/>
        </w:rPr>
        <w:t>.</w:t>
      </w:r>
      <w:r w:rsidR="00BF0F0D" w:rsidRPr="00CE52D6">
        <w:rPr>
          <w:rFonts w:eastAsia="Arial" w:cs="Times New Roman"/>
          <w:color w:val="4472C4" w:themeColor="accent1"/>
          <w:szCs w:val="24"/>
        </w:rPr>
        <w:t>29</w:t>
      </w:r>
      <w:r w:rsidR="00E870BD" w:rsidRPr="00CE52D6">
        <w:rPr>
          <w:rFonts w:eastAsia="Arial" w:cs="Times New Roman"/>
          <w:color w:val="4472C4" w:themeColor="accent1"/>
          <w:szCs w:val="24"/>
        </w:rPr>
        <w:t>.</w:t>
      </w:r>
    </w:p>
    <w:p w14:paraId="578A4B77" w14:textId="03A3DD8C" w:rsidR="002D086E" w:rsidRPr="00CE52D6" w:rsidRDefault="009D5003"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sidRPr="00CE52D6">
        <w:rPr>
          <w:rFonts w:eastAsia="Arial" w:cs="Times New Roman"/>
          <w:color w:val="4472C4" w:themeColor="accent1"/>
          <w:szCs w:val="24"/>
        </w:rPr>
        <w:tab/>
      </w:r>
      <w:r w:rsidR="003C39CB">
        <w:rPr>
          <w:rFonts w:eastAsia="Arial" w:cs="Times New Roman"/>
          <w:color w:val="4472C4" w:themeColor="accent1"/>
          <w:szCs w:val="24"/>
        </w:rPr>
        <w:t>A</w:t>
      </w:r>
      <w:r w:rsidR="003C39CB" w:rsidRPr="00CE52D6">
        <w:rPr>
          <w:rFonts w:eastAsia="Arial" w:cs="Times New Roman"/>
          <w:color w:val="4472C4" w:themeColor="accent1"/>
          <w:szCs w:val="24"/>
        </w:rPr>
        <w:t xml:space="preserve"> </w:t>
      </w:r>
      <w:r w:rsidR="00093AF0" w:rsidRPr="00CE52D6">
        <w:rPr>
          <w:rFonts w:eastAsia="Arial" w:cs="Times New Roman"/>
          <w:color w:val="4472C4" w:themeColor="accent1"/>
          <w:szCs w:val="24"/>
        </w:rPr>
        <w:t xml:space="preserve">significant </w:t>
      </w:r>
      <w:r w:rsidR="00497411" w:rsidRPr="00CE52D6">
        <w:rPr>
          <w:rFonts w:eastAsia="Arial" w:cs="Times New Roman"/>
          <w:color w:val="4472C4" w:themeColor="accent1"/>
          <w:szCs w:val="24"/>
        </w:rPr>
        <w:t xml:space="preserve">Measure </w:t>
      </w:r>
      <w:r w:rsidR="00905828" w:rsidRPr="00905828">
        <w:rPr>
          <w:rFonts w:eastAsia="Arial" w:cs="Times New Roman"/>
          <w:color w:val="4472C4" w:themeColor="accent1"/>
          <w:szCs w:val="24"/>
        </w:rPr>
        <w:t>×</w:t>
      </w:r>
      <w:r w:rsidR="00497411" w:rsidRPr="00CE52D6">
        <w:rPr>
          <w:rFonts w:eastAsia="Arial" w:cs="Times New Roman"/>
          <w:color w:val="4472C4" w:themeColor="accent1"/>
          <w:szCs w:val="24"/>
        </w:rPr>
        <w:t xml:space="preserve"> </w:t>
      </w:r>
      <w:r w:rsidR="00963100" w:rsidRPr="00CE52D6">
        <w:rPr>
          <w:rFonts w:eastAsia="Arial" w:cs="Times New Roman"/>
          <w:color w:val="4472C4" w:themeColor="accent1"/>
          <w:szCs w:val="24"/>
        </w:rPr>
        <w:t>Direction interaction</w:t>
      </w:r>
      <w:r w:rsidR="003C39CB">
        <w:rPr>
          <w:rFonts w:eastAsia="Arial" w:cs="Times New Roman"/>
          <w:color w:val="4472C4" w:themeColor="accent1"/>
          <w:szCs w:val="24"/>
        </w:rPr>
        <w:t xml:space="preserve"> was also found</w:t>
      </w:r>
      <w:r w:rsidR="00BE5CC2" w:rsidRPr="00CE52D6">
        <w:rPr>
          <w:rFonts w:eastAsia="Arial" w:cs="Times New Roman"/>
          <w:color w:val="4472C4" w:themeColor="accent1"/>
          <w:szCs w:val="24"/>
        </w:rPr>
        <w:t xml:space="preserve">, </w:t>
      </w:r>
      <w:proofErr w:type="gramStart"/>
      <w:r w:rsidR="00BE5CC2" w:rsidRPr="00CE52D6">
        <w:rPr>
          <w:rFonts w:eastAsia="Arial" w:cs="Times New Roman"/>
          <w:i/>
          <w:iCs/>
          <w:color w:val="4472C4" w:themeColor="accent1"/>
          <w:szCs w:val="24"/>
        </w:rPr>
        <w:t>F</w:t>
      </w:r>
      <w:r w:rsidR="00BE5CC2" w:rsidRPr="00CE52D6">
        <w:rPr>
          <w:rFonts w:eastAsia="Arial" w:cs="Times New Roman"/>
          <w:color w:val="4472C4" w:themeColor="accent1"/>
          <w:szCs w:val="24"/>
        </w:rPr>
        <w:t>(</w:t>
      </w:r>
      <w:proofErr w:type="gramEnd"/>
      <w:r w:rsidR="00866B07">
        <w:rPr>
          <w:rFonts w:eastAsia="Arial" w:cs="Times New Roman"/>
          <w:color w:val="4472C4" w:themeColor="accent1"/>
          <w:szCs w:val="24"/>
        </w:rPr>
        <w:t>3</w:t>
      </w:r>
      <w:r w:rsidR="00BE5CC2" w:rsidRPr="00CE52D6">
        <w:rPr>
          <w:rFonts w:eastAsia="Arial" w:cs="Times New Roman"/>
          <w:color w:val="4472C4" w:themeColor="accent1"/>
          <w:szCs w:val="24"/>
        </w:rPr>
        <w:t xml:space="preserve">, </w:t>
      </w:r>
      <w:r w:rsidR="00866B07">
        <w:rPr>
          <w:rFonts w:eastAsia="Arial" w:cs="Times New Roman"/>
          <w:color w:val="4472C4" w:themeColor="accent1"/>
          <w:szCs w:val="24"/>
        </w:rPr>
        <w:t>297</w:t>
      </w:r>
      <w:r w:rsidR="00BE5CC2" w:rsidRPr="00CE52D6">
        <w:rPr>
          <w:rFonts w:eastAsia="Arial" w:cs="Times New Roman"/>
          <w:color w:val="4472C4" w:themeColor="accent1"/>
          <w:szCs w:val="24"/>
        </w:rPr>
        <w:t xml:space="preserve">) = </w:t>
      </w:r>
      <w:r w:rsidR="00866B07">
        <w:rPr>
          <w:rFonts w:eastAsia="Arial" w:cs="Times New Roman"/>
          <w:color w:val="4472C4" w:themeColor="accent1"/>
          <w:szCs w:val="24"/>
        </w:rPr>
        <w:t>22.64</w:t>
      </w:r>
      <w:r w:rsidR="00BE5CC2" w:rsidRPr="00CE52D6">
        <w:rPr>
          <w:rFonts w:eastAsia="Arial" w:cs="Times New Roman"/>
          <w:color w:val="4472C4" w:themeColor="accent1"/>
          <w:szCs w:val="24"/>
        </w:rPr>
        <w:t xml:space="preserve">, </w:t>
      </w:r>
      <w:r w:rsidR="00BE5CC2" w:rsidRPr="00CE52D6">
        <w:rPr>
          <w:rFonts w:eastAsia="Arial" w:cs="Times New Roman"/>
          <w:i/>
          <w:iCs/>
          <w:color w:val="4472C4" w:themeColor="accent1"/>
          <w:szCs w:val="24"/>
        </w:rPr>
        <w:t>MSE</w:t>
      </w:r>
      <w:r w:rsidR="00BE5CC2" w:rsidRPr="00CE52D6">
        <w:rPr>
          <w:rFonts w:eastAsia="Arial" w:cs="Times New Roman"/>
          <w:color w:val="4472C4" w:themeColor="accent1"/>
          <w:szCs w:val="24"/>
        </w:rPr>
        <w:t xml:space="preserve"> = </w:t>
      </w:r>
      <w:r w:rsidR="00C9317C">
        <w:rPr>
          <w:rFonts w:eastAsia="Arial" w:cs="Times New Roman"/>
          <w:color w:val="4472C4" w:themeColor="accent1"/>
          <w:szCs w:val="24"/>
        </w:rPr>
        <w:t>168.97</w:t>
      </w:r>
      <w:r w:rsidR="00BE5CC2" w:rsidRPr="00CE52D6">
        <w:rPr>
          <w:rFonts w:eastAsia="Arial" w:cs="Times New Roman"/>
          <w:color w:val="4472C4" w:themeColor="accent1"/>
          <w:szCs w:val="24"/>
        </w:rPr>
        <w:t xml:space="preserve">, </w:t>
      </w:r>
      <w:r w:rsidR="00BE5CC2" w:rsidRPr="00CE52D6">
        <w:rPr>
          <w:rFonts w:eastAsia="Arial" w:cs="Times New Roman"/>
          <w:i/>
          <w:iCs/>
          <w:color w:val="4472C4" w:themeColor="accent1"/>
          <w:szCs w:val="24"/>
        </w:rPr>
        <w:t>η</w:t>
      </w:r>
      <w:r w:rsidR="00BE5CC2" w:rsidRPr="00CE52D6">
        <w:rPr>
          <w:rFonts w:eastAsia="Arial" w:cs="Times New Roman"/>
          <w:color w:val="4472C4" w:themeColor="accent1"/>
          <w:szCs w:val="24"/>
          <w:vertAlign w:val="subscript"/>
        </w:rPr>
        <w:t>p</w:t>
      </w:r>
      <w:r w:rsidR="00BE5CC2" w:rsidRPr="00CE52D6">
        <w:rPr>
          <w:rFonts w:eastAsia="Arial" w:cs="Times New Roman"/>
          <w:color w:val="4472C4" w:themeColor="accent1"/>
          <w:szCs w:val="24"/>
          <w:vertAlign w:val="superscript"/>
        </w:rPr>
        <w:t>2</w:t>
      </w:r>
      <w:r w:rsidR="00BE5CC2" w:rsidRPr="00CE52D6">
        <w:rPr>
          <w:rFonts w:eastAsia="Arial" w:cs="Times New Roman"/>
          <w:color w:val="4472C4" w:themeColor="accent1"/>
          <w:szCs w:val="24"/>
        </w:rPr>
        <w:t xml:space="preserve"> = .</w:t>
      </w:r>
      <w:r w:rsidR="00C9317C">
        <w:rPr>
          <w:rFonts w:eastAsia="Arial" w:cs="Times New Roman"/>
          <w:color w:val="4472C4" w:themeColor="accent1"/>
          <w:szCs w:val="24"/>
        </w:rPr>
        <w:t>19</w:t>
      </w:r>
      <w:r w:rsidR="00CE52D6">
        <w:rPr>
          <w:rFonts w:eastAsia="Arial" w:cs="Times New Roman"/>
          <w:color w:val="4472C4" w:themeColor="accent1"/>
          <w:szCs w:val="24"/>
        </w:rPr>
        <w:t xml:space="preserve">, </w:t>
      </w:r>
      <w:r w:rsidR="00B66D74" w:rsidRPr="00CE52D6">
        <w:rPr>
          <w:rFonts w:eastAsia="Arial" w:cs="Times New Roman"/>
          <w:color w:val="4472C4" w:themeColor="accent1"/>
          <w:szCs w:val="24"/>
        </w:rPr>
        <w:t>which confirmed</w:t>
      </w:r>
      <w:r w:rsidR="00963100" w:rsidRPr="00CE52D6">
        <w:rPr>
          <w:rFonts w:eastAsia="Arial" w:cs="Times New Roman"/>
          <w:color w:val="4472C4" w:themeColor="accent1"/>
          <w:szCs w:val="24"/>
        </w:rPr>
        <w:t xml:space="preserve"> the presence of an illusion of competence pattern.</w:t>
      </w:r>
      <w:r w:rsidR="00BE5CC2">
        <w:rPr>
          <w:rFonts w:eastAsia="Arial" w:cs="Times New Roman"/>
          <w:color w:val="4472C4" w:themeColor="accent1"/>
          <w:szCs w:val="24"/>
        </w:rPr>
        <w:t xml:space="preserve"> Across encoding groups, </w:t>
      </w:r>
      <w:r w:rsidR="00C9317C">
        <w:rPr>
          <w:rFonts w:eastAsia="Arial" w:cs="Times New Roman"/>
          <w:color w:val="4472C4" w:themeColor="accent1"/>
          <w:szCs w:val="24"/>
        </w:rPr>
        <w:t xml:space="preserve">mean JOLs </w:t>
      </w:r>
      <w:r w:rsidR="003C4841">
        <w:rPr>
          <w:rFonts w:eastAsia="Arial" w:cs="Times New Roman"/>
          <w:color w:val="4472C4" w:themeColor="accent1"/>
          <w:szCs w:val="24"/>
        </w:rPr>
        <w:t xml:space="preserve">were underconfident for forward </w:t>
      </w:r>
      <w:r w:rsidR="003C39CB">
        <w:rPr>
          <w:rFonts w:eastAsia="Arial" w:cs="Times New Roman"/>
          <w:color w:val="4472C4" w:themeColor="accent1"/>
          <w:szCs w:val="24"/>
        </w:rPr>
        <w:t xml:space="preserve">pairs </w:t>
      </w:r>
      <w:r w:rsidR="00C9317C">
        <w:rPr>
          <w:rFonts w:eastAsia="Arial" w:cs="Times New Roman"/>
          <w:color w:val="4472C4" w:themeColor="accent1"/>
          <w:szCs w:val="24"/>
        </w:rPr>
        <w:t>(</w:t>
      </w:r>
      <w:r w:rsidR="007F2ADE">
        <w:rPr>
          <w:rFonts w:eastAsia="Arial" w:cs="Times New Roman"/>
          <w:color w:val="4472C4" w:themeColor="accent1"/>
          <w:szCs w:val="24"/>
        </w:rPr>
        <w:t>66.58</w:t>
      </w:r>
      <w:r w:rsidR="00C9317C">
        <w:rPr>
          <w:rFonts w:eastAsia="Arial" w:cs="Times New Roman"/>
          <w:color w:val="4472C4" w:themeColor="accent1"/>
          <w:szCs w:val="24"/>
        </w:rPr>
        <w:t xml:space="preserve"> vs. </w:t>
      </w:r>
      <w:r w:rsidR="007F2ADE">
        <w:rPr>
          <w:rFonts w:eastAsia="Arial" w:cs="Times New Roman"/>
          <w:color w:val="4472C4" w:themeColor="accent1"/>
          <w:szCs w:val="24"/>
        </w:rPr>
        <w:t>73.72</w:t>
      </w:r>
      <w:r w:rsidR="00E114AB">
        <w:rPr>
          <w:rFonts w:eastAsia="Arial" w:cs="Times New Roman"/>
          <w:color w:val="4472C4" w:themeColor="accent1"/>
          <w:szCs w:val="24"/>
        </w:rPr>
        <w:t xml:space="preserve">; </w:t>
      </w:r>
      <w:proofErr w:type="gramStart"/>
      <w:r w:rsidR="00E114AB" w:rsidRPr="00E114AB">
        <w:rPr>
          <w:rFonts w:eastAsia="Arial" w:cs="Times New Roman"/>
          <w:i/>
          <w:iCs/>
          <w:color w:val="4472C4" w:themeColor="accent1"/>
          <w:szCs w:val="24"/>
        </w:rPr>
        <w:t>t</w:t>
      </w:r>
      <w:r w:rsidR="00E114AB" w:rsidRPr="00E114AB">
        <w:rPr>
          <w:rFonts w:eastAsia="Arial" w:cs="Times New Roman"/>
          <w:color w:val="4472C4" w:themeColor="accent1"/>
          <w:szCs w:val="24"/>
        </w:rPr>
        <w:t>(</w:t>
      </w:r>
      <w:proofErr w:type="gramEnd"/>
      <w:r w:rsidR="00F531D5">
        <w:rPr>
          <w:rFonts w:eastAsia="Arial" w:cs="Times New Roman"/>
          <w:color w:val="4472C4" w:themeColor="accent1"/>
          <w:szCs w:val="24"/>
        </w:rPr>
        <w:t>101</w:t>
      </w:r>
      <w:r w:rsidR="00E114AB" w:rsidRPr="00E114AB">
        <w:rPr>
          <w:rFonts w:eastAsia="Arial" w:cs="Times New Roman"/>
          <w:color w:val="4472C4" w:themeColor="accent1"/>
          <w:szCs w:val="24"/>
        </w:rPr>
        <w:t xml:space="preserve">) = </w:t>
      </w:r>
      <w:r w:rsidR="00112F7B">
        <w:rPr>
          <w:rFonts w:eastAsia="Arial" w:cs="Times New Roman"/>
          <w:color w:val="4472C4" w:themeColor="accent1"/>
          <w:szCs w:val="24"/>
        </w:rPr>
        <w:t>2.59</w:t>
      </w:r>
      <w:r w:rsidR="00E114AB" w:rsidRP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SEM</w:t>
      </w:r>
      <w:r w:rsidR="00E114AB" w:rsidRPr="00E114AB">
        <w:rPr>
          <w:rFonts w:eastAsia="Arial" w:cs="Times New Roman"/>
          <w:color w:val="4472C4" w:themeColor="accent1"/>
          <w:szCs w:val="24"/>
        </w:rPr>
        <w:t xml:space="preserve"> = </w:t>
      </w:r>
      <w:r w:rsidR="00112F7B">
        <w:rPr>
          <w:rFonts w:eastAsia="Arial" w:cs="Times New Roman"/>
          <w:color w:val="4472C4" w:themeColor="accent1"/>
          <w:szCs w:val="24"/>
        </w:rPr>
        <w:t>2.79</w:t>
      </w:r>
      <w:r w:rsidR="00E114AB" w:rsidRPr="00E114AB">
        <w:rPr>
          <w:rFonts w:eastAsia="Arial" w:cs="Times New Roman"/>
          <w:color w:val="4472C4" w:themeColor="accent1"/>
          <w:szCs w:val="24"/>
        </w:rPr>
        <w:t>,</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d</w:t>
      </w:r>
      <w:r w:rsidR="00E114AB">
        <w:rPr>
          <w:rFonts w:eastAsia="Arial" w:cs="Times New Roman"/>
          <w:color w:val="4472C4" w:themeColor="accent1"/>
          <w:szCs w:val="24"/>
        </w:rPr>
        <w:t xml:space="preserve"> = </w:t>
      </w:r>
      <w:r w:rsidR="00A30F42">
        <w:rPr>
          <w:rFonts w:eastAsia="Arial" w:cs="Times New Roman"/>
          <w:color w:val="4472C4" w:themeColor="accent1"/>
          <w:szCs w:val="24"/>
        </w:rPr>
        <w:t>0.38</w:t>
      </w:r>
      <w:r w:rsidR="00E114AB">
        <w:rPr>
          <w:rFonts w:eastAsia="Arial" w:cs="Times New Roman"/>
          <w:color w:val="4472C4" w:themeColor="accent1"/>
          <w:szCs w:val="24"/>
        </w:rPr>
        <w:t>)</w:t>
      </w:r>
      <w:r w:rsidR="00D908B0">
        <w:rPr>
          <w:rFonts w:eastAsia="Arial" w:cs="Times New Roman"/>
          <w:color w:val="4472C4" w:themeColor="accent1"/>
          <w:szCs w:val="24"/>
        </w:rPr>
        <w:t xml:space="preserve"> </w:t>
      </w:r>
      <w:r w:rsidR="00C9317C">
        <w:rPr>
          <w:rFonts w:eastAsia="Arial" w:cs="Times New Roman"/>
          <w:color w:val="4472C4" w:themeColor="accent1"/>
          <w:szCs w:val="24"/>
        </w:rPr>
        <w:t xml:space="preserve">but </w:t>
      </w:r>
      <w:r w:rsidR="00D65BBB">
        <w:rPr>
          <w:rFonts w:eastAsia="Arial" w:cs="Times New Roman"/>
          <w:color w:val="4472C4" w:themeColor="accent1"/>
          <w:szCs w:val="24"/>
        </w:rPr>
        <w:t xml:space="preserve">were overconfident </w:t>
      </w:r>
      <w:r w:rsidR="003C4841">
        <w:rPr>
          <w:rFonts w:eastAsia="Arial" w:cs="Times New Roman"/>
          <w:color w:val="4472C4" w:themeColor="accent1"/>
          <w:szCs w:val="24"/>
        </w:rPr>
        <w:t>for backward</w:t>
      </w:r>
      <w:r w:rsidR="00CA04F1">
        <w:rPr>
          <w:rFonts w:eastAsia="Arial" w:cs="Times New Roman"/>
          <w:color w:val="4472C4" w:themeColor="accent1"/>
          <w:szCs w:val="24"/>
        </w:rPr>
        <w:t xml:space="preserve"> </w:t>
      </w:r>
      <w:r w:rsidR="002F5359">
        <w:rPr>
          <w:rFonts w:eastAsia="Arial" w:cs="Times New Roman"/>
          <w:color w:val="4472C4" w:themeColor="accent1"/>
          <w:szCs w:val="24"/>
        </w:rPr>
        <w:t xml:space="preserve">pairs </w:t>
      </w:r>
      <w:r w:rsidR="003C4841">
        <w:rPr>
          <w:rFonts w:eastAsia="Arial" w:cs="Times New Roman"/>
          <w:color w:val="4472C4" w:themeColor="accent1"/>
          <w:szCs w:val="24"/>
        </w:rPr>
        <w:t>(</w:t>
      </w:r>
      <w:r w:rsidR="007F2ADE">
        <w:rPr>
          <w:rFonts w:eastAsia="Arial" w:cs="Times New Roman"/>
          <w:color w:val="4472C4" w:themeColor="accent1"/>
          <w:szCs w:val="24"/>
        </w:rPr>
        <w:t>66.55 vs. 59.16</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t</w:t>
      </w:r>
      <w:r w:rsidR="00E114AB" w:rsidRPr="00E114AB">
        <w:rPr>
          <w:rFonts w:eastAsia="Arial" w:cs="Times New Roman"/>
          <w:color w:val="4472C4" w:themeColor="accent1"/>
          <w:szCs w:val="24"/>
        </w:rPr>
        <w:t>(</w:t>
      </w:r>
      <w:r w:rsidR="009C4D4C">
        <w:rPr>
          <w:rFonts w:eastAsia="Arial" w:cs="Times New Roman"/>
          <w:color w:val="4472C4" w:themeColor="accent1"/>
          <w:szCs w:val="24"/>
        </w:rPr>
        <w:t>101</w:t>
      </w:r>
      <w:r w:rsidR="00E114AB" w:rsidRPr="00E114AB">
        <w:rPr>
          <w:rFonts w:eastAsia="Arial" w:cs="Times New Roman"/>
          <w:color w:val="4472C4" w:themeColor="accent1"/>
          <w:szCs w:val="24"/>
        </w:rPr>
        <w:t xml:space="preserve">) = </w:t>
      </w:r>
      <w:r w:rsidR="009C4D4C">
        <w:rPr>
          <w:rFonts w:eastAsia="Arial" w:cs="Times New Roman"/>
          <w:color w:val="4472C4" w:themeColor="accent1"/>
          <w:szCs w:val="24"/>
        </w:rPr>
        <w:t>2.54</w:t>
      </w:r>
      <w:r w:rsidR="00E114AB" w:rsidRP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SEM</w:t>
      </w:r>
      <w:r w:rsidR="00E114AB" w:rsidRPr="00E114AB">
        <w:rPr>
          <w:rFonts w:eastAsia="Arial" w:cs="Times New Roman"/>
          <w:color w:val="4472C4" w:themeColor="accent1"/>
          <w:szCs w:val="24"/>
        </w:rPr>
        <w:t xml:space="preserve"> = </w:t>
      </w:r>
      <w:r w:rsidR="001C1586">
        <w:rPr>
          <w:rFonts w:eastAsia="Arial" w:cs="Times New Roman"/>
          <w:color w:val="4472C4" w:themeColor="accent1"/>
          <w:szCs w:val="24"/>
        </w:rPr>
        <w:t>2.92</w:t>
      </w:r>
      <w:r w:rsidR="00E114AB" w:rsidRPr="00E114AB">
        <w:rPr>
          <w:rFonts w:eastAsia="Arial" w:cs="Times New Roman"/>
          <w:color w:val="4472C4" w:themeColor="accent1"/>
          <w:szCs w:val="24"/>
        </w:rPr>
        <w:t>,</w:t>
      </w:r>
      <w:r w:rsidR="00E114AB">
        <w:rPr>
          <w:rFonts w:eastAsia="Arial" w:cs="Times New Roman"/>
          <w:color w:val="4472C4" w:themeColor="accent1"/>
          <w:szCs w:val="24"/>
        </w:rPr>
        <w:t xml:space="preserve"> </w:t>
      </w:r>
      <w:r w:rsidR="00E114AB" w:rsidRPr="00E114AB">
        <w:rPr>
          <w:rFonts w:eastAsia="Arial" w:cs="Times New Roman"/>
          <w:i/>
          <w:iCs/>
          <w:color w:val="4472C4" w:themeColor="accent1"/>
          <w:szCs w:val="24"/>
        </w:rPr>
        <w:t>d</w:t>
      </w:r>
      <w:r w:rsidR="00E114AB">
        <w:rPr>
          <w:rFonts w:eastAsia="Arial" w:cs="Times New Roman"/>
          <w:color w:val="4472C4" w:themeColor="accent1"/>
          <w:szCs w:val="24"/>
        </w:rPr>
        <w:t xml:space="preserve"> = </w:t>
      </w:r>
      <w:r w:rsidR="00966761">
        <w:rPr>
          <w:rFonts w:eastAsia="Arial" w:cs="Times New Roman"/>
          <w:color w:val="4472C4" w:themeColor="accent1"/>
          <w:szCs w:val="24"/>
        </w:rPr>
        <w:t>0.35</w:t>
      </w:r>
      <w:r w:rsidR="00295F52">
        <w:rPr>
          <w:rFonts w:eastAsia="Arial" w:cs="Times New Roman"/>
          <w:color w:val="4472C4" w:themeColor="accent1"/>
          <w:szCs w:val="24"/>
        </w:rPr>
        <w:t>)</w:t>
      </w:r>
      <w:r w:rsidR="00DB59AC">
        <w:rPr>
          <w:rFonts w:eastAsia="Arial" w:cs="Times New Roman"/>
          <w:color w:val="4472C4" w:themeColor="accent1"/>
          <w:szCs w:val="24"/>
        </w:rPr>
        <w:t xml:space="preserve"> and unrelated pairs (39.01 vs. 28.64; </w:t>
      </w:r>
      <w:r w:rsidR="00DB59AC" w:rsidRPr="00E114AB">
        <w:rPr>
          <w:rFonts w:eastAsia="Arial" w:cs="Times New Roman"/>
          <w:i/>
          <w:iCs/>
          <w:color w:val="4472C4" w:themeColor="accent1"/>
          <w:szCs w:val="24"/>
        </w:rPr>
        <w:t>t</w:t>
      </w:r>
      <w:r w:rsidR="00DB59AC" w:rsidRPr="00E114AB">
        <w:rPr>
          <w:rFonts w:eastAsia="Arial" w:cs="Times New Roman"/>
          <w:color w:val="4472C4" w:themeColor="accent1"/>
          <w:szCs w:val="24"/>
        </w:rPr>
        <w:t>(</w:t>
      </w:r>
      <w:r w:rsidR="00BD6FF8">
        <w:rPr>
          <w:rFonts w:eastAsia="Arial" w:cs="Times New Roman"/>
          <w:color w:val="4472C4" w:themeColor="accent1"/>
          <w:szCs w:val="24"/>
        </w:rPr>
        <w:t>101</w:t>
      </w:r>
      <w:r w:rsidR="00DB59AC" w:rsidRPr="00E114AB">
        <w:rPr>
          <w:rFonts w:eastAsia="Arial" w:cs="Times New Roman"/>
          <w:color w:val="4472C4" w:themeColor="accent1"/>
          <w:szCs w:val="24"/>
        </w:rPr>
        <w:t xml:space="preserve">) = </w:t>
      </w:r>
      <w:r w:rsidR="00BD6FF8">
        <w:rPr>
          <w:rFonts w:eastAsia="Arial" w:cs="Times New Roman"/>
          <w:color w:val="4472C4" w:themeColor="accent1"/>
          <w:szCs w:val="24"/>
        </w:rPr>
        <w:t>3.41</w:t>
      </w:r>
      <w:r w:rsidR="00DB59AC" w:rsidRPr="00E114AB">
        <w:rPr>
          <w:rFonts w:eastAsia="Arial" w:cs="Times New Roman"/>
          <w:color w:val="4472C4" w:themeColor="accent1"/>
          <w:szCs w:val="24"/>
        </w:rPr>
        <w:t xml:space="preserve">, </w:t>
      </w:r>
      <w:r w:rsidR="00DB59AC" w:rsidRPr="00E114AB">
        <w:rPr>
          <w:rFonts w:eastAsia="Arial" w:cs="Times New Roman"/>
          <w:i/>
          <w:iCs/>
          <w:color w:val="4472C4" w:themeColor="accent1"/>
          <w:szCs w:val="24"/>
        </w:rPr>
        <w:t>SEM</w:t>
      </w:r>
      <w:r w:rsidR="00DB59AC" w:rsidRPr="00E114AB">
        <w:rPr>
          <w:rFonts w:eastAsia="Arial" w:cs="Times New Roman"/>
          <w:color w:val="4472C4" w:themeColor="accent1"/>
          <w:szCs w:val="24"/>
        </w:rPr>
        <w:t xml:space="preserve"> = </w:t>
      </w:r>
      <w:r w:rsidR="00BD6FF8">
        <w:rPr>
          <w:rFonts w:eastAsia="Arial" w:cs="Times New Roman"/>
          <w:color w:val="4472C4" w:themeColor="accent1"/>
          <w:szCs w:val="24"/>
        </w:rPr>
        <w:t>3.08</w:t>
      </w:r>
      <w:r w:rsidR="00DB59AC" w:rsidRPr="00E114AB">
        <w:rPr>
          <w:rFonts w:eastAsia="Arial" w:cs="Times New Roman"/>
          <w:color w:val="4472C4" w:themeColor="accent1"/>
          <w:szCs w:val="24"/>
        </w:rPr>
        <w:t>,</w:t>
      </w:r>
      <w:r w:rsidR="00DB59AC">
        <w:rPr>
          <w:rFonts w:eastAsia="Arial" w:cs="Times New Roman"/>
          <w:color w:val="4472C4" w:themeColor="accent1"/>
          <w:szCs w:val="24"/>
        </w:rPr>
        <w:t xml:space="preserve"> </w:t>
      </w:r>
      <w:r w:rsidR="00DB59AC">
        <w:rPr>
          <w:rFonts w:eastAsia="Arial" w:cs="Times New Roman"/>
          <w:i/>
          <w:iCs/>
          <w:color w:val="4472C4" w:themeColor="accent1"/>
          <w:szCs w:val="24"/>
        </w:rPr>
        <w:t>d</w:t>
      </w:r>
      <w:r w:rsidR="00DB59AC">
        <w:rPr>
          <w:rFonts w:eastAsia="Arial" w:cs="Times New Roman"/>
          <w:color w:val="4472C4" w:themeColor="accent1"/>
          <w:szCs w:val="24"/>
        </w:rPr>
        <w:t xml:space="preserve"> = </w:t>
      </w:r>
      <w:r w:rsidR="004B3933">
        <w:rPr>
          <w:rFonts w:eastAsia="Arial" w:cs="Times New Roman"/>
          <w:color w:val="4472C4" w:themeColor="accent1"/>
          <w:szCs w:val="24"/>
        </w:rPr>
        <w:t>0.43</w:t>
      </w:r>
      <w:r w:rsidR="00DB59AC">
        <w:rPr>
          <w:rFonts w:eastAsia="Arial" w:cs="Times New Roman"/>
          <w:color w:val="4472C4" w:themeColor="accent1"/>
          <w:szCs w:val="24"/>
        </w:rPr>
        <w:t>)</w:t>
      </w:r>
      <w:r w:rsidR="00CA04F1">
        <w:rPr>
          <w:rFonts w:eastAsia="Arial" w:cs="Times New Roman"/>
          <w:color w:val="4472C4" w:themeColor="accent1"/>
          <w:szCs w:val="24"/>
        </w:rPr>
        <w:t xml:space="preserve">. However, </w:t>
      </w:r>
      <w:r w:rsidR="00DB59AC">
        <w:rPr>
          <w:rFonts w:eastAsia="Arial" w:cs="Times New Roman"/>
          <w:color w:val="4472C4" w:themeColor="accent1"/>
          <w:szCs w:val="24"/>
        </w:rPr>
        <w:t xml:space="preserve">for symmetrical pairs, </w:t>
      </w:r>
      <w:r w:rsidR="00CA04F1">
        <w:rPr>
          <w:rFonts w:eastAsia="Arial" w:cs="Times New Roman"/>
          <w:color w:val="4472C4" w:themeColor="accent1"/>
          <w:szCs w:val="24"/>
        </w:rPr>
        <w:t>JOLs did not differ from recall (71.22 vs. 75.99</w:t>
      </w:r>
      <w:bookmarkStart w:id="166" w:name="_Hlk122180783"/>
      <w:r w:rsidR="00CA04F1">
        <w:rPr>
          <w:rFonts w:eastAsia="Arial" w:cs="Times New Roman"/>
          <w:color w:val="4472C4" w:themeColor="accent1"/>
          <w:szCs w:val="24"/>
        </w:rPr>
        <w:t xml:space="preserve">; </w:t>
      </w:r>
      <w:proofErr w:type="gramStart"/>
      <w:r w:rsidR="00CA04F1" w:rsidRPr="00E114AB">
        <w:rPr>
          <w:rFonts w:eastAsia="Arial" w:cs="Times New Roman"/>
          <w:i/>
          <w:iCs/>
          <w:color w:val="4472C4" w:themeColor="accent1"/>
          <w:szCs w:val="24"/>
        </w:rPr>
        <w:t>t</w:t>
      </w:r>
      <w:r w:rsidR="00CA04F1" w:rsidRPr="00E114AB">
        <w:rPr>
          <w:rFonts w:eastAsia="Arial" w:cs="Times New Roman"/>
          <w:color w:val="4472C4" w:themeColor="accent1"/>
          <w:szCs w:val="24"/>
        </w:rPr>
        <w:t>(</w:t>
      </w:r>
      <w:proofErr w:type="gramEnd"/>
      <w:r w:rsidR="002F2A73">
        <w:rPr>
          <w:rFonts w:eastAsia="Arial" w:cs="Times New Roman"/>
          <w:color w:val="4472C4" w:themeColor="accent1"/>
          <w:szCs w:val="24"/>
        </w:rPr>
        <w:t>101</w:t>
      </w:r>
      <w:r w:rsidR="00CA04F1" w:rsidRPr="00E114AB">
        <w:rPr>
          <w:rFonts w:eastAsia="Arial" w:cs="Times New Roman"/>
          <w:color w:val="4472C4" w:themeColor="accent1"/>
          <w:szCs w:val="24"/>
        </w:rPr>
        <w:t xml:space="preserve">) = </w:t>
      </w:r>
      <w:r w:rsidR="00F94D5E">
        <w:rPr>
          <w:rFonts w:eastAsia="Arial" w:cs="Times New Roman"/>
          <w:color w:val="4472C4" w:themeColor="accent1"/>
          <w:szCs w:val="24"/>
        </w:rPr>
        <w:t>1.68,</w:t>
      </w:r>
      <w:r w:rsidR="00CA04F1" w:rsidRPr="00E114AB">
        <w:rPr>
          <w:rFonts w:eastAsia="Arial" w:cs="Times New Roman"/>
          <w:color w:val="4472C4" w:themeColor="accent1"/>
          <w:szCs w:val="24"/>
        </w:rPr>
        <w:t xml:space="preserve"> </w:t>
      </w:r>
      <w:r w:rsidR="00CA04F1" w:rsidRPr="00E114AB">
        <w:rPr>
          <w:rFonts w:eastAsia="Arial" w:cs="Times New Roman"/>
          <w:i/>
          <w:iCs/>
          <w:color w:val="4472C4" w:themeColor="accent1"/>
          <w:szCs w:val="24"/>
        </w:rPr>
        <w:t>SEM</w:t>
      </w:r>
      <w:r w:rsidR="00CA04F1" w:rsidRPr="00E114AB">
        <w:rPr>
          <w:rFonts w:eastAsia="Arial" w:cs="Times New Roman"/>
          <w:color w:val="4472C4" w:themeColor="accent1"/>
          <w:szCs w:val="24"/>
        </w:rPr>
        <w:t xml:space="preserve"> = </w:t>
      </w:r>
      <w:r w:rsidR="00F94D5E">
        <w:rPr>
          <w:rFonts w:eastAsia="Arial" w:cs="Times New Roman"/>
          <w:color w:val="4472C4" w:themeColor="accent1"/>
          <w:szCs w:val="24"/>
        </w:rPr>
        <w:t>2.84</w:t>
      </w:r>
      <w:r w:rsidR="00CA04F1" w:rsidRPr="00E114AB">
        <w:rPr>
          <w:rFonts w:eastAsia="Arial" w:cs="Times New Roman"/>
          <w:color w:val="4472C4" w:themeColor="accent1"/>
          <w:szCs w:val="24"/>
        </w:rPr>
        <w:t>,</w:t>
      </w:r>
      <w:r w:rsidR="00CA04F1">
        <w:rPr>
          <w:rFonts w:eastAsia="Arial" w:cs="Times New Roman"/>
          <w:color w:val="4472C4" w:themeColor="accent1"/>
          <w:szCs w:val="24"/>
        </w:rPr>
        <w:t xml:space="preserve"> </w:t>
      </w:r>
      <w:r w:rsidR="002F2A73">
        <w:rPr>
          <w:rFonts w:eastAsia="Arial" w:cs="Times New Roman"/>
          <w:i/>
          <w:iCs/>
          <w:color w:val="4472C4" w:themeColor="accent1"/>
          <w:szCs w:val="24"/>
        </w:rPr>
        <w:t>p</w:t>
      </w:r>
      <w:r w:rsidR="00CA04F1">
        <w:rPr>
          <w:rFonts w:eastAsia="Arial" w:cs="Times New Roman"/>
          <w:color w:val="4472C4" w:themeColor="accent1"/>
          <w:szCs w:val="24"/>
        </w:rPr>
        <w:t xml:space="preserve"> = </w:t>
      </w:r>
      <w:bookmarkEnd w:id="166"/>
      <w:r w:rsidR="00F94D5E">
        <w:rPr>
          <w:rFonts w:eastAsia="Arial" w:cs="Times New Roman"/>
          <w:color w:val="4472C4" w:themeColor="accent1"/>
          <w:szCs w:val="24"/>
        </w:rPr>
        <w:t>.10</w:t>
      </w:r>
      <w:r w:rsidR="002F2A73">
        <w:rPr>
          <w:rFonts w:eastAsia="Arial" w:cs="Times New Roman"/>
          <w:color w:val="4472C4" w:themeColor="accent1"/>
          <w:szCs w:val="24"/>
        </w:rPr>
        <w:t xml:space="preserve">, </w:t>
      </w:r>
      <w:proofErr w:type="spellStart"/>
      <w:r w:rsidR="002F2A73" w:rsidRPr="002F2A73">
        <w:rPr>
          <w:rFonts w:eastAsia="Arial" w:cs="Times New Roman"/>
          <w:i/>
          <w:iCs/>
          <w:color w:val="4472C4" w:themeColor="accent1"/>
          <w:szCs w:val="24"/>
        </w:rPr>
        <w:t>p</w:t>
      </w:r>
      <w:r w:rsidR="002F2A73" w:rsidRPr="002F2A73">
        <w:rPr>
          <w:rFonts w:eastAsia="Arial" w:cs="Times New Roman"/>
          <w:smallCaps/>
          <w:color w:val="4472C4" w:themeColor="accent1"/>
          <w:szCs w:val="24"/>
          <w:vertAlign w:val="subscript"/>
        </w:rPr>
        <w:t>bic</w:t>
      </w:r>
      <w:proofErr w:type="spellEnd"/>
      <w:r w:rsidR="002F2A73">
        <w:rPr>
          <w:rFonts w:eastAsia="Arial" w:cs="Times New Roman"/>
          <w:color w:val="4472C4" w:themeColor="accent1"/>
          <w:szCs w:val="24"/>
        </w:rPr>
        <w:t xml:space="preserve"> = </w:t>
      </w:r>
      <w:r w:rsidR="004A5910">
        <w:rPr>
          <w:rFonts w:eastAsia="Arial" w:cs="Times New Roman"/>
          <w:color w:val="4472C4" w:themeColor="accent1"/>
          <w:szCs w:val="24"/>
        </w:rPr>
        <w:t>.76</w:t>
      </w:r>
      <w:r w:rsidR="00CA04F1" w:rsidRPr="00E114AB">
        <w:rPr>
          <w:rFonts w:eastAsia="Arial" w:cs="Times New Roman"/>
          <w:color w:val="4472C4" w:themeColor="accent1"/>
          <w:szCs w:val="24"/>
        </w:rPr>
        <w:t>)</w:t>
      </w:r>
      <w:r w:rsidR="00DB59AC">
        <w:rPr>
          <w:rFonts w:eastAsia="Arial" w:cs="Times New Roman"/>
          <w:color w:val="4472C4" w:themeColor="accent1"/>
          <w:szCs w:val="24"/>
        </w:rPr>
        <w:t>.</w:t>
      </w:r>
    </w:p>
    <w:p w14:paraId="2D783812" w14:textId="75E2682D" w:rsidR="005D58C1" w:rsidRPr="00560F98" w:rsidRDefault="002D086E"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Pr>
          <w:rFonts w:eastAsia="Arial" w:cs="Times New Roman"/>
          <w:color w:val="0070C0"/>
          <w:szCs w:val="24"/>
        </w:rPr>
        <w:tab/>
      </w:r>
      <w:r w:rsidR="004B3933">
        <w:rPr>
          <w:rFonts w:eastAsia="Arial" w:cs="Times New Roman"/>
          <w:color w:val="0070C0"/>
          <w:szCs w:val="24"/>
        </w:rPr>
        <w:t>Importantly</w:t>
      </w:r>
      <w:r w:rsidR="001214A0">
        <w:rPr>
          <w:rFonts w:eastAsia="Arial" w:cs="Times New Roman"/>
          <w:color w:val="0070C0"/>
          <w:szCs w:val="24"/>
        </w:rPr>
        <w:t xml:space="preserve">, </w:t>
      </w:r>
      <w:r w:rsidR="004B3933">
        <w:rPr>
          <w:rFonts w:eastAsia="Arial" w:cs="Times New Roman"/>
          <w:color w:val="0070C0"/>
          <w:szCs w:val="24"/>
        </w:rPr>
        <w:t xml:space="preserve">a significant three-way interaction confirmed that illusion of competence pattern differed as a function of Encoding Group. </w:t>
      </w:r>
      <w:r w:rsidR="00B617E6">
        <w:rPr>
          <w:rFonts w:eastAsia="Arial" w:cs="Times New Roman"/>
          <w:color w:val="0070C0"/>
          <w:szCs w:val="24"/>
        </w:rPr>
        <w:t>Beginning with backward pairs, a robust illusion of competence was detected in the read group</w:t>
      </w:r>
      <w:r w:rsidR="00A55A0B">
        <w:rPr>
          <w:rFonts w:eastAsia="Arial" w:cs="Times New Roman"/>
          <w:color w:val="0070C0"/>
          <w:szCs w:val="24"/>
        </w:rPr>
        <w:t>, such that JOLs greatly exceeded later recall (</w:t>
      </w:r>
      <w:r w:rsidR="003E3D31">
        <w:rPr>
          <w:rFonts w:eastAsia="Arial" w:cs="Times New Roman"/>
          <w:color w:val="0070C0"/>
          <w:szCs w:val="24"/>
        </w:rPr>
        <w:t>6</w:t>
      </w:r>
      <w:r w:rsidR="00C7382A">
        <w:rPr>
          <w:rFonts w:eastAsia="Arial" w:cs="Times New Roman"/>
          <w:color w:val="0070C0"/>
          <w:szCs w:val="24"/>
        </w:rPr>
        <w:t>5.86</w:t>
      </w:r>
      <w:r w:rsidR="00A55A0B">
        <w:rPr>
          <w:rFonts w:eastAsia="Arial" w:cs="Times New Roman"/>
          <w:color w:val="0070C0"/>
          <w:szCs w:val="24"/>
        </w:rPr>
        <w:t xml:space="preserve"> vs. </w:t>
      </w:r>
      <w:r w:rsidR="00C7382A">
        <w:rPr>
          <w:rFonts w:eastAsia="Arial" w:cs="Times New Roman"/>
          <w:color w:val="0070C0"/>
          <w:szCs w:val="24"/>
        </w:rPr>
        <w:t>45.26</w:t>
      </w:r>
      <w:r w:rsidR="00CF4DB4">
        <w:rPr>
          <w:rFonts w:eastAsia="Arial" w:cs="Times New Roman"/>
          <w:color w:val="0070C0"/>
          <w:szCs w:val="24"/>
        </w:rPr>
        <w:t>),</w:t>
      </w:r>
      <w:r w:rsidR="0031077F">
        <w:rPr>
          <w:rFonts w:eastAsia="Arial" w:cs="Times New Roman"/>
          <w:color w:val="0070C0"/>
          <w:szCs w:val="24"/>
        </w:rPr>
        <w:t xml:space="preserve"> </w:t>
      </w:r>
      <w:proofErr w:type="gramStart"/>
      <w:r w:rsidR="00924AD4" w:rsidRPr="00385C9E">
        <w:rPr>
          <w:rFonts w:eastAsia="Arial" w:cs="Times New Roman"/>
          <w:i/>
          <w:iCs/>
          <w:color w:val="4472C4" w:themeColor="accent1"/>
          <w:szCs w:val="24"/>
        </w:rPr>
        <w:t>t</w:t>
      </w:r>
      <w:r w:rsidR="00924AD4" w:rsidRPr="00385C9E">
        <w:rPr>
          <w:rFonts w:eastAsia="Arial" w:cs="Times New Roman"/>
          <w:color w:val="4472C4" w:themeColor="accent1"/>
          <w:szCs w:val="24"/>
        </w:rPr>
        <w:t>(</w:t>
      </w:r>
      <w:proofErr w:type="gramEnd"/>
      <w:r w:rsidR="00924AD4">
        <w:rPr>
          <w:rFonts w:eastAsia="Arial" w:cs="Times New Roman"/>
          <w:color w:val="4472C4" w:themeColor="accent1"/>
          <w:szCs w:val="24"/>
        </w:rPr>
        <w:t>35</w:t>
      </w:r>
      <w:r w:rsidR="00924AD4" w:rsidRPr="00385C9E">
        <w:rPr>
          <w:rFonts w:eastAsia="Arial" w:cs="Times New Roman"/>
          <w:color w:val="4472C4" w:themeColor="accent1"/>
          <w:szCs w:val="24"/>
        </w:rPr>
        <w:t xml:space="preserve">) = </w:t>
      </w:r>
      <w:r w:rsidR="00976AB5">
        <w:rPr>
          <w:rFonts w:eastAsia="Arial" w:cs="Times New Roman"/>
          <w:color w:val="4472C4" w:themeColor="accent1"/>
          <w:szCs w:val="24"/>
        </w:rPr>
        <w:t>4.09</w:t>
      </w:r>
      <w:r w:rsidR="00924AD4" w:rsidRPr="00385C9E">
        <w:rPr>
          <w:rFonts w:eastAsia="Arial" w:cs="Times New Roman"/>
          <w:color w:val="4472C4" w:themeColor="accent1"/>
          <w:szCs w:val="24"/>
        </w:rPr>
        <w:t xml:space="preserve">, </w:t>
      </w:r>
      <w:r w:rsidR="00924AD4" w:rsidRPr="00385C9E">
        <w:rPr>
          <w:rFonts w:eastAsia="Arial" w:cs="Times New Roman"/>
          <w:i/>
          <w:iCs/>
          <w:color w:val="4472C4" w:themeColor="accent1"/>
          <w:szCs w:val="24"/>
        </w:rPr>
        <w:t>SEM</w:t>
      </w:r>
      <w:r w:rsidR="00924AD4" w:rsidRPr="00385C9E">
        <w:rPr>
          <w:rFonts w:eastAsia="Arial" w:cs="Times New Roman"/>
          <w:color w:val="4472C4" w:themeColor="accent1"/>
          <w:szCs w:val="24"/>
        </w:rPr>
        <w:t xml:space="preserve"> = </w:t>
      </w:r>
      <w:r w:rsidR="00976AB5">
        <w:rPr>
          <w:rFonts w:eastAsia="Arial" w:cs="Times New Roman"/>
          <w:color w:val="4472C4" w:themeColor="accent1"/>
          <w:szCs w:val="24"/>
        </w:rPr>
        <w:t>5.20</w:t>
      </w:r>
      <w:r w:rsidR="00924AD4" w:rsidRPr="00385C9E">
        <w:rPr>
          <w:rFonts w:eastAsia="Arial" w:cs="Times New Roman"/>
          <w:color w:val="4472C4" w:themeColor="accent1"/>
          <w:szCs w:val="24"/>
        </w:rPr>
        <w:t xml:space="preserve">, </w:t>
      </w:r>
      <w:r w:rsidR="00924AD4" w:rsidRPr="00385C9E">
        <w:rPr>
          <w:rFonts w:eastAsia="Arial" w:cs="Times New Roman"/>
          <w:i/>
          <w:iCs/>
          <w:color w:val="4472C4" w:themeColor="accent1"/>
          <w:szCs w:val="24"/>
        </w:rPr>
        <w:t>d</w:t>
      </w:r>
      <w:r w:rsidR="00924AD4" w:rsidRPr="00385C9E">
        <w:rPr>
          <w:rFonts w:eastAsia="Arial" w:cs="Times New Roman"/>
          <w:color w:val="4472C4" w:themeColor="accent1"/>
          <w:szCs w:val="24"/>
        </w:rPr>
        <w:t xml:space="preserve"> = </w:t>
      </w:r>
      <w:r w:rsidR="0092543D">
        <w:rPr>
          <w:rFonts w:eastAsia="Arial" w:cs="Times New Roman"/>
          <w:color w:val="4472C4" w:themeColor="accent1"/>
          <w:szCs w:val="24"/>
        </w:rPr>
        <w:t>1.03</w:t>
      </w:r>
      <w:r w:rsidR="00A55A0B">
        <w:rPr>
          <w:rFonts w:eastAsia="Arial" w:cs="Times New Roman"/>
          <w:color w:val="0070C0"/>
          <w:szCs w:val="24"/>
        </w:rPr>
        <w:t xml:space="preserve">. However, </w:t>
      </w:r>
      <w:r w:rsidR="00C7382A">
        <w:rPr>
          <w:rFonts w:eastAsia="Arial" w:cs="Times New Roman"/>
          <w:color w:val="0070C0"/>
          <w:szCs w:val="24"/>
        </w:rPr>
        <w:t xml:space="preserve">this pattern </w:t>
      </w:r>
      <w:r w:rsidR="008218F4">
        <w:rPr>
          <w:rFonts w:eastAsia="Arial" w:cs="Times New Roman"/>
          <w:color w:val="0070C0"/>
          <w:szCs w:val="24"/>
        </w:rPr>
        <w:t>did not extend to the item-specific group</w:t>
      </w:r>
      <w:r w:rsidR="0031077F">
        <w:rPr>
          <w:rFonts w:eastAsia="Arial" w:cs="Times New Roman"/>
          <w:color w:val="0070C0"/>
          <w:szCs w:val="24"/>
        </w:rPr>
        <w:t>, as JOLs and recall did not significantly differ</w:t>
      </w:r>
      <w:r w:rsidR="00C7382A">
        <w:rPr>
          <w:rFonts w:eastAsia="Arial" w:cs="Times New Roman"/>
          <w:color w:val="0070C0"/>
          <w:szCs w:val="24"/>
        </w:rPr>
        <w:t xml:space="preserve"> (</w:t>
      </w:r>
      <w:r w:rsidR="007E0C83">
        <w:rPr>
          <w:rFonts w:eastAsia="Arial" w:cs="Times New Roman"/>
          <w:color w:val="0070C0"/>
          <w:szCs w:val="24"/>
        </w:rPr>
        <w:t>62.22 vs. 67.70</w:t>
      </w:r>
      <w:r w:rsidR="00CF4DB4">
        <w:rPr>
          <w:rFonts w:eastAsia="Arial" w:cs="Times New Roman"/>
          <w:color w:val="0070C0"/>
          <w:szCs w:val="24"/>
        </w:rPr>
        <w:t>),</w:t>
      </w:r>
      <w:r w:rsidR="007E0C83">
        <w:rPr>
          <w:rFonts w:eastAsia="Arial" w:cs="Times New Roman"/>
          <w:color w:val="0070C0"/>
          <w:szCs w:val="24"/>
        </w:rPr>
        <w:t xml:space="preserve"> </w:t>
      </w:r>
      <w:proofErr w:type="gramStart"/>
      <w:r w:rsidR="0031077F" w:rsidRPr="00385C9E">
        <w:rPr>
          <w:rFonts w:eastAsia="Arial" w:cs="Times New Roman"/>
          <w:i/>
          <w:iCs/>
          <w:color w:val="4472C4" w:themeColor="accent1"/>
          <w:szCs w:val="24"/>
        </w:rPr>
        <w:t>t</w:t>
      </w:r>
      <w:r w:rsidR="0031077F" w:rsidRPr="00385C9E">
        <w:rPr>
          <w:rFonts w:eastAsia="Arial" w:cs="Times New Roman"/>
          <w:color w:val="4472C4" w:themeColor="accent1"/>
          <w:szCs w:val="24"/>
        </w:rPr>
        <w:t>(</w:t>
      </w:r>
      <w:proofErr w:type="gramEnd"/>
      <w:r w:rsidR="00B12103">
        <w:rPr>
          <w:rFonts w:eastAsia="Arial" w:cs="Times New Roman"/>
          <w:color w:val="4472C4" w:themeColor="accent1"/>
          <w:szCs w:val="24"/>
        </w:rPr>
        <w:t>33</w:t>
      </w:r>
      <w:r w:rsidR="0031077F" w:rsidRPr="00385C9E">
        <w:rPr>
          <w:rFonts w:eastAsia="Arial" w:cs="Times New Roman"/>
          <w:color w:val="4472C4" w:themeColor="accent1"/>
          <w:szCs w:val="24"/>
        </w:rPr>
        <w:t xml:space="preserve">) = </w:t>
      </w:r>
      <w:r w:rsidR="00B12103">
        <w:rPr>
          <w:rFonts w:eastAsia="Arial" w:cs="Times New Roman"/>
          <w:color w:val="4472C4" w:themeColor="accent1"/>
          <w:szCs w:val="24"/>
        </w:rPr>
        <w:t>1.34</w:t>
      </w:r>
      <w:r w:rsidR="0031077F" w:rsidRPr="00385C9E">
        <w:rPr>
          <w:rFonts w:eastAsia="Arial" w:cs="Times New Roman"/>
          <w:color w:val="4472C4" w:themeColor="accent1"/>
          <w:szCs w:val="24"/>
        </w:rPr>
        <w:t xml:space="preserve">, </w:t>
      </w:r>
      <w:r w:rsidR="0031077F" w:rsidRPr="00385C9E">
        <w:rPr>
          <w:rFonts w:eastAsia="Arial" w:cs="Times New Roman"/>
          <w:i/>
          <w:iCs/>
          <w:color w:val="4472C4" w:themeColor="accent1"/>
          <w:szCs w:val="24"/>
        </w:rPr>
        <w:t xml:space="preserve">SEM </w:t>
      </w:r>
      <w:r w:rsidR="0031077F" w:rsidRPr="00385C9E">
        <w:rPr>
          <w:rFonts w:eastAsia="Arial" w:cs="Times New Roman"/>
          <w:color w:val="4472C4" w:themeColor="accent1"/>
          <w:szCs w:val="24"/>
        </w:rPr>
        <w:t xml:space="preserve">= </w:t>
      </w:r>
      <w:r w:rsidR="00BC4EAE">
        <w:rPr>
          <w:rFonts w:eastAsia="Arial" w:cs="Times New Roman"/>
          <w:color w:val="4472C4" w:themeColor="accent1"/>
          <w:szCs w:val="24"/>
        </w:rPr>
        <w:t>4.26</w:t>
      </w:r>
      <w:r w:rsidR="0031077F" w:rsidRPr="00385C9E">
        <w:rPr>
          <w:rFonts w:eastAsia="Arial" w:cs="Times New Roman"/>
          <w:color w:val="4472C4" w:themeColor="accent1"/>
          <w:szCs w:val="24"/>
        </w:rPr>
        <w:t xml:space="preserve">, </w:t>
      </w:r>
      <w:r w:rsidR="0031077F" w:rsidRPr="00385C9E">
        <w:rPr>
          <w:rFonts w:eastAsia="Arial" w:cs="Times New Roman"/>
          <w:i/>
          <w:iCs/>
          <w:color w:val="4472C4" w:themeColor="accent1"/>
          <w:szCs w:val="24"/>
        </w:rPr>
        <w:t>p</w:t>
      </w:r>
      <w:r w:rsidR="0031077F" w:rsidRPr="00385C9E">
        <w:rPr>
          <w:rFonts w:eastAsia="Arial" w:cs="Times New Roman"/>
          <w:color w:val="4472C4" w:themeColor="accent1"/>
          <w:szCs w:val="24"/>
        </w:rPr>
        <w:t xml:space="preserve"> = </w:t>
      </w:r>
      <w:r w:rsidR="00BC4EAE">
        <w:rPr>
          <w:rFonts w:eastAsia="Arial" w:cs="Times New Roman"/>
          <w:color w:val="4472C4" w:themeColor="accent1"/>
          <w:szCs w:val="24"/>
        </w:rPr>
        <w:t>.19</w:t>
      </w:r>
      <w:r w:rsidR="0031077F" w:rsidRPr="00385C9E">
        <w:rPr>
          <w:rFonts w:eastAsia="Arial" w:cs="Times New Roman"/>
          <w:color w:val="4472C4" w:themeColor="accent1"/>
          <w:szCs w:val="24"/>
        </w:rPr>
        <w:t>,</w:t>
      </w:r>
      <w:r w:rsidR="0031077F" w:rsidRPr="00385C9E">
        <w:rPr>
          <w:rFonts w:eastAsia="Arial" w:cs="Times New Roman"/>
          <w:i/>
          <w:iCs/>
          <w:color w:val="4472C4" w:themeColor="accent1"/>
          <w:szCs w:val="24"/>
        </w:rPr>
        <w:t xml:space="preserve"> p</w:t>
      </w:r>
      <w:r w:rsidR="0031077F" w:rsidRPr="00385C9E">
        <w:rPr>
          <w:rFonts w:eastAsia="Arial" w:cs="Times New Roman"/>
          <w:color w:val="4472C4" w:themeColor="accent1"/>
          <w:szCs w:val="24"/>
          <w:vertAlign w:val="subscript"/>
        </w:rPr>
        <w:t xml:space="preserve">BIC </w:t>
      </w:r>
      <w:r w:rsidR="0031077F" w:rsidRPr="00385C9E">
        <w:rPr>
          <w:rFonts w:eastAsia="Arial" w:cs="Times New Roman"/>
          <w:color w:val="4472C4" w:themeColor="accent1"/>
          <w:szCs w:val="24"/>
        </w:rPr>
        <w:t>= .</w:t>
      </w:r>
      <w:r w:rsidR="00875830">
        <w:rPr>
          <w:rFonts w:eastAsia="Arial" w:cs="Times New Roman"/>
          <w:color w:val="4472C4" w:themeColor="accent1"/>
          <w:szCs w:val="24"/>
        </w:rPr>
        <w:t>70</w:t>
      </w:r>
      <w:r w:rsidR="0031077F">
        <w:rPr>
          <w:rFonts w:eastAsia="Arial" w:cs="Times New Roman"/>
          <w:color w:val="0070C0"/>
          <w:szCs w:val="24"/>
        </w:rPr>
        <w:t>.</w:t>
      </w:r>
      <w:r w:rsidR="00ED41F8">
        <w:rPr>
          <w:rFonts w:eastAsia="Arial" w:cs="Times New Roman"/>
          <w:color w:val="0070C0"/>
          <w:szCs w:val="24"/>
        </w:rPr>
        <w:t xml:space="preserve"> </w:t>
      </w:r>
      <w:r w:rsidR="00247D00">
        <w:rPr>
          <w:rFonts w:eastAsia="Arial" w:cs="Times New Roman"/>
          <w:color w:val="0070C0"/>
          <w:szCs w:val="24"/>
        </w:rPr>
        <w:t>R</w:t>
      </w:r>
      <w:r w:rsidR="00ED41F8">
        <w:rPr>
          <w:rFonts w:eastAsia="Arial" w:cs="Times New Roman"/>
          <w:color w:val="0070C0"/>
          <w:szCs w:val="24"/>
        </w:rPr>
        <w:t xml:space="preserve">elational encoding </w:t>
      </w:r>
      <w:r w:rsidR="00247D00">
        <w:rPr>
          <w:rFonts w:eastAsia="Arial" w:cs="Times New Roman"/>
          <w:color w:val="0070C0"/>
          <w:szCs w:val="24"/>
        </w:rPr>
        <w:t>similarly eliminated the illusion of competence</w:t>
      </w:r>
      <w:r w:rsidR="00ED41F8">
        <w:rPr>
          <w:rFonts w:eastAsia="Arial" w:cs="Times New Roman"/>
          <w:color w:val="0070C0"/>
          <w:szCs w:val="24"/>
        </w:rPr>
        <w:t xml:space="preserve"> (</w:t>
      </w:r>
      <w:r w:rsidR="00C15B27">
        <w:rPr>
          <w:rFonts w:eastAsia="Arial" w:cs="Times New Roman"/>
          <w:color w:val="0070C0"/>
          <w:szCs w:val="24"/>
        </w:rPr>
        <w:t>71.92 vs. 65.73</w:t>
      </w:r>
      <w:r w:rsidR="00CF4DB4">
        <w:rPr>
          <w:rFonts w:eastAsia="Arial" w:cs="Times New Roman"/>
          <w:color w:val="0070C0"/>
          <w:szCs w:val="24"/>
        </w:rPr>
        <w:t>),</w:t>
      </w:r>
      <w:r w:rsidR="00C15B27">
        <w:rPr>
          <w:rFonts w:eastAsia="Arial" w:cs="Times New Roman"/>
          <w:color w:val="0070C0"/>
          <w:szCs w:val="24"/>
        </w:rPr>
        <w:t xml:space="preserve"> </w:t>
      </w:r>
      <w:proofErr w:type="gramStart"/>
      <w:r w:rsidR="002E42F0" w:rsidRPr="00385C9E">
        <w:rPr>
          <w:rFonts w:eastAsia="Arial" w:cs="Times New Roman"/>
          <w:i/>
          <w:iCs/>
          <w:color w:val="4472C4" w:themeColor="accent1"/>
          <w:szCs w:val="24"/>
        </w:rPr>
        <w:t>t</w:t>
      </w:r>
      <w:r w:rsidR="002E42F0" w:rsidRPr="00385C9E">
        <w:rPr>
          <w:rFonts w:eastAsia="Arial" w:cs="Times New Roman"/>
          <w:color w:val="4472C4" w:themeColor="accent1"/>
          <w:szCs w:val="24"/>
        </w:rPr>
        <w:t>(</w:t>
      </w:r>
      <w:proofErr w:type="gramEnd"/>
      <w:r w:rsidR="002E42F0">
        <w:rPr>
          <w:rFonts w:eastAsia="Arial" w:cs="Times New Roman"/>
          <w:color w:val="4472C4" w:themeColor="accent1"/>
          <w:szCs w:val="24"/>
        </w:rPr>
        <w:t>31</w:t>
      </w:r>
      <w:r w:rsidR="002E42F0" w:rsidRPr="00385C9E">
        <w:rPr>
          <w:rFonts w:eastAsia="Arial" w:cs="Times New Roman"/>
          <w:color w:val="4472C4" w:themeColor="accent1"/>
          <w:szCs w:val="24"/>
        </w:rPr>
        <w:t xml:space="preserve">) = </w:t>
      </w:r>
      <w:r w:rsidR="002E42F0">
        <w:rPr>
          <w:rFonts w:eastAsia="Arial" w:cs="Times New Roman"/>
          <w:color w:val="4472C4" w:themeColor="accent1"/>
          <w:szCs w:val="24"/>
        </w:rPr>
        <w:t>1.28</w:t>
      </w:r>
      <w:r w:rsidR="002E42F0" w:rsidRPr="00385C9E">
        <w:rPr>
          <w:rFonts w:eastAsia="Arial" w:cs="Times New Roman"/>
          <w:color w:val="4472C4" w:themeColor="accent1"/>
          <w:szCs w:val="24"/>
        </w:rPr>
        <w:t xml:space="preserve">, </w:t>
      </w:r>
      <w:r w:rsidR="002E42F0" w:rsidRPr="00385C9E">
        <w:rPr>
          <w:rFonts w:eastAsia="Arial" w:cs="Times New Roman"/>
          <w:i/>
          <w:iCs/>
          <w:color w:val="4472C4" w:themeColor="accent1"/>
          <w:szCs w:val="24"/>
        </w:rPr>
        <w:t xml:space="preserve">SEM </w:t>
      </w:r>
      <w:r w:rsidR="002E42F0" w:rsidRPr="00385C9E">
        <w:rPr>
          <w:rFonts w:eastAsia="Arial" w:cs="Times New Roman"/>
          <w:color w:val="4472C4" w:themeColor="accent1"/>
          <w:szCs w:val="24"/>
        </w:rPr>
        <w:t xml:space="preserve">= </w:t>
      </w:r>
      <w:r w:rsidR="003A1FA5">
        <w:rPr>
          <w:rFonts w:eastAsia="Arial" w:cs="Times New Roman"/>
          <w:color w:val="4472C4" w:themeColor="accent1"/>
          <w:szCs w:val="24"/>
        </w:rPr>
        <w:t>5.03</w:t>
      </w:r>
      <w:r w:rsidR="002E42F0" w:rsidRPr="00385C9E">
        <w:rPr>
          <w:rFonts w:eastAsia="Arial" w:cs="Times New Roman"/>
          <w:color w:val="4472C4" w:themeColor="accent1"/>
          <w:szCs w:val="24"/>
        </w:rPr>
        <w:t xml:space="preserve">, </w:t>
      </w:r>
      <w:r w:rsidR="002E42F0" w:rsidRPr="00385C9E">
        <w:rPr>
          <w:rFonts w:eastAsia="Arial" w:cs="Times New Roman"/>
          <w:i/>
          <w:iCs/>
          <w:color w:val="4472C4" w:themeColor="accent1"/>
          <w:szCs w:val="24"/>
        </w:rPr>
        <w:t>p</w:t>
      </w:r>
      <w:r w:rsidR="002E42F0" w:rsidRPr="00385C9E">
        <w:rPr>
          <w:rFonts w:eastAsia="Arial" w:cs="Times New Roman"/>
          <w:color w:val="4472C4" w:themeColor="accent1"/>
          <w:szCs w:val="24"/>
        </w:rPr>
        <w:t xml:space="preserve"> = </w:t>
      </w:r>
      <w:r w:rsidR="002E42F0">
        <w:rPr>
          <w:rFonts w:eastAsia="Arial" w:cs="Times New Roman"/>
          <w:color w:val="4472C4" w:themeColor="accent1"/>
          <w:szCs w:val="24"/>
        </w:rPr>
        <w:t>.</w:t>
      </w:r>
      <w:r w:rsidR="003A1FA5">
        <w:rPr>
          <w:rFonts w:eastAsia="Arial" w:cs="Times New Roman"/>
          <w:color w:val="4472C4" w:themeColor="accent1"/>
          <w:szCs w:val="24"/>
        </w:rPr>
        <w:t>21</w:t>
      </w:r>
      <w:r w:rsidR="002E42F0" w:rsidRPr="00385C9E">
        <w:rPr>
          <w:rFonts w:eastAsia="Arial" w:cs="Times New Roman"/>
          <w:color w:val="4472C4" w:themeColor="accent1"/>
          <w:szCs w:val="24"/>
        </w:rPr>
        <w:t>,</w:t>
      </w:r>
      <w:r w:rsidR="002E42F0" w:rsidRPr="00385C9E">
        <w:rPr>
          <w:rFonts w:eastAsia="Arial" w:cs="Times New Roman"/>
          <w:i/>
          <w:iCs/>
          <w:color w:val="4472C4" w:themeColor="accent1"/>
          <w:szCs w:val="24"/>
        </w:rPr>
        <w:t xml:space="preserve"> p</w:t>
      </w:r>
      <w:r w:rsidR="002E42F0" w:rsidRPr="00385C9E">
        <w:rPr>
          <w:rFonts w:eastAsia="Arial" w:cs="Times New Roman"/>
          <w:color w:val="4472C4" w:themeColor="accent1"/>
          <w:szCs w:val="24"/>
          <w:vertAlign w:val="subscript"/>
        </w:rPr>
        <w:t xml:space="preserve">BIC </w:t>
      </w:r>
      <w:r w:rsidR="002E42F0" w:rsidRPr="00385C9E">
        <w:rPr>
          <w:rFonts w:eastAsia="Arial" w:cs="Times New Roman"/>
          <w:color w:val="4472C4" w:themeColor="accent1"/>
          <w:szCs w:val="24"/>
        </w:rPr>
        <w:t>= .</w:t>
      </w:r>
      <w:r w:rsidR="002E2834">
        <w:rPr>
          <w:rFonts w:eastAsia="Arial" w:cs="Times New Roman"/>
          <w:color w:val="4472C4" w:themeColor="accent1"/>
          <w:szCs w:val="24"/>
        </w:rPr>
        <w:t>71</w:t>
      </w:r>
      <w:r w:rsidR="002E42F0">
        <w:rPr>
          <w:rFonts w:eastAsia="Arial" w:cs="Times New Roman"/>
          <w:color w:val="0070C0"/>
          <w:szCs w:val="24"/>
        </w:rPr>
        <w:t>.</w:t>
      </w:r>
    </w:p>
    <w:p w14:paraId="2D7B26BB" w14:textId="58CE5321" w:rsidR="00BF5BD4" w:rsidRPr="00385C9E" w:rsidRDefault="009D512B" w:rsidP="00385C9E">
      <w:pPr>
        <w:spacing w:after="160"/>
        <w:ind w:firstLine="720"/>
        <w:contextualSpacing/>
        <w:rPr>
          <w:rFonts w:eastAsia="Arial" w:cs="Times New Roman"/>
          <w:szCs w:val="24"/>
        </w:rPr>
      </w:pPr>
      <w:r>
        <w:rPr>
          <w:rFonts w:eastAsia="Arial" w:cs="Times New Roman"/>
          <w:color w:val="4472C4" w:themeColor="accent1"/>
          <w:szCs w:val="24"/>
        </w:rPr>
        <w:t>Regarding forward pairs</w:t>
      </w:r>
      <w:r w:rsidR="00385C9E" w:rsidRPr="00385C9E">
        <w:rPr>
          <w:rFonts w:eastAsia="Arial" w:cs="Times New Roman"/>
          <w:color w:val="4472C4" w:themeColor="accent1"/>
          <w:szCs w:val="24"/>
        </w:rPr>
        <w:t xml:space="preserve">, </w:t>
      </w:r>
      <w:r w:rsidR="00385C9E">
        <w:rPr>
          <w:rFonts w:eastAsia="Arial" w:cs="Times New Roman"/>
          <w:color w:val="4472C4" w:themeColor="accent1"/>
          <w:szCs w:val="24"/>
        </w:rPr>
        <w:t xml:space="preserve">no </w:t>
      </w:r>
      <w:r w:rsidR="00385C9E" w:rsidRPr="00385C9E">
        <w:rPr>
          <w:rFonts w:eastAsia="Arial" w:cs="Times New Roman"/>
          <w:color w:val="4472C4" w:themeColor="accent1"/>
          <w:szCs w:val="24"/>
        </w:rPr>
        <w:t>illusion of competence pattern</w:t>
      </w:r>
      <w:r w:rsidR="00385C9E">
        <w:rPr>
          <w:rFonts w:eastAsia="Arial" w:cs="Times New Roman"/>
          <w:color w:val="4472C4" w:themeColor="accent1"/>
          <w:szCs w:val="24"/>
        </w:rPr>
        <w:t>s</w:t>
      </w:r>
      <w:r w:rsidR="00385C9E" w:rsidRPr="00385C9E">
        <w:rPr>
          <w:rFonts w:eastAsia="Arial" w:cs="Times New Roman"/>
          <w:color w:val="4472C4" w:themeColor="accent1"/>
          <w:szCs w:val="24"/>
        </w:rPr>
        <w:t xml:space="preserve"> </w:t>
      </w:r>
      <w:r w:rsidR="00384583">
        <w:rPr>
          <w:rFonts w:eastAsia="Arial" w:cs="Times New Roman"/>
          <w:color w:val="4472C4" w:themeColor="accent1"/>
          <w:szCs w:val="24"/>
        </w:rPr>
        <w:t>emerged across</w:t>
      </w:r>
      <w:r w:rsidR="00385C9E" w:rsidRPr="00385C9E">
        <w:rPr>
          <w:rFonts w:eastAsia="Arial" w:cs="Times New Roman"/>
          <w:color w:val="4472C4" w:themeColor="accent1"/>
          <w:szCs w:val="24"/>
        </w:rPr>
        <w:t xml:space="preserve"> any of the encoding groups</w:t>
      </w:r>
      <w:r w:rsidR="00385C9E">
        <w:rPr>
          <w:rFonts w:eastAsia="Arial" w:cs="Times New Roman"/>
          <w:color w:val="4472C4" w:themeColor="accent1"/>
          <w:szCs w:val="24"/>
        </w:rPr>
        <w:t xml:space="preserve">. </w:t>
      </w:r>
      <w:r w:rsidR="00385C9E" w:rsidRPr="00385C9E">
        <w:rPr>
          <w:rFonts w:eastAsia="Arial" w:cs="Times New Roman"/>
          <w:color w:val="4472C4" w:themeColor="accent1"/>
          <w:szCs w:val="24"/>
        </w:rPr>
        <w:t xml:space="preserve">JOLs </w:t>
      </w:r>
      <w:r w:rsidR="00DD709E">
        <w:rPr>
          <w:rFonts w:eastAsia="Arial" w:cs="Times New Roman"/>
          <w:color w:val="4472C4" w:themeColor="accent1"/>
          <w:szCs w:val="24"/>
        </w:rPr>
        <w:t xml:space="preserve">did not statistically differ from recall </w:t>
      </w:r>
      <w:r w:rsidR="00CF4DB4">
        <w:rPr>
          <w:rFonts w:eastAsia="Arial" w:cs="Times New Roman"/>
          <w:color w:val="4472C4" w:themeColor="accent1"/>
          <w:szCs w:val="24"/>
        </w:rPr>
        <w:t xml:space="preserve">for participants in </w:t>
      </w:r>
      <w:r w:rsidR="00385C9E" w:rsidRPr="00385C9E">
        <w:rPr>
          <w:rFonts w:eastAsia="Arial" w:cs="Times New Roman"/>
          <w:color w:val="4472C4" w:themeColor="accent1"/>
          <w:szCs w:val="24"/>
        </w:rPr>
        <w:t>the read group (</w:t>
      </w:r>
      <w:r w:rsidR="0028477E">
        <w:rPr>
          <w:rFonts w:eastAsia="Arial" w:cs="Times New Roman"/>
          <w:color w:val="4472C4" w:themeColor="accent1"/>
          <w:szCs w:val="24"/>
        </w:rPr>
        <w:t>65.11</w:t>
      </w:r>
      <w:r w:rsidR="00385C9E" w:rsidRPr="00385C9E">
        <w:rPr>
          <w:rFonts w:eastAsia="Arial" w:cs="Times New Roman"/>
          <w:color w:val="4472C4" w:themeColor="accent1"/>
          <w:szCs w:val="24"/>
        </w:rPr>
        <w:t xml:space="preserve"> vs. </w:t>
      </w:r>
      <w:r w:rsidR="0028477E">
        <w:rPr>
          <w:rFonts w:eastAsia="Arial" w:cs="Times New Roman"/>
          <w:color w:val="4472C4" w:themeColor="accent1"/>
          <w:szCs w:val="24"/>
        </w:rPr>
        <w:t>61.22</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t</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&lt;</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1</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 xml:space="preserve">SEM </w:t>
      </w:r>
      <w:r w:rsidR="00385C9E" w:rsidRPr="00385C9E">
        <w:rPr>
          <w:rFonts w:eastAsia="Arial" w:cs="Times New Roman"/>
          <w:color w:val="4472C4" w:themeColor="accent1"/>
          <w:szCs w:val="24"/>
        </w:rPr>
        <w:t xml:space="preserve">= </w:t>
      </w:r>
      <w:r w:rsidR="00FC3428">
        <w:rPr>
          <w:rFonts w:eastAsia="Arial" w:cs="Times New Roman"/>
          <w:color w:val="4472C4" w:themeColor="accent1"/>
          <w:szCs w:val="24"/>
        </w:rPr>
        <w:t>4.30</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p</w:t>
      </w:r>
      <w:r w:rsidR="00385C9E" w:rsidRPr="00385C9E">
        <w:rPr>
          <w:rFonts w:eastAsia="Arial" w:cs="Times New Roman"/>
          <w:color w:val="4472C4" w:themeColor="accent1"/>
          <w:szCs w:val="24"/>
        </w:rPr>
        <w:t xml:space="preserve"> = .</w:t>
      </w:r>
      <w:r w:rsidR="00EF2E4C">
        <w:rPr>
          <w:rFonts w:eastAsia="Arial" w:cs="Times New Roman"/>
          <w:color w:val="4472C4" w:themeColor="accent1"/>
          <w:szCs w:val="24"/>
        </w:rPr>
        <w:t>35</w:t>
      </w:r>
      <w:r w:rsidR="00385C9E" w:rsidRPr="00385C9E">
        <w:rPr>
          <w:rFonts w:eastAsia="Arial" w:cs="Times New Roman"/>
          <w:color w:val="4472C4" w:themeColor="accent1"/>
          <w:szCs w:val="24"/>
        </w:rPr>
        <w:t>,</w:t>
      </w:r>
      <w:r w:rsidR="00385C9E" w:rsidRPr="00385C9E">
        <w:rPr>
          <w:rFonts w:eastAsia="Arial" w:cs="Times New Roman"/>
          <w:i/>
          <w:iCs/>
          <w:color w:val="4472C4" w:themeColor="accent1"/>
          <w:szCs w:val="24"/>
        </w:rPr>
        <w:t xml:space="preserve"> p</w:t>
      </w:r>
      <w:r w:rsidR="00385C9E" w:rsidRPr="00385C9E">
        <w:rPr>
          <w:rFonts w:eastAsia="Arial" w:cs="Times New Roman"/>
          <w:color w:val="4472C4" w:themeColor="accent1"/>
          <w:szCs w:val="24"/>
          <w:vertAlign w:val="subscript"/>
        </w:rPr>
        <w:t xml:space="preserve">BIC </w:t>
      </w:r>
      <w:r w:rsidR="00385C9E" w:rsidRPr="00385C9E">
        <w:rPr>
          <w:rFonts w:eastAsia="Arial" w:cs="Times New Roman"/>
          <w:color w:val="4472C4" w:themeColor="accent1"/>
          <w:szCs w:val="24"/>
        </w:rPr>
        <w:t>= .</w:t>
      </w:r>
      <w:r w:rsidR="00B779F3">
        <w:rPr>
          <w:rFonts w:eastAsia="Arial" w:cs="Times New Roman"/>
          <w:color w:val="4472C4" w:themeColor="accent1"/>
          <w:szCs w:val="24"/>
        </w:rPr>
        <w:t>79</w:t>
      </w:r>
      <w:r w:rsidR="0028477E">
        <w:rPr>
          <w:rFonts w:eastAsia="Arial" w:cs="Times New Roman"/>
          <w:color w:val="4472C4" w:themeColor="accent1"/>
          <w:szCs w:val="24"/>
        </w:rPr>
        <w:t xml:space="preserve">. </w:t>
      </w:r>
      <w:r w:rsidR="009D6F62">
        <w:rPr>
          <w:rFonts w:eastAsia="Arial" w:cs="Times New Roman"/>
          <w:color w:val="4472C4" w:themeColor="accent1"/>
          <w:szCs w:val="24"/>
        </w:rPr>
        <w:t>Furthermore,</w:t>
      </w:r>
      <w:r w:rsidR="007B40DD">
        <w:rPr>
          <w:rFonts w:eastAsia="Arial" w:cs="Times New Roman"/>
          <w:color w:val="4472C4" w:themeColor="accent1"/>
          <w:szCs w:val="24"/>
        </w:rPr>
        <w:t xml:space="preserve"> consistent with Experiment 1, </w:t>
      </w:r>
      <w:r w:rsidR="00385C9E" w:rsidRPr="00385C9E">
        <w:rPr>
          <w:rFonts w:eastAsia="Arial" w:cs="Times New Roman"/>
          <w:color w:val="4472C4" w:themeColor="accent1"/>
          <w:szCs w:val="24"/>
        </w:rPr>
        <w:t xml:space="preserve">JOLs </w:t>
      </w:r>
      <w:r w:rsidR="007B40DD">
        <w:rPr>
          <w:rFonts w:eastAsia="Arial" w:cs="Times New Roman"/>
          <w:color w:val="4472C4" w:themeColor="accent1"/>
          <w:szCs w:val="24"/>
        </w:rPr>
        <w:t xml:space="preserve">in the item-specific group </w:t>
      </w:r>
      <w:r w:rsidR="00385C9E" w:rsidRPr="00385C9E">
        <w:rPr>
          <w:rFonts w:eastAsia="Arial" w:cs="Times New Roman"/>
          <w:color w:val="4472C4" w:themeColor="accent1"/>
          <w:szCs w:val="24"/>
        </w:rPr>
        <w:t xml:space="preserve">were lower than </w:t>
      </w:r>
      <w:r w:rsidR="007B40DD">
        <w:rPr>
          <w:rFonts w:eastAsia="Arial" w:cs="Times New Roman"/>
          <w:color w:val="4472C4" w:themeColor="accent1"/>
          <w:szCs w:val="24"/>
        </w:rPr>
        <w:t>subsequent recall</w:t>
      </w:r>
      <w:r w:rsidR="00385C9E" w:rsidRPr="00385C9E">
        <w:rPr>
          <w:rFonts w:eastAsia="Arial" w:cs="Times New Roman"/>
          <w:color w:val="4472C4" w:themeColor="accent1"/>
          <w:szCs w:val="24"/>
        </w:rPr>
        <w:t xml:space="preserve"> (</w:t>
      </w:r>
      <w:r w:rsidR="00EE20D4">
        <w:rPr>
          <w:rFonts w:eastAsia="Arial" w:cs="Times New Roman"/>
          <w:color w:val="4472C4" w:themeColor="accent1"/>
          <w:szCs w:val="24"/>
        </w:rPr>
        <w:t>62.96</w:t>
      </w:r>
      <w:r w:rsidR="00385C9E" w:rsidRPr="00385C9E">
        <w:rPr>
          <w:rFonts w:eastAsia="Arial" w:cs="Times New Roman"/>
          <w:color w:val="4472C4" w:themeColor="accent1"/>
          <w:szCs w:val="24"/>
        </w:rPr>
        <w:t xml:space="preserve"> vs. </w:t>
      </w:r>
      <w:r w:rsidR="00EE20D4">
        <w:rPr>
          <w:rFonts w:eastAsia="Arial" w:cs="Times New Roman"/>
          <w:color w:val="4472C4" w:themeColor="accent1"/>
          <w:szCs w:val="24"/>
        </w:rPr>
        <w:t>80.71</w:t>
      </w:r>
      <w:r w:rsidR="00385C9E" w:rsidRPr="00385C9E">
        <w:rPr>
          <w:rFonts w:eastAsia="Arial" w:cs="Times New Roman"/>
          <w:color w:val="4472C4" w:themeColor="accent1"/>
          <w:szCs w:val="24"/>
        </w:rPr>
        <w:t xml:space="preserve">), </w:t>
      </w:r>
      <w:proofErr w:type="gramStart"/>
      <w:r w:rsidR="00385C9E" w:rsidRPr="00385C9E">
        <w:rPr>
          <w:rFonts w:eastAsia="Arial" w:cs="Times New Roman"/>
          <w:i/>
          <w:iCs/>
          <w:color w:val="4472C4" w:themeColor="accent1"/>
          <w:szCs w:val="24"/>
        </w:rPr>
        <w:t>t</w:t>
      </w:r>
      <w:r w:rsidR="00385C9E" w:rsidRPr="00385C9E">
        <w:rPr>
          <w:rFonts w:eastAsia="Arial" w:cs="Times New Roman"/>
          <w:color w:val="4472C4" w:themeColor="accent1"/>
          <w:szCs w:val="24"/>
        </w:rPr>
        <w:t>(</w:t>
      </w:r>
      <w:proofErr w:type="gramEnd"/>
      <w:r w:rsidR="00851C67">
        <w:rPr>
          <w:rFonts w:eastAsia="Arial" w:cs="Times New Roman"/>
          <w:color w:val="4472C4" w:themeColor="accent1"/>
          <w:szCs w:val="24"/>
        </w:rPr>
        <w:t>33</w:t>
      </w:r>
      <w:r w:rsidR="00385C9E" w:rsidRPr="00385C9E">
        <w:rPr>
          <w:rFonts w:eastAsia="Arial" w:cs="Times New Roman"/>
          <w:color w:val="4472C4" w:themeColor="accent1"/>
          <w:szCs w:val="24"/>
        </w:rPr>
        <w:t xml:space="preserve">) = </w:t>
      </w:r>
      <w:r w:rsidR="00851C67">
        <w:rPr>
          <w:rFonts w:eastAsia="Arial" w:cs="Times New Roman"/>
          <w:color w:val="4472C4" w:themeColor="accent1"/>
          <w:szCs w:val="24"/>
        </w:rPr>
        <w:t>3.53</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SEM</w:t>
      </w:r>
      <w:r w:rsidR="00385C9E" w:rsidRPr="00385C9E">
        <w:rPr>
          <w:rFonts w:eastAsia="Arial" w:cs="Times New Roman"/>
          <w:color w:val="4472C4" w:themeColor="accent1"/>
          <w:szCs w:val="24"/>
        </w:rPr>
        <w:t xml:space="preserve"> = </w:t>
      </w:r>
      <w:r w:rsidR="00851C67">
        <w:rPr>
          <w:rFonts w:eastAsia="Arial" w:cs="Times New Roman"/>
          <w:color w:val="4472C4" w:themeColor="accent1"/>
          <w:szCs w:val="24"/>
        </w:rPr>
        <w:t>5.24</w:t>
      </w:r>
      <w:r w:rsidR="00385C9E" w:rsidRPr="00385C9E">
        <w:rPr>
          <w:rFonts w:eastAsia="Arial" w:cs="Times New Roman"/>
          <w:color w:val="4472C4" w:themeColor="accent1"/>
          <w:szCs w:val="24"/>
        </w:rPr>
        <w:t xml:space="preserve">, </w:t>
      </w:r>
      <w:r w:rsidR="00385C9E" w:rsidRPr="00385C9E">
        <w:rPr>
          <w:rFonts w:eastAsia="Arial" w:cs="Times New Roman"/>
          <w:i/>
          <w:iCs/>
          <w:color w:val="4472C4" w:themeColor="accent1"/>
          <w:szCs w:val="24"/>
        </w:rPr>
        <w:t>d</w:t>
      </w:r>
      <w:r w:rsidR="00385C9E" w:rsidRPr="00385C9E">
        <w:rPr>
          <w:rFonts w:eastAsia="Arial" w:cs="Times New Roman"/>
          <w:color w:val="4472C4" w:themeColor="accent1"/>
          <w:szCs w:val="24"/>
        </w:rPr>
        <w:t xml:space="preserve"> = </w:t>
      </w:r>
      <w:r w:rsidR="00000952">
        <w:rPr>
          <w:rFonts w:eastAsia="Arial" w:cs="Times New Roman"/>
          <w:color w:val="4472C4" w:themeColor="accent1"/>
          <w:szCs w:val="24"/>
        </w:rPr>
        <w:t>0.97</w:t>
      </w:r>
      <w:r w:rsidR="007B40DD">
        <w:rPr>
          <w:rFonts w:eastAsia="Arial" w:cs="Times New Roman"/>
          <w:color w:val="4472C4" w:themeColor="accent1"/>
          <w:szCs w:val="24"/>
        </w:rPr>
        <w:t>.</w:t>
      </w:r>
      <w:r w:rsidR="0028477E" w:rsidRPr="0028477E">
        <w:rPr>
          <w:rFonts w:eastAsia="Arial" w:cs="Times New Roman"/>
          <w:color w:val="4472C4" w:themeColor="accent1"/>
          <w:szCs w:val="24"/>
        </w:rPr>
        <w:t xml:space="preserve"> </w:t>
      </w:r>
      <w:r w:rsidR="00851C67">
        <w:rPr>
          <w:rFonts w:eastAsia="Arial" w:cs="Times New Roman"/>
          <w:color w:val="4472C4" w:themeColor="accent1"/>
          <w:szCs w:val="24"/>
        </w:rPr>
        <w:t>Finally</w:t>
      </w:r>
      <w:r w:rsidR="0028477E">
        <w:rPr>
          <w:rFonts w:eastAsia="Arial" w:cs="Times New Roman"/>
          <w:color w:val="4472C4" w:themeColor="accent1"/>
          <w:szCs w:val="24"/>
        </w:rPr>
        <w:t>, JOLs in</w:t>
      </w:r>
      <w:r w:rsidR="0028477E" w:rsidRPr="00385C9E">
        <w:rPr>
          <w:rFonts w:eastAsia="Arial" w:cs="Times New Roman"/>
          <w:color w:val="4472C4" w:themeColor="accent1"/>
          <w:szCs w:val="24"/>
        </w:rPr>
        <w:t xml:space="preserve"> </w:t>
      </w:r>
      <w:r w:rsidR="00601864">
        <w:rPr>
          <w:rFonts w:eastAsia="Arial" w:cs="Times New Roman"/>
          <w:color w:val="4472C4" w:themeColor="accent1"/>
          <w:szCs w:val="24"/>
        </w:rPr>
        <w:t xml:space="preserve">the </w:t>
      </w:r>
      <w:r w:rsidR="0028477E" w:rsidRPr="00385C9E">
        <w:rPr>
          <w:rFonts w:eastAsia="Arial" w:cs="Times New Roman"/>
          <w:color w:val="4472C4" w:themeColor="accent1"/>
          <w:szCs w:val="24"/>
        </w:rPr>
        <w:t>relational group</w:t>
      </w:r>
      <w:r w:rsidR="0028477E">
        <w:rPr>
          <w:rFonts w:eastAsia="Arial" w:cs="Times New Roman"/>
          <w:color w:val="4472C4" w:themeColor="accent1"/>
          <w:szCs w:val="24"/>
        </w:rPr>
        <w:t xml:space="preserve"> marginally underestimated later recall</w:t>
      </w:r>
      <w:r w:rsidR="0028477E" w:rsidRPr="00385C9E">
        <w:rPr>
          <w:rFonts w:eastAsia="Arial" w:cs="Times New Roman"/>
          <w:color w:val="4472C4" w:themeColor="accent1"/>
          <w:szCs w:val="24"/>
        </w:rPr>
        <w:t xml:space="preserve"> (</w:t>
      </w:r>
      <w:r w:rsidR="00316D1A">
        <w:rPr>
          <w:rFonts w:eastAsia="Arial" w:cs="Times New Roman"/>
          <w:color w:val="4472C4" w:themeColor="accent1"/>
          <w:szCs w:val="24"/>
        </w:rPr>
        <w:t>72.06</w:t>
      </w:r>
      <w:r w:rsidR="0028477E" w:rsidRPr="00385C9E">
        <w:rPr>
          <w:rFonts w:eastAsia="Arial" w:cs="Times New Roman"/>
          <w:color w:val="4472C4" w:themeColor="accent1"/>
          <w:szCs w:val="24"/>
        </w:rPr>
        <w:t xml:space="preserve"> vs </w:t>
      </w:r>
      <w:r w:rsidR="00AE5234">
        <w:rPr>
          <w:rFonts w:eastAsia="Arial" w:cs="Times New Roman"/>
          <w:color w:val="4472C4" w:themeColor="accent1"/>
          <w:szCs w:val="24"/>
        </w:rPr>
        <w:t>80.</w:t>
      </w:r>
      <w:r w:rsidR="00EE20D4">
        <w:rPr>
          <w:rFonts w:eastAsia="Arial" w:cs="Times New Roman"/>
          <w:color w:val="4472C4" w:themeColor="accent1"/>
          <w:szCs w:val="24"/>
        </w:rPr>
        <w:t>38</w:t>
      </w:r>
      <w:r w:rsidR="0028477E" w:rsidRPr="00385C9E">
        <w:rPr>
          <w:rFonts w:eastAsia="Arial" w:cs="Times New Roman"/>
          <w:color w:val="4472C4" w:themeColor="accent1"/>
          <w:szCs w:val="24"/>
        </w:rPr>
        <w:t xml:space="preserve">), </w:t>
      </w:r>
      <w:proofErr w:type="gramStart"/>
      <w:r w:rsidR="0028477E" w:rsidRPr="00385C9E">
        <w:rPr>
          <w:rFonts w:eastAsia="Arial" w:cs="Times New Roman"/>
          <w:i/>
          <w:iCs/>
          <w:color w:val="4472C4" w:themeColor="accent1"/>
          <w:szCs w:val="24"/>
        </w:rPr>
        <w:t>t</w:t>
      </w:r>
      <w:r w:rsidR="0028477E" w:rsidRPr="00385C9E">
        <w:rPr>
          <w:rFonts w:eastAsia="Arial" w:cs="Times New Roman"/>
          <w:color w:val="4472C4" w:themeColor="accent1"/>
          <w:szCs w:val="24"/>
        </w:rPr>
        <w:t>(</w:t>
      </w:r>
      <w:proofErr w:type="gramEnd"/>
      <w:r w:rsidR="00FD1AAD">
        <w:rPr>
          <w:rFonts w:eastAsia="Arial" w:cs="Times New Roman"/>
          <w:color w:val="4472C4" w:themeColor="accent1"/>
          <w:szCs w:val="24"/>
        </w:rPr>
        <w:t>31</w:t>
      </w:r>
      <w:r w:rsidR="0028477E" w:rsidRPr="00385C9E">
        <w:rPr>
          <w:rFonts w:eastAsia="Arial" w:cs="Times New Roman"/>
          <w:color w:val="4472C4" w:themeColor="accent1"/>
          <w:szCs w:val="24"/>
        </w:rPr>
        <w:t xml:space="preserve">) = </w:t>
      </w:r>
      <w:r w:rsidR="00FD1AAD">
        <w:rPr>
          <w:rFonts w:eastAsia="Arial" w:cs="Times New Roman"/>
          <w:color w:val="4472C4" w:themeColor="accent1"/>
          <w:szCs w:val="24"/>
        </w:rPr>
        <w:t>1.84</w:t>
      </w:r>
      <w:r w:rsidR="0028477E" w:rsidRPr="00385C9E">
        <w:rPr>
          <w:rFonts w:eastAsia="Arial" w:cs="Times New Roman"/>
          <w:color w:val="4472C4" w:themeColor="accent1"/>
          <w:szCs w:val="24"/>
        </w:rPr>
        <w:t xml:space="preserve">, </w:t>
      </w:r>
      <w:r w:rsidR="0028477E" w:rsidRPr="00385C9E">
        <w:rPr>
          <w:rFonts w:eastAsia="Arial" w:cs="Times New Roman"/>
          <w:i/>
          <w:iCs/>
          <w:color w:val="4472C4" w:themeColor="accent1"/>
          <w:szCs w:val="24"/>
        </w:rPr>
        <w:t xml:space="preserve">SEM </w:t>
      </w:r>
      <w:r w:rsidR="0028477E" w:rsidRPr="00385C9E">
        <w:rPr>
          <w:rFonts w:eastAsia="Arial" w:cs="Times New Roman"/>
          <w:color w:val="4472C4" w:themeColor="accent1"/>
          <w:szCs w:val="24"/>
        </w:rPr>
        <w:t xml:space="preserve">= </w:t>
      </w:r>
      <w:r w:rsidR="00B833E7">
        <w:rPr>
          <w:rFonts w:eastAsia="Arial" w:cs="Times New Roman"/>
          <w:color w:val="4472C4" w:themeColor="accent1"/>
          <w:szCs w:val="24"/>
        </w:rPr>
        <w:t>4.61</w:t>
      </w:r>
      <w:r w:rsidR="0028477E" w:rsidRPr="00385C9E">
        <w:rPr>
          <w:rFonts w:eastAsia="Arial" w:cs="Times New Roman"/>
          <w:color w:val="4472C4" w:themeColor="accent1"/>
          <w:szCs w:val="24"/>
        </w:rPr>
        <w:t xml:space="preserve">, </w:t>
      </w:r>
      <w:r w:rsidR="0028477E" w:rsidRPr="00385C9E">
        <w:rPr>
          <w:rFonts w:eastAsia="Arial" w:cs="Times New Roman"/>
          <w:i/>
          <w:iCs/>
          <w:color w:val="4472C4" w:themeColor="accent1"/>
          <w:szCs w:val="24"/>
        </w:rPr>
        <w:t>p</w:t>
      </w:r>
      <w:r w:rsidR="0028477E" w:rsidRPr="00385C9E">
        <w:rPr>
          <w:rFonts w:eastAsia="Arial" w:cs="Times New Roman"/>
          <w:color w:val="4472C4" w:themeColor="accent1"/>
          <w:szCs w:val="24"/>
        </w:rPr>
        <w:t xml:space="preserve"> = .</w:t>
      </w:r>
      <w:r w:rsidR="00B833E7">
        <w:rPr>
          <w:rFonts w:eastAsia="Arial" w:cs="Times New Roman"/>
          <w:color w:val="4472C4" w:themeColor="accent1"/>
          <w:szCs w:val="24"/>
        </w:rPr>
        <w:t>08</w:t>
      </w:r>
      <w:r w:rsidR="0028477E" w:rsidRPr="00385C9E">
        <w:rPr>
          <w:rFonts w:eastAsia="Arial" w:cs="Times New Roman"/>
          <w:color w:val="4472C4" w:themeColor="accent1"/>
          <w:szCs w:val="24"/>
        </w:rPr>
        <w:t>,</w:t>
      </w:r>
      <w:r w:rsidR="0028477E" w:rsidRPr="00385C9E">
        <w:rPr>
          <w:rFonts w:eastAsia="Arial" w:cs="Times New Roman"/>
          <w:i/>
          <w:iCs/>
          <w:color w:val="4472C4" w:themeColor="accent1"/>
          <w:szCs w:val="24"/>
        </w:rPr>
        <w:t xml:space="preserve"> p</w:t>
      </w:r>
      <w:r w:rsidR="0028477E" w:rsidRPr="00385C9E">
        <w:rPr>
          <w:rFonts w:eastAsia="Arial" w:cs="Times New Roman"/>
          <w:color w:val="4472C4" w:themeColor="accent1"/>
          <w:szCs w:val="24"/>
          <w:vertAlign w:val="subscript"/>
        </w:rPr>
        <w:t xml:space="preserve">BIC </w:t>
      </w:r>
      <w:r w:rsidR="0028477E" w:rsidRPr="00385C9E">
        <w:rPr>
          <w:rFonts w:eastAsia="Arial" w:cs="Times New Roman"/>
          <w:color w:val="4472C4" w:themeColor="accent1"/>
          <w:szCs w:val="24"/>
        </w:rPr>
        <w:t>= .</w:t>
      </w:r>
      <w:r w:rsidR="0048739B">
        <w:rPr>
          <w:rFonts w:eastAsia="Arial" w:cs="Times New Roman"/>
          <w:color w:val="4472C4" w:themeColor="accent1"/>
          <w:szCs w:val="24"/>
        </w:rPr>
        <w:t>52</w:t>
      </w:r>
      <w:r w:rsidR="0028477E" w:rsidRPr="00385C9E">
        <w:rPr>
          <w:rFonts w:eastAsia="Arial" w:cs="Times New Roman"/>
          <w:color w:val="4472C4" w:themeColor="accent1"/>
          <w:szCs w:val="24"/>
        </w:rPr>
        <w:t>.</w:t>
      </w:r>
    </w:p>
    <w:p w14:paraId="3194B3DB" w14:textId="1F109679" w:rsidR="00BF5BD4" w:rsidRPr="008E1649" w:rsidRDefault="008E1649" w:rsidP="008E1649">
      <w:pPr>
        <w:spacing w:after="160"/>
        <w:ind w:firstLine="720"/>
        <w:contextualSpacing/>
        <w:rPr>
          <w:rFonts w:eastAsia="Arial" w:cs="Times New Roman"/>
          <w:color w:val="4472C4" w:themeColor="accent1"/>
          <w:szCs w:val="24"/>
        </w:rPr>
      </w:pPr>
      <w:r w:rsidRPr="008E1649">
        <w:rPr>
          <w:rFonts w:eastAsia="Arial" w:cs="Times New Roman"/>
          <w:color w:val="4472C4" w:themeColor="accent1"/>
          <w:szCs w:val="24"/>
        </w:rPr>
        <w:lastRenderedPageBreak/>
        <w:t xml:space="preserve">The illusion of competence was again moderated by encoding task for </w:t>
      </w:r>
      <w:r w:rsidR="00E37E59" w:rsidRPr="008E1649">
        <w:rPr>
          <w:rFonts w:eastAsia="Arial" w:cs="Times New Roman"/>
          <w:color w:val="4472C4" w:themeColor="accent1"/>
          <w:szCs w:val="24"/>
        </w:rPr>
        <w:t>symmetrical pairs</w:t>
      </w:r>
      <w:r w:rsidRPr="008E1649">
        <w:rPr>
          <w:rFonts w:eastAsia="Arial" w:cs="Times New Roman"/>
          <w:color w:val="4472C4" w:themeColor="accent1"/>
          <w:szCs w:val="24"/>
        </w:rPr>
        <w:t>.</w:t>
      </w:r>
      <w:r w:rsidR="00E37E59" w:rsidRPr="008E1649">
        <w:rPr>
          <w:rFonts w:eastAsia="Arial" w:cs="Times New Roman"/>
          <w:color w:val="4472C4" w:themeColor="accent1"/>
          <w:szCs w:val="24"/>
        </w:rPr>
        <w:t xml:space="preserve"> </w:t>
      </w:r>
      <w:r w:rsidRPr="008E1649">
        <w:rPr>
          <w:rFonts w:eastAsia="Arial" w:cs="Times New Roman"/>
          <w:color w:val="4472C4" w:themeColor="accent1"/>
          <w:szCs w:val="24"/>
        </w:rPr>
        <w:t xml:space="preserve">Starting with </w:t>
      </w:r>
      <w:r w:rsidR="00E37E59" w:rsidRPr="008E1649">
        <w:rPr>
          <w:rFonts w:eastAsia="Arial" w:cs="Times New Roman"/>
          <w:color w:val="4472C4" w:themeColor="accent1"/>
          <w:szCs w:val="24"/>
        </w:rPr>
        <w:t>the read group, JOLs exceeded later recall accuracy (</w:t>
      </w:r>
      <w:r w:rsidR="009961A5">
        <w:rPr>
          <w:rFonts w:eastAsia="Arial" w:cs="Times New Roman"/>
          <w:color w:val="4472C4" w:themeColor="accent1"/>
          <w:szCs w:val="24"/>
        </w:rPr>
        <w:t>74.</w:t>
      </w:r>
      <w:r w:rsidR="00B30577">
        <w:rPr>
          <w:rFonts w:eastAsia="Arial" w:cs="Times New Roman"/>
          <w:color w:val="4472C4" w:themeColor="accent1"/>
          <w:szCs w:val="24"/>
        </w:rPr>
        <w:t>32</w:t>
      </w:r>
      <w:r w:rsidR="00E37E59" w:rsidRPr="008E1649">
        <w:rPr>
          <w:rFonts w:eastAsia="Arial" w:cs="Times New Roman"/>
          <w:color w:val="4472C4" w:themeColor="accent1"/>
          <w:szCs w:val="24"/>
        </w:rPr>
        <w:t xml:space="preserve"> vs. </w:t>
      </w:r>
      <w:r w:rsidR="00B30577">
        <w:rPr>
          <w:rFonts w:eastAsia="Arial" w:cs="Times New Roman"/>
          <w:color w:val="4472C4" w:themeColor="accent1"/>
          <w:szCs w:val="24"/>
        </w:rPr>
        <w:t>64.06</w:t>
      </w:r>
      <w:r>
        <w:rPr>
          <w:rFonts w:eastAsia="Arial" w:cs="Times New Roman"/>
          <w:color w:val="4472C4" w:themeColor="accent1"/>
          <w:szCs w:val="24"/>
        </w:rPr>
        <w:t>),</w:t>
      </w:r>
      <w:r w:rsidR="00E37E59" w:rsidRPr="008E1649">
        <w:rPr>
          <w:rFonts w:eastAsia="Arial" w:cs="Times New Roman"/>
          <w:color w:val="4472C4" w:themeColor="accent1"/>
          <w:szCs w:val="24"/>
        </w:rPr>
        <w:t xml:space="preserve"> </w:t>
      </w:r>
      <w:bookmarkStart w:id="167" w:name="_Hlk122189601"/>
      <w:proofErr w:type="gramStart"/>
      <w:r w:rsidR="00E37E59" w:rsidRPr="008E1649">
        <w:rPr>
          <w:rFonts w:eastAsia="Arial" w:cs="Times New Roman"/>
          <w:i/>
          <w:iCs/>
          <w:color w:val="4472C4" w:themeColor="accent1"/>
          <w:szCs w:val="24"/>
        </w:rPr>
        <w:t>t</w:t>
      </w:r>
      <w:r w:rsidR="00E37E59" w:rsidRPr="008E1649">
        <w:rPr>
          <w:rFonts w:eastAsia="Arial" w:cs="Times New Roman"/>
          <w:color w:val="4472C4" w:themeColor="accent1"/>
          <w:szCs w:val="24"/>
        </w:rPr>
        <w:t>(</w:t>
      </w:r>
      <w:proofErr w:type="gramEnd"/>
      <w:r w:rsidR="00D2386A">
        <w:rPr>
          <w:rFonts w:eastAsia="Arial" w:cs="Times New Roman"/>
          <w:color w:val="4472C4" w:themeColor="accent1"/>
          <w:szCs w:val="24"/>
        </w:rPr>
        <w:t>35</w:t>
      </w:r>
      <w:r w:rsidR="00E37E59" w:rsidRPr="008E1649">
        <w:rPr>
          <w:rFonts w:eastAsia="Arial" w:cs="Times New Roman"/>
          <w:color w:val="4472C4" w:themeColor="accent1"/>
          <w:szCs w:val="24"/>
        </w:rPr>
        <w:t xml:space="preserve">) = </w:t>
      </w:r>
      <w:r w:rsidR="00925302">
        <w:rPr>
          <w:rFonts w:eastAsia="Arial" w:cs="Times New Roman"/>
          <w:color w:val="4472C4" w:themeColor="accent1"/>
          <w:szCs w:val="24"/>
        </w:rPr>
        <w:t>2.27</w:t>
      </w:r>
      <w:r w:rsidR="00E37E59" w:rsidRPr="008E1649">
        <w:rPr>
          <w:rFonts w:eastAsia="Arial" w:cs="Times New Roman"/>
          <w:color w:val="4472C4" w:themeColor="accent1"/>
          <w:szCs w:val="24"/>
        </w:rPr>
        <w:t xml:space="preserve">, </w:t>
      </w:r>
      <w:r w:rsidR="00E37E59" w:rsidRPr="008E1649">
        <w:rPr>
          <w:rFonts w:eastAsia="Arial" w:cs="Times New Roman"/>
          <w:i/>
          <w:iCs/>
          <w:color w:val="4472C4" w:themeColor="accent1"/>
          <w:szCs w:val="24"/>
        </w:rPr>
        <w:t>SEM</w:t>
      </w:r>
      <w:r w:rsidR="00E37E59" w:rsidRPr="008E1649">
        <w:rPr>
          <w:rFonts w:eastAsia="Arial" w:cs="Times New Roman"/>
          <w:color w:val="4472C4" w:themeColor="accent1"/>
          <w:szCs w:val="24"/>
        </w:rPr>
        <w:t xml:space="preserve"> = </w:t>
      </w:r>
      <w:r w:rsidR="00925302">
        <w:rPr>
          <w:rFonts w:eastAsia="Arial" w:cs="Times New Roman"/>
          <w:color w:val="4472C4" w:themeColor="accent1"/>
          <w:szCs w:val="24"/>
        </w:rPr>
        <w:t>4.71</w:t>
      </w:r>
      <w:r w:rsidR="00E37E59" w:rsidRPr="008E1649">
        <w:rPr>
          <w:rFonts w:eastAsia="Arial" w:cs="Times New Roman"/>
          <w:color w:val="4472C4" w:themeColor="accent1"/>
          <w:szCs w:val="24"/>
        </w:rPr>
        <w:t xml:space="preserve">, </w:t>
      </w:r>
      <w:r w:rsidR="00E37E59" w:rsidRPr="008E1649">
        <w:rPr>
          <w:rFonts w:eastAsia="Arial" w:cs="Times New Roman"/>
          <w:i/>
          <w:iCs/>
          <w:color w:val="4472C4" w:themeColor="accent1"/>
          <w:szCs w:val="24"/>
        </w:rPr>
        <w:t>d</w:t>
      </w:r>
      <w:r w:rsidR="00E37E59" w:rsidRPr="008E1649">
        <w:rPr>
          <w:rFonts w:eastAsia="Arial" w:cs="Times New Roman"/>
          <w:color w:val="4472C4" w:themeColor="accent1"/>
          <w:szCs w:val="24"/>
        </w:rPr>
        <w:t xml:space="preserve"> = </w:t>
      </w:r>
      <w:r w:rsidR="003113F5">
        <w:rPr>
          <w:rFonts w:eastAsia="Arial" w:cs="Times New Roman"/>
          <w:color w:val="4472C4" w:themeColor="accent1"/>
          <w:szCs w:val="24"/>
        </w:rPr>
        <w:t>0.60</w:t>
      </w:r>
      <w:r w:rsidR="004F0B81">
        <w:rPr>
          <w:rFonts w:eastAsia="Arial" w:cs="Times New Roman"/>
          <w:color w:val="4472C4" w:themeColor="accent1"/>
          <w:szCs w:val="24"/>
        </w:rPr>
        <w:t>.</w:t>
      </w:r>
      <w:bookmarkEnd w:id="167"/>
      <w:r w:rsidR="004F0B81">
        <w:rPr>
          <w:rFonts w:eastAsia="Arial" w:cs="Times New Roman"/>
          <w:color w:val="4472C4" w:themeColor="accent1"/>
          <w:szCs w:val="24"/>
        </w:rPr>
        <w:t xml:space="preserve"> H</w:t>
      </w:r>
      <w:r w:rsidR="00E37E59" w:rsidRPr="008E1649">
        <w:rPr>
          <w:rFonts w:eastAsia="Arial" w:cs="Times New Roman"/>
          <w:color w:val="4472C4" w:themeColor="accent1"/>
          <w:szCs w:val="24"/>
        </w:rPr>
        <w:t xml:space="preserve">owever, </w:t>
      </w:r>
      <w:r w:rsidR="00AB1387">
        <w:rPr>
          <w:rFonts w:eastAsia="Arial" w:cs="Times New Roman"/>
          <w:color w:val="4472C4" w:themeColor="accent1"/>
          <w:szCs w:val="24"/>
        </w:rPr>
        <w:t xml:space="preserve">item-specific </w:t>
      </w:r>
      <w:r w:rsidR="00556F32">
        <w:rPr>
          <w:rFonts w:eastAsia="Arial" w:cs="Times New Roman"/>
          <w:color w:val="4472C4" w:themeColor="accent1"/>
          <w:szCs w:val="24"/>
        </w:rPr>
        <w:t>encoding produced a</w:t>
      </w:r>
      <w:r w:rsidR="00AB1387">
        <w:rPr>
          <w:rFonts w:eastAsia="Arial" w:cs="Times New Roman"/>
          <w:color w:val="4472C4" w:themeColor="accent1"/>
          <w:szCs w:val="24"/>
        </w:rPr>
        <w:t xml:space="preserve"> noticeable under confidence effect on this pair type</w:t>
      </w:r>
      <w:r w:rsidR="00E37E59" w:rsidRPr="008E1649">
        <w:rPr>
          <w:rFonts w:eastAsia="Arial" w:cs="Times New Roman"/>
          <w:color w:val="4472C4" w:themeColor="accent1"/>
          <w:szCs w:val="24"/>
        </w:rPr>
        <w:t xml:space="preserve">, </w:t>
      </w:r>
      <w:r w:rsidR="00AB1387">
        <w:rPr>
          <w:rFonts w:eastAsia="Arial" w:cs="Times New Roman"/>
          <w:color w:val="4472C4" w:themeColor="accent1"/>
          <w:szCs w:val="24"/>
        </w:rPr>
        <w:t xml:space="preserve">with JOLs </w:t>
      </w:r>
      <w:r w:rsidR="00904716">
        <w:rPr>
          <w:rFonts w:eastAsia="Arial" w:cs="Times New Roman"/>
          <w:color w:val="4472C4" w:themeColor="accent1"/>
          <w:szCs w:val="24"/>
        </w:rPr>
        <w:t>below recall</w:t>
      </w:r>
      <w:r w:rsidR="00E37E59" w:rsidRPr="008E1649">
        <w:rPr>
          <w:rFonts w:eastAsia="Arial" w:cs="Times New Roman"/>
          <w:color w:val="4472C4" w:themeColor="accent1"/>
          <w:szCs w:val="24"/>
        </w:rPr>
        <w:t xml:space="preserve"> (</w:t>
      </w:r>
      <w:r w:rsidR="00904716">
        <w:rPr>
          <w:rFonts w:eastAsia="Arial" w:cs="Times New Roman"/>
          <w:color w:val="4472C4" w:themeColor="accent1"/>
          <w:szCs w:val="24"/>
        </w:rPr>
        <w:t>65.13</w:t>
      </w:r>
      <w:r w:rsidR="00E37E59" w:rsidRPr="008E1649">
        <w:rPr>
          <w:rFonts w:eastAsia="Arial" w:cs="Times New Roman"/>
          <w:color w:val="4472C4" w:themeColor="accent1"/>
          <w:szCs w:val="24"/>
        </w:rPr>
        <w:t xml:space="preserve"> vs </w:t>
      </w:r>
      <w:r w:rsidR="00904716">
        <w:rPr>
          <w:rFonts w:eastAsia="Arial" w:cs="Times New Roman"/>
          <w:color w:val="4472C4" w:themeColor="accent1"/>
          <w:szCs w:val="24"/>
        </w:rPr>
        <w:t>82.</w:t>
      </w:r>
      <w:r w:rsidR="00FC69FC">
        <w:rPr>
          <w:rFonts w:eastAsia="Arial" w:cs="Times New Roman"/>
          <w:color w:val="4472C4" w:themeColor="accent1"/>
          <w:szCs w:val="24"/>
        </w:rPr>
        <w:t>52</w:t>
      </w:r>
      <w:r w:rsidR="00E37E59" w:rsidRPr="008E1649">
        <w:rPr>
          <w:rFonts w:eastAsia="Arial" w:cs="Times New Roman"/>
          <w:color w:val="4472C4" w:themeColor="accent1"/>
          <w:szCs w:val="24"/>
        </w:rPr>
        <w:t xml:space="preserve">), </w:t>
      </w:r>
      <w:proofErr w:type="gramStart"/>
      <w:r w:rsidR="00FC69FC" w:rsidRPr="008E1649">
        <w:rPr>
          <w:rFonts w:eastAsia="Arial" w:cs="Times New Roman"/>
          <w:i/>
          <w:iCs/>
          <w:color w:val="4472C4" w:themeColor="accent1"/>
          <w:szCs w:val="24"/>
        </w:rPr>
        <w:t>t</w:t>
      </w:r>
      <w:r w:rsidR="00FC69FC" w:rsidRPr="008E1649">
        <w:rPr>
          <w:rFonts w:eastAsia="Arial" w:cs="Times New Roman"/>
          <w:color w:val="4472C4" w:themeColor="accent1"/>
          <w:szCs w:val="24"/>
        </w:rPr>
        <w:t>(</w:t>
      </w:r>
      <w:proofErr w:type="gramEnd"/>
      <w:r w:rsidR="00F77D10">
        <w:rPr>
          <w:rFonts w:eastAsia="Arial" w:cs="Times New Roman"/>
          <w:color w:val="4472C4" w:themeColor="accent1"/>
          <w:szCs w:val="24"/>
        </w:rPr>
        <w:t>33</w:t>
      </w:r>
      <w:r w:rsidR="00FC69FC" w:rsidRPr="008E1649">
        <w:rPr>
          <w:rFonts w:eastAsia="Arial" w:cs="Times New Roman"/>
          <w:color w:val="4472C4" w:themeColor="accent1"/>
          <w:szCs w:val="24"/>
        </w:rPr>
        <w:t xml:space="preserve">) = </w:t>
      </w:r>
      <w:r w:rsidR="00F77D10">
        <w:rPr>
          <w:rFonts w:eastAsia="Arial" w:cs="Times New Roman"/>
          <w:color w:val="4472C4" w:themeColor="accent1"/>
          <w:szCs w:val="24"/>
        </w:rPr>
        <w:t>4.03</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SEM</w:t>
      </w:r>
      <w:r w:rsidR="00FC69FC" w:rsidRPr="008E1649">
        <w:rPr>
          <w:rFonts w:eastAsia="Arial" w:cs="Times New Roman"/>
          <w:color w:val="4472C4" w:themeColor="accent1"/>
          <w:szCs w:val="24"/>
        </w:rPr>
        <w:t xml:space="preserve"> = </w:t>
      </w:r>
      <w:r w:rsidR="00556F32">
        <w:rPr>
          <w:rFonts w:eastAsia="Arial" w:cs="Times New Roman"/>
          <w:color w:val="4472C4" w:themeColor="accent1"/>
          <w:szCs w:val="24"/>
        </w:rPr>
        <w:t>4.49</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d</w:t>
      </w:r>
      <w:r w:rsidR="00FC69FC" w:rsidRPr="008E1649">
        <w:rPr>
          <w:rFonts w:eastAsia="Arial" w:cs="Times New Roman"/>
          <w:color w:val="4472C4" w:themeColor="accent1"/>
          <w:szCs w:val="24"/>
        </w:rPr>
        <w:t xml:space="preserve"> = </w:t>
      </w:r>
      <w:r w:rsidR="004A7AF1">
        <w:rPr>
          <w:rFonts w:eastAsia="Arial" w:cs="Times New Roman"/>
          <w:color w:val="4472C4" w:themeColor="accent1"/>
          <w:szCs w:val="24"/>
        </w:rPr>
        <w:t>0.96</w:t>
      </w:r>
      <w:r w:rsidR="00FC69FC">
        <w:rPr>
          <w:rFonts w:eastAsia="Arial" w:cs="Times New Roman"/>
          <w:color w:val="4472C4" w:themeColor="accent1"/>
          <w:szCs w:val="24"/>
        </w:rPr>
        <w:t>,</w:t>
      </w:r>
      <w:r w:rsidR="00556F32">
        <w:rPr>
          <w:rFonts w:eastAsia="Arial" w:cs="Times New Roman"/>
          <w:color w:val="4472C4" w:themeColor="accent1"/>
          <w:szCs w:val="24"/>
        </w:rPr>
        <w:t xml:space="preserve"> while relational encoding produced JOLs that were marginally under confident </w:t>
      </w:r>
      <w:r w:rsidR="00E37E59" w:rsidRPr="008E1649">
        <w:rPr>
          <w:rFonts w:eastAsia="Arial" w:cs="Times New Roman"/>
          <w:color w:val="4472C4" w:themeColor="accent1"/>
          <w:szCs w:val="24"/>
        </w:rPr>
        <w:t>(</w:t>
      </w:r>
      <w:r w:rsidR="00FC69FC">
        <w:rPr>
          <w:rFonts w:eastAsia="Arial" w:cs="Times New Roman"/>
          <w:color w:val="4472C4" w:themeColor="accent1"/>
          <w:szCs w:val="24"/>
        </w:rPr>
        <w:t>74.19</w:t>
      </w:r>
      <w:r w:rsidR="00E37E59" w:rsidRPr="008E1649">
        <w:rPr>
          <w:rFonts w:eastAsia="Arial" w:cs="Times New Roman"/>
          <w:color w:val="4472C4" w:themeColor="accent1"/>
          <w:szCs w:val="24"/>
        </w:rPr>
        <w:t xml:space="preserve"> vs </w:t>
      </w:r>
      <w:r w:rsidR="00FC69FC">
        <w:rPr>
          <w:rFonts w:eastAsia="Arial" w:cs="Times New Roman"/>
          <w:color w:val="4472C4" w:themeColor="accent1"/>
          <w:szCs w:val="24"/>
        </w:rPr>
        <w:t>82.44</w:t>
      </w:r>
      <w:r w:rsidR="00E37E59"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t</w:t>
      </w:r>
      <w:r w:rsidR="00FC69FC" w:rsidRPr="008E1649">
        <w:rPr>
          <w:rFonts w:eastAsia="Arial" w:cs="Times New Roman"/>
          <w:color w:val="4472C4" w:themeColor="accent1"/>
          <w:szCs w:val="24"/>
        </w:rPr>
        <w:t>(</w:t>
      </w:r>
      <w:r w:rsidR="003920E6">
        <w:rPr>
          <w:rFonts w:eastAsia="Arial" w:cs="Times New Roman"/>
          <w:color w:val="4472C4" w:themeColor="accent1"/>
          <w:szCs w:val="24"/>
        </w:rPr>
        <w:t>31</w:t>
      </w:r>
      <w:r w:rsidR="00FC69FC" w:rsidRPr="008E1649">
        <w:rPr>
          <w:rFonts w:eastAsia="Arial" w:cs="Times New Roman"/>
          <w:color w:val="4472C4" w:themeColor="accent1"/>
          <w:szCs w:val="24"/>
        </w:rPr>
        <w:t xml:space="preserve">) = </w:t>
      </w:r>
      <w:r w:rsidR="003920E6">
        <w:rPr>
          <w:rFonts w:eastAsia="Arial" w:cs="Times New Roman"/>
          <w:color w:val="4472C4" w:themeColor="accent1"/>
          <w:szCs w:val="24"/>
        </w:rPr>
        <w:t>1.80</w:t>
      </w:r>
      <w:r w:rsidR="00FC69FC" w:rsidRPr="008E1649">
        <w:rPr>
          <w:rFonts w:eastAsia="Arial" w:cs="Times New Roman"/>
          <w:color w:val="4472C4" w:themeColor="accent1"/>
          <w:szCs w:val="24"/>
        </w:rPr>
        <w:t xml:space="preserve">, </w:t>
      </w:r>
      <w:r w:rsidR="00FC69FC" w:rsidRPr="008E1649">
        <w:rPr>
          <w:rFonts w:eastAsia="Arial" w:cs="Times New Roman"/>
          <w:i/>
          <w:iCs/>
          <w:color w:val="4472C4" w:themeColor="accent1"/>
          <w:szCs w:val="24"/>
        </w:rPr>
        <w:t>SEM</w:t>
      </w:r>
      <w:r w:rsidR="00FC69FC" w:rsidRPr="008E1649">
        <w:rPr>
          <w:rFonts w:eastAsia="Arial" w:cs="Times New Roman"/>
          <w:color w:val="4472C4" w:themeColor="accent1"/>
          <w:szCs w:val="24"/>
        </w:rPr>
        <w:t xml:space="preserve"> = </w:t>
      </w:r>
      <w:r w:rsidR="003920E6">
        <w:rPr>
          <w:rFonts w:eastAsia="Arial" w:cs="Times New Roman"/>
          <w:color w:val="4472C4" w:themeColor="accent1"/>
          <w:szCs w:val="24"/>
        </w:rPr>
        <w:t>4.65</w:t>
      </w:r>
      <w:r w:rsidR="00FC69FC" w:rsidRPr="008E1649">
        <w:rPr>
          <w:rFonts w:eastAsia="Arial" w:cs="Times New Roman"/>
          <w:color w:val="4472C4" w:themeColor="accent1"/>
          <w:szCs w:val="24"/>
        </w:rPr>
        <w:t xml:space="preserve">, </w:t>
      </w:r>
      <w:r w:rsidR="00556F32">
        <w:rPr>
          <w:rFonts w:eastAsia="Arial" w:cs="Times New Roman"/>
          <w:i/>
          <w:iCs/>
          <w:color w:val="4472C4" w:themeColor="accent1"/>
          <w:szCs w:val="24"/>
        </w:rPr>
        <w:t xml:space="preserve">p </w:t>
      </w:r>
      <w:r w:rsidR="00556F32">
        <w:rPr>
          <w:rFonts w:eastAsia="Arial" w:cs="Times New Roman"/>
          <w:color w:val="4472C4" w:themeColor="accent1"/>
          <w:szCs w:val="24"/>
        </w:rPr>
        <w:t>= .</w:t>
      </w:r>
      <w:r w:rsidR="003920E6">
        <w:rPr>
          <w:rFonts w:eastAsia="Arial" w:cs="Times New Roman"/>
          <w:color w:val="4472C4" w:themeColor="accent1"/>
          <w:szCs w:val="24"/>
        </w:rPr>
        <w:t>08</w:t>
      </w:r>
      <w:r w:rsidR="00556F32">
        <w:rPr>
          <w:rFonts w:eastAsia="Arial" w:cs="Times New Roman"/>
          <w:color w:val="4472C4" w:themeColor="accent1"/>
          <w:szCs w:val="24"/>
        </w:rPr>
        <w:t xml:space="preserve">, </w:t>
      </w:r>
      <w:proofErr w:type="spellStart"/>
      <w:r w:rsidR="00556F32" w:rsidRPr="00556F32">
        <w:rPr>
          <w:rFonts w:eastAsia="Arial" w:cs="Times New Roman"/>
          <w:i/>
          <w:iCs/>
          <w:color w:val="4472C4" w:themeColor="accent1"/>
          <w:szCs w:val="24"/>
        </w:rPr>
        <w:t>p</w:t>
      </w:r>
      <w:r w:rsidR="00556F32" w:rsidRPr="00556F32">
        <w:rPr>
          <w:rFonts w:eastAsia="Arial" w:cs="Times New Roman"/>
          <w:smallCaps/>
          <w:color w:val="4472C4" w:themeColor="accent1"/>
          <w:szCs w:val="24"/>
          <w:vertAlign w:val="subscript"/>
        </w:rPr>
        <w:t>bic</w:t>
      </w:r>
      <w:proofErr w:type="spellEnd"/>
      <w:r w:rsidR="00556F32">
        <w:rPr>
          <w:rFonts w:eastAsia="Arial" w:cs="Times New Roman"/>
          <w:color w:val="4472C4" w:themeColor="accent1"/>
          <w:szCs w:val="24"/>
        </w:rPr>
        <w:t xml:space="preserve"> = .</w:t>
      </w:r>
      <w:r w:rsidR="004644A4">
        <w:rPr>
          <w:rFonts w:eastAsia="Arial" w:cs="Times New Roman"/>
          <w:color w:val="4472C4" w:themeColor="accent1"/>
          <w:szCs w:val="24"/>
        </w:rPr>
        <w:t>53</w:t>
      </w:r>
      <w:r w:rsidR="00556F32">
        <w:rPr>
          <w:rFonts w:eastAsia="Arial" w:cs="Times New Roman"/>
          <w:color w:val="4472C4" w:themeColor="accent1"/>
          <w:szCs w:val="24"/>
        </w:rPr>
        <w:t>.</w:t>
      </w:r>
      <w:r w:rsidR="00E37E59" w:rsidRPr="008E1649">
        <w:rPr>
          <w:rFonts w:eastAsia="Arial" w:cs="Times New Roman"/>
          <w:color w:val="4472C4" w:themeColor="accent1"/>
          <w:szCs w:val="24"/>
        </w:rPr>
        <w:t xml:space="preserve"> </w:t>
      </w:r>
    </w:p>
    <w:p w14:paraId="277D183D" w14:textId="008A6F57" w:rsidR="00DC5FF8" w:rsidRPr="00536F74" w:rsidRDefault="00C249B1" w:rsidP="00536F74">
      <w:pPr>
        <w:spacing w:after="160"/>
        <w:ind w:firstLine="720"/>
        <w:contextualSpacing/>
        <w:rPr>
          <w:rFonts w:eastAsia="Arial" w:cs="Times New Roman"/>
          <w:color w:val="4472C4" w:themeColor="accent1"/>
          <w:szCs w:val="24"/>
        </w:rPr>
      </w:pPr>
      <w:r w:rsidRPr="00C249B1">
        <w:rPr>
          <w:rFonts w:eastAsia="Arial" w:cs="Times New Roman"/>
          <w:color w:val="4472C4" w:themeColor="accent1"/>
          <w:szCs w:val="24"/>
        </w:rPr>
        <w:t xml:space="preserve">Finally, the illusion of competence was observed </w:t>
      </w:r>
      <w:r w:rsidR="008C49DC">
        <w:rPr>
          <w:rFonts w:eastAsia="Arial" w:cs="Times New Roman"/>
          <w:color w:val="4472C4" w:themeColor="accent1"/>
          <w:szCs w:val="24"/>
        </w:rPr>
        <w:t>o</w:t>
      </w:r>
      <w:r w:rsidRPr="00C249B1">
        <w:rPr>
          <w:rFonts w:eastAsia="Arial" w:cs="Times New Roman"/>
          <w:color w:val="4472C4" w:themeColor="accent1"/>
          <w:szCs w:val="24"/>
        </w:rPr>
        <w:t xml:space="preserve">n </w:t>
      </w:r>
      <w:r w:rsidR="008C49DC">
        <w:rPr>
          <w:rFonts w:eastAsia="Arial" w:cs="Times New Roman"/>
          <w:color w:val="4472C4" w:themeColor="accent1"/>
          <w:szCs w:val="24"/>
        </w:rPr>
        <w:t xml:space="preserve">unrelated pairs for participants in </w:t>
      </w:r>
      <w:r w:rsidRPr="00C249B1">
        <w:rPr>
          <w:rFonts w:eastAsia="Arial" w:cs="Times New Roman"/>
          <w:color w:val="4472C4" w:themeColor="accent1"/>
          <w:szCs w:val="24"/>
        </w:rPr>
        <w:t>both the read (</w:t>
      </w:r>
      <w:r w:rsidR="0015157D">
        <w:rPr>
          <w:rFonts w:eastAsia="Arial" w:cs="Times New Roman"/>
          <w:color w:val="4472C4" w:themeColor="accent1"/>
          <w:szCs w:val="24"/>
        </w:rPr>
        <w:t>28</w:t>
      </w:r>
      <w:r w:rsidR="008B329E">
        <w:rPr>
          <w:rFonts w:eastAsia="Arial" w:cs="Times New Roman"/>
          <w:color w:val="4472C4" w:themeColor="accent1"/>
          <w:szCs w:val="24"/>
        </w:rPr>
        <w:t>.</w:t>
      </w:r>
      <w:r w:rsidR="00CF2ECA">
        <w:rPr>
          <w:rFonts w:eastAsia="Arial" w:cs="Times New Roman"/>
          <w:color w:val="4472C4" w:themeColor="accent1"/>
          <w:szCs w:val="24"/>
        </w:rPr>
        <w:t>58</w:t>
      </w:r>
      <w:r w:rsidRPr="00C249B1">
        <w:rPr>
          <w:rFonts w:eastAsia="Arial" w:cs="Times New Roman"/>
          <w:color w:val="4472C4" w:themeColor="accent1"/>
          <w:szCs w:val="24"/>
        </w:rPr>
        <w:t xml:space="preserve"> vs </w:t>
      </w:r>
      <w:r w:rsidR="00CF2ECA">
        <w:rPr>
          <w:rFonts w:eastAsia="Arial" w:cs="Times New Roman"/>
          <w:color w:val="4472C4" w:themeColor="accent1"/>
          <w:szCs w:val="24"/>
        </w:rPr>
        <w:t>16.99</w:t>
      </w:r>
      <w:r w:rsidRPr="00C249B1">
        <w:rPr>
          <w:rFonts w:eastAsia="Arial" w:cs="Times New Roman"/>
          <w:color w:val="4472C4" w:themeColor="accent1"/>
          <w:szCs w:val="24"/>
        </w:rPr>
        <w:t xml:space="preserve">), </w:t>
      </w:r>
      <w:proofErr w:type="gramStart"/>
      <w:r w:rsidRPr="00C249B1">
        <w:rPr>
          <w:rFonts w:eastAsia="Arial" w:cs="Times New Roman"/>
          <w:i/>
          <w:iCs/>
          <w:color w:val="4472C4" w:themeColor="accent1"/>
          <w:szCs w:val="24"/>
        </w:rPr>
        <w:t>t</w:t>
      </w:r>
      <w:r w:rsidRPr="00C249B1">
        <w:rPr>
          <w:rFonts w:eastAsia="Arial" w:cs="Times New Roman"/>
          <w:color w:val="4472C4" w:themeColor="accent1"/>
          <w:szCs w:val="24"/>
        </w:rPr>
        <w:t>(</w:t>
      </w:r>
      <w:proofErr w:type="gramEnd"/>
      <w:r w:rsidR="00BC36E3">
        <w:rPr>
          <w:rFonts w:eastAsia="Arial" w:cs="Times New Roman"/>
          <w:color w:val="4472C4" w:themeColor="accent1"/>
          <w:szCs w:val="24"/>
        </w:rPr>
        <w:t>35</w:t>
      </w:r>
      <w:r w:rsidRPr="00C249B1">
        <w:rPr>
          <w:rFonts w:eastAsia="Arial" w:cs="Times New Roman"/>
          <w:color w:val="4472C4" w:themeColor="accent1"/>
          <w:szCs w:val="24"/>
        </w:rPr>
        <w:t xml:space="preserve">) = </w:t>
      </w:r>
      <w:r w:rsidR="00BC36E3">
        <w:rPr>
          <w:rFonts w:eastAsia="Arial" w:cs="Times New Roman"/>
          <w:color w:val="4472C4" w:themeColor="accent1"/>
          <w:szCs w:val="24"/>
        </w:rPr>
        <w:t>2.71</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584C17">
        <w:rPr>
          <w:rFonts w:eastAsia="Arial" w:cs="Times New Roman"/>
          <w:color w:val="4472C4" w:themeColor="accent1"/>
          <w:szCs w:val="24"/>
        </w:rPr>
        <w:t>4.42</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d</w:t>
      </w:r>
      <w:r w:rsidRPr="00C249B1">
        <w:rPr>
          <w:rFonts w:eastAsia="Arial" w:cs="Times New Roman"/>
          <w:color w:val="4472C4" w:themeColor="accent1"/>
          <w:szCs w:val="24"/>
        </w:rPr>
        <w:t xml:space="preserve"> = 0.</w:t>
      </w:r>
      <w:r w:rsidR="00E24F31">
        <w:rPr>
          <w:rFonts w:eastAsia="Arial" w:cs="Times New Roman"/>
          <w:color w:val="4472C4" w:themeColor="accent1"/>
          <w:szCs w:val="24"/>
        </w:rPr>
        <w:t>64</w:t>
      </w:r>
      <w:r w:rsidR="009E03C3">
        <w:rPr>
          <w:rFonts w:eastAsia="Arial" w:cs="Times New Roman"/>
          <w:color w:val="4472C4" w:themeColor="accent1"/>
          <w:szCs w:val="24"/>
        </w:rPr>
        <w:t>,</w:t>
      </w:r>
      <w:r w:rsidRPr="00C249B1">
        <w:rPr>
          <w:rFonts w:eastAsia="Arial" w:cs="Times New Roman"/>
          <w:color w:val="4472C4" w:themeColor="accent1"/>
          <w:szCs w:val="24"/>
        </w:rPr>
        <w:t xml:space="preserve"> and the item-specific group</w:t>
      </w:r>
      <w:r w:rsidR="008C49DC">
        <w:rPr>
          <w:rFonts w:eastAsia="Arial" w:cs="Times New Roman"/>
          <w:color w:val="4472C4" w:themeColor="accent1"/>
          <w:szCs w:val="24"/>
        </w:rPr>
        <w:t>s</w:t>
      </w:r>
      <w:r w:rsidR="009E03C3">
        <w:rPr>
          <w:rFonts w:eastAsia="Arial" w:cs="Times New Roman"/>
          <w:color w:val="4472C4" w:themeColor="accent1"/>
          <w:szCs w:val="24"/>
        </w:rPr>
        <w:t xml:space="preserve"> </w:t>
      </w:r>
      <w:r w:rsidRPr="00C249B1">
        <w:rPr>
          <w:rFonts w:eastAsia="Arial" w:cs="Times New Roman"/>
          <w:color w:val="4472C4" w:themeColor="accent1"/>
          <w:szCs w:val="24"/>
        </w:rPr>
        <w:t>(</w:t>
      </w:r>
      <w:r w:rsidR="009E03C3">
        <w:rPr>
          <w:rFonts w:eastAsia="Arial" w:cs="Times New Roman"/>
          <w:color w:val="4472C4" w:themeColor="accent1"/>
          <w:szCs w:val="24"/>
        </w:rPr>
        <w:t>39.78</w:t>
      </w:r>
      <w:r w:rsidRPr="00C249B1">
        <w:rPr>
          <w:rFonts w:eastAsia="Arial" w:cs="Times New Roman"/>
          <w:color w:val="4472C4" w:themeColor="accent1"/>
          <w:szCs w:val="24"/>
        </w:rPr>
        <w:t xml:space="preserve"> vs </w:t>
      </w:r>
      <w:r w:rsidR="008320CA">
        <w:rPr>
          <w:rFonts w:eastAsia="Arial" w:cs="Times New Roman"/>
          <w:color w:val="4472C4" w:themeColor="accent1"/>
          <w:szCs w:val="24"/>
        </w:rPr>
        <w:t>17.63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t</w:t>
      </w:r>
      <w:r w:rsidRPr="00C249B1">
        <w:rPr>
          <w:rFonts w:eastAsia="Arial" w:cs="Times New Roman"/>
          <w:color w:val="4472C4" w:themeColor="accent1"/>
          <w:szCs w:val="24"/>
        </w:rPr>
        <w:t>(</w:t>
      </w:r>
      <w:r w:rsidR="00584C17">
        <w:rPr>
          <w:rFonts w:eastAsia="Arial" w:cs="Times New Roman"/>
          <w:color w:val="4472C4" w:themeColor="accent1"/>
          <w:szCs w:val="24"/>
        </w:rPr>
        <w:t>33</w:t>
      </w:r>
      <w:r w:rsidRPr="00C249B1">
        <w:rPr>
          <w:rFonts w:eastAsia="Arial" w:cs="Times New Roman"/>
          <w:color w:val="4472C4" w:themeColor="accent1"/>
          <w:szCs w:val="24"/>
        </w:rPr>
        <w:t xml:space="preserve">) = </w:t>
      </w:r>
      <w:r w:rsidR="00584C17">
        <w:rPr>
          <w:rFonts w:eastAsia="Arial" w:cs="Times New Roman"/>
          <w:color w:val="4472C4" w:themeColor="accent1"/>
          <w:szCs w:val="24"/>
        </w:rPr>
        <w:t>4.33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584C17">
        <w:rPr>
          <w:rFonts w:eastAsia="Arial" w:cs="Times New Roman"/>
          <w:color w:val="4472C4" w:themeColor="accent1"/>
          <w:szCs w:val="24"/>
        </w:rPr>
        <w:t>5.33</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d</w:t>
      </w:r>
      <w:r w:rsidRPr="00C249B1">
        <w:rPr>
          <w:rFonts w:eastAsia="Arial" w:cs="Times New Roman"/>
          <w:color w:val="4472C4" w:themeColor="accent1"/>
          <w:szCs w:val="24"/>
        </w:rPr>
        <w:t xml:space="preserve"> = </w:t>
      </w:r>
      <w:r w:rsidR="000E327D">
        <w:rPr>
          <w:rFonts w:eastAsia="Arial" w:cs="Times New Roman"/>
          <w:color w:val="4472C4" w:themeColor="accent1"/>
          <w:szCs w:val="24"/>
        </w:rPr>
        <w:t>1.17</w:t>
      </w:r>
      <w:r w:rsidRPr="00C249B1">
        <w:rPr>
          <w:rFonts w:eastAsia="Arial" w:cs="Times New Roman"/>
          <w:color w:val="4472C4" w:themeColor="accent1"/>
          <w:szCs w:val="24"/>
        </w:rPr>
        <w:t xml:space="preserve">. </w:t>
      </w:r>
      <w:r w:rsidR="00113096">
        <w:rPr>
          <w:rFonts w:eastAsia="Arial" w:cs="Times New Roman"/>
          <w:color w:val="4472C4" w:themeColor="accent1"/>
          <w:szCs w:val="24"/>
        </w:rPr>
        <w:t>However, these JOL overestimations did</w:t>
      </w:r>
      <w:r w:rsidRPr="00C249B1">
        <w:rPr>
          <w:rFonts w:eastAsia="Arial" w:cs="Times New Roman"/>
          <w:color w:val="4472C4" w:themeColor="accent1"/>
          <w:szCs w:val="24"/>
        </w:rPr>
        <w:t xml:space="preserve"> </w:t>
      </w:r>
      <w:r w:rsidR="00113096">
        <w:rPr>
          <w:rFonts w:eastAsia="Arial" w:cs="Times New Roman"/>
          <w:color w:val="4472C4" w:themeColor="accent1"/>
          <w:szCs w:val="24"/>
        </w:rPr>
        <w:t>not extend to participants in</w:t>
      </w:r>
      <w:r w:rsidRPr="00C249B1">
        <w:rPr>
          <w:rFonts w:eastAsia="Arial" w:cs="Times New Roman"/>
          <w:color w:val="4472C4" w:themeColor="accent1"/>
          <w:szCs w:val="24"/>
        </w:rPr>
        <w:t xml:space="preserve"> the relational group</w:t>
      </w:r>
      <w:r w:rsidR="00113096">
        <w:rPr>
          <w:rFonts w:eastAsia="Arial" w:cs="Times New Roman"/>
          <w:color w:val="4472C4" w:themeColor="accent1"/>
          <w:szCs w:val="24"/>
        </w:rPr>
        <w:t>, as JOLs and recall did not statistically differ</w:t>
      </w:r>
      <w:r w:rsidRPr="00C249B1">
        <w:rPr>
          <w:rFonts w:eastAsia="Arial" w:cs="Times New Roman"/>
          <w:color w:val="4472C4" w:themeColor="accent1"/>
          <w:szCs w:val="24"/>
        </w:rPr>
        <w:t xml:space="preserve"> (</w:t>
      </w:r>
      <w:r w:rsidR="00114DCB">
        <w:rPr>
          <w:rFonts w:eastAsia="Arial" w:cs="Times New Roman"/>
          <w:color w:val="4472C4" w:themeColor="accent1"/>
          <w:szCs w:val="24"/>
        </w:rPr>
        <w:t>49.84</w:t>
      </w:r>
      <w:r w:rsidRPr="00C249B1">
        <w:rPr>
          <w:rFonts w:eastAsia="Arial" w:cs="Times New Roman"/>
          <w:color w:val="4472C4" w:themeColor="accent1"/>
          <w:szCs w:val="24"/>
        </w:rPr>
        <w:t xml:space="preserve"> vs. </w:t>
      </w:r>
      <w:r w:rsidR="00114DCB">
        <w:rPr>
          <w:rFonts w:eastAsia="Arial" w:cs="Times New Roman"/>
          <w:color w:val="4472C4" w:themeColor="accent1"/>
          <w:szCs w:val="24"/>
        </w:rPr>
        <w:t>53.29</w:t>
      </w:r>
      <w:r w:rsidRPr="00C249B1">
        <w:rPr>
          <w:rFonts w:eastAsia="Arial" w:cs="Times New Roman"/>
          <w:color w:val="4472C4" w:themeColor="accent1"/>
          <w:szCs w:val="24"/>
        </w:rPr>
        <w:t>),</w:t>
      </w:r>
      <w:r w:rsidRPr="00C249B1">
        <w:rPr>
          <w:rFonts w:eastAsia="Arial" w:cs="Times New Roman"/>
          <w:i/>
          <w:iCs/>
          <w:color w:val="4472C4" w:themeColor="accent1"/>
          <w:szCs w:val="24"/>
        </w:rPr>
        <w:t xml:space="preserve"> t </w:t>
      </w:r>
      <w:r w:rsidRPr="00C249B1">
        <w:rPr>
          <w:rFonts w:eastAsia="Arial" w:cs="Times New Roman"/>
          <w:color w:val="4472C4" w:themeColor="accent1"/>
          <w:szCs w:val="24"/>
        </w:rPr>
        <w:t xml:space="preserve">&lt; 1, </w:t>
      </w:r>
      <w:r w:rsidRPr="00C249B1">
        <w:rPr>
          <w:rFonts w:eastAsia="Arial" w:cs="Times New Roman"/>
          <w:i/>
          <w:iCs/>
          <w:color w:val="4472C4" w:themeColor="accent1"/>
          <w:szCs w:val="24"/>
        </w:rPr>
        <w:t>SEM</w:t>
      </w:r>
      <w:r w:rsidRPr="00C249B1">
        <w:rPr>
          <w:rFonts w:eastAsia="Arial" w:cs="Times New Roman"/>
          <w:color w:val="4472C4" w:themeColor="accent1"/>
          <w:szCs w:val="24"/>
        </w:rPr>
        <w:t xml:space="preserve"> = </w:t>
      </w:r>
      <w:r w:rsidR="00E25DB4">
        <w:rPr>
          <w:rFonts w:eastAsia="Arial" w:cs="Times New Roman"/>
          <w:color w:val="4472C4" w:themeColor="accent1"/>
          <w:szCs w:val="24"/>
        </w:rPr>
        <w:t>5.89</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p</w:t>
      </w:r>
      <w:r w:rsidRPr="00C249B1">
        <w:rPr>
          <w:rFonts w:eastAsia="Arial" w:cs="Times New Roman"/>
          <w:color w:val="4472C4" w:themeColor="accent1"/>
          <w:szCs w:val="24"/>
        </w:rPr>
        <w:t xml:space="preserve"> = .</w:t>
      </w:r>
      <w:r w:rsidR="00E25DB4">
        <w:rPr>
          <w:rFonts w:eastAsia="Arial" w:cs="Times New Roman"/>
          <w:color w:val="4472C4" w:themeColor="accent1"/>
          <w:szCs w:val="24"/>
        </w:rPr>
        <w:t>54</w:t>
      </w:r>
      <w:r w:rsidRPr="00C249B1">
        <w:rPr>
          <w:rFonts w:eastAsia="Arial" w:cs="Times New Roman"/>
          <w:color w:val="4472C4" w:themeColor="accent1"/>
          <w:szCs w:val="24"/>
        </w:rPr>
        <w:t xml:space="preserve">, </w:t>
      </w:r>
      <w:r w:rsidRPr="00C249B1">
        <w:rPr>
          <w:rFonts w:eastAsia="Arial" w:cs="Times New Roman"/>
          <w:i/>
          <w:iCs/>
          <w:color w:val="4472C4" w:themeColor="accent1"/>
          <w:szCs w:val="24"/>
        </w:rPr>
        <w:t>p</w:t>
      </w:r>
      <w:r w:rsidRPr="00C249B1">
        <w:rPr>
          <w:rFonts w:eastAsia="Arial" w:cs="Times New Roman"/>
          <w:color w:val="4472C4" w:themeColor="accent1"/>
          <w:szCs w:val="24"/>
          <w:vertAlign w:val="subscript"/>
        </w:rPr>
        <w:t xml:space="preserve">BIC </w:t>
      </w:r>
      <w:r w:rsidRPr="00C249B1">
        <w:rPr>
          <w:rFonts w:eastAsia="Arial" w:cs="Times New Roman"/>
          <w:color w:val="4472C4" w:themeColor="accent1"/>
          <w:szCs w:val="24"/>
        </w:rPr>
        <w:t>= .</w:t>
      </w:r>
      <w:r w:rsidR="00737CCD">
        <w:rPr>
          <w:rFonts w:eastAsia="Arial" w:cs="Times New Roman"/>
          <w:color w:val="4472C4" w:themeColor="accent1"/>
          <w:szCs w:val="24"/>
        </w:rPr>
        <w:t>82</w:t>
      </w:r>
      <w:r w:rsidRPr="00C249B1">
        <w:rPr>
          <w:rFonts w:eastAsia="Arial" w:cs="Times New Roman"/>
          <w:color w:val="4472C4" w:themeColor="accent1"/>
          <w:szCs w:val="24"/>
        </w:rPr>
        <w:t>)</w:t>
      </w:r>
      <w:r w:rsidR="00114DCB">
        <w:rPr>
          <w:rFonts w:eastAsia="Arial" w:cs="Times New Roman"/>
          <w:color w:val="4472C4" w:themeColor="accent1"/>
          <w:szCs w:val="24"/>
        </w:rPr>
        <w:t>, replicating patterns observed in Experiment 1</w:t>
      </w:r>
      <w:r w:rsidR="00EB091A">
        <w:rPr>
          <w:rFonts w:eastAsia="Arial" w:cs="Times New Roman"/>
          <w:color w:val="4472C4" w:themeColor="accent1"/>
          <w:szCs w:val="24"/>
        </w:rPr>
        <w:t xml:space="preserve"> and providing further evidence that </w:t>
      </w:r>
      <w:r w:rsidRPr="00C249B1">
        <w:rPr>
          <w:rFonts w:eastAsia="Arial" w:cs="Times New Roman"/>
          <w:color w:val="4472C4" w:themeColor="accent1"/>
          <w:szCs w:val="24"/>
        </w:rPr>
        <w:t xml:space="preserve">relational encoding </w:t>
      </w:r>
      <w:r w:rsidR="00EB091A">
        <w:rPr>
          <w:rFonts w:eastAsia="Arial" w:cs="Times New Roman"/>
          <w:color w:val="4472C4" w:themeColor="accent1"/>
          <w:szCs w:val="24"/>
        </w:rPr>
        <w:t>uniquely</w:t>
      </w:r>
      <w:r w:rsidRPr="00C249B1">
        <w:rPr>
          <w:rFonts w:eastAsia="Arial" w:cs="Times New Roman"/>
          <w:color w:val="4472C4" w:themeColor="accent1"/>
          <w:szCs w:val="24"/>
        </w:rPr>
        <w:t xml:space="preserve"> benefit</w:t>
      </w:r>
      <w:r w:rsidR="00EB091A">
        <w:rPr>
          <w:rFonts w:eastAsia="Arial" w:cs="Times New Roman"/>
          <w:color w:val="4472C4" w:themeColor="accent1"/>
          <w:szCs w:val="24"/>
        </w:rPr>
        <w:t>s</w:t>
      </w:r>
      <w:r w:rsidRPr="00C249B1">
        <w:rPr>
          <w:rFonts w:eastAsia="Arial" w:cs="Times New Roman"/>
          <w:color w:val="4472C4" w:themeColor="accent1"/>
          <w:szCs w:val="24"/>
        </w:rPr>
        <w:t xml:space="preserve"> unrelated pairs</w:t>
      </w:r>
      <w:r w:rsidR="002F1D28">
        <w:rPr>
          <w:rFonts w:eastAsia="Arial" w:cs="Times New Roman"/>
          <w:color w:val="4472C4" w:themeColor="accent1"/>
          <w:szCs w:val="24"/>
        </w:rPr>
        <w:t>.</w:t>
      </w:r>
    </w:p>
    <w:p w14:paraId="43F5DA9C" w14:textId="11005D75" w:rsidR="00516300" w:rsidRPr="00560F98" w:rsidRDefault="00516300"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b/>
          <w:bCs/>
          <w:color w:val="0070C0"/>
          <w:szCs w:val="24"/>
        </w:rPr>
        <w:t>C</w:t>
      </w:r>
      <w:r w:rsidR="000D1F54" w:rsidRPr="00560F98">
        <w:rPr>
          <w:rFonts w:eastAsia="Arial" w:cs="Times New Roman"/>
          <w:b/>
          <w:bCs/>
          <w:color w:val="0070C0"/>
          <w:szCs w:val="24"/>
        </w:rPr>
        <w:t>alibration</w:t>
      </w:r>
      <w:r w:rsidR="00C254DA" w:rsidRPr="00560F98">
        <w:rPr>
          <w:rFonts w:eastAsia="Arial" w:cs="Times New Roman"/>
          <w:b/>
          <w:bCs/>
          <w:color w:val="0070C0"/>
          <w:szCs w:val="24"/>
        </w:rPr>
        <w:t xml:space="preserve"> Plots</w:t>
      </w:r>
    </w:p>
    <w:p w14:paraId="4C0EF89F" w14:textId="4960FEE3" w:rsidR="008541DE" w:rsidRPr="00BE111E" w:rsidRDefault="00E63D1C" w:rsidP="00BE111E">
      <w:pPr>
        <w:spacing w:after="160"/>
        <w:ind w:firstLine="720"/>
        <w:contextualSpacing/>
        <w:rPr>
          <w:rFonts w:eastAsia="Arial" w:cs="Times New Roman"/>
          <w:szCs w:val="24"/>
        </w:rPr>
      </w:pPr>
      <w:r>
        <w:rPr>
          <w:rFonts w:eastAsia="Arial" w:cs="Times New Roman"/>
          <w:color w:val="4472C4" w:themeColor="accent1"/>
          <w:szCs w:val="24"/>
        </w:rPr>
        <w:t>Figure 4 displays calibration p</w:t>
      </w:r>
      <w:r w:rsidR="008541DE" w:rsidRPr="008541DE">
        <w:rPr>
          <w:rFonts w:eastAsia="Arial" w:cs="Times New Roman"/>
          <w:color w:val="4472C4" w:themeColor="accent1"/>
          <w:szCs w:val="24"/>
        </w:rPr>
        <w:t xml:space="preserve">lots </w:t>
      </w:r>
      <w:r>
        <w:rPr>
          <w:rFonts w:eastAsia="Arial" w:cs="Times New Roman"/>
          <w:color w:val="4472C4" w:themeColor="accent1"/>
          <w:szCs w:val="24"/>
        </w:rPr>
        <w:t>for Experiment 2</w:t>
      </w:r>
      <w:r w:rsidRPr="00501D7B">
        <w:rPr>
          <w:rFonts w:eastAsia="Arial" w:cs="Times New Roman"/>
          <w:color w:val="4472C4" w:themeColor="accent1"/>
          <w:szCs w:val="24"/>
        </w:rPr>
        <w:t>.</w:t>
      </w:r>
      <w:r w:rsidR="008541DE" w:rsidRPr="00501D7B">
        <w:rPr>
          <w:rFonts w:eastAsia="Arial" w:cs="Times New Roman"/>
          <w:color w:val="4472C4" w:themeColor="accent1"/>
          <w:szCs w:val="24"/>
        </w:rPr>
        <w:t xml:space="preserve"> </w:t>
      </w:r>
      <w:r w:rsidR="00501D7B" w:rsidRPr="00501D7B">
        <w:rPr>
          <w:rFonts w:eastAsia="Arial" w:cs="Times New Roman"/>
          <w:color w:val="4472C4" w:themeColor="accent1"/>
          <w:szCs w:val="24"/>
        </w:rPr>
        <w:t>Starting with related pairs</w:t>
      </w:r>
      <w:r w:rsidR="00BE111E" w:rsidRPr="00501D7B">
        <w:rPr>
          <w:rFonts w:eastAsia="Arial" w:cs="Times New Roman"/>
          <w:color w:val="4472C4" w:themeColor="accent1"/>
          <w:szCs w:val="24"/>
        </w:rPr>
        <w:t xml:space="preserve">, both item-specific and relation encoding strategies influenced </w:t>
      </w:r>
      <w:r w:rsidR="00501D7B" w:rsidRPr="00501D7B">
        <w:rPr>
          <w:rFonts w:eastAsia="Arial" w:cs="Times New Roman"/>
          <w:color w:val="4472C4" w:themeColor="accent1"/>
          <w:szCs w:val="24"/>
        </w:rPr>
        <w:t>the correspondence between JOLs and recall. For forward and symmetrical pairs were generally well calibrated for participants in the read group, however participants completing the item-specific/relational encoding tasks greatly underestimated later recall, with recall approximating JOLs at only the highest JOL increments (&gt; 80</w:t>
      </w:r>
      <w:r w:rsidR="00501D7B" w:rsidRPr="00C01135">
        <w:rPr>
          <w:rFonts w:eastAsia="Arial" w:cs="Times New Roman"/>
          <w:color w:val="4472C4" w:themeColor="accent1"/>
          <w:szCs w:val="24"/>
        </w:rPr>
        <w:t xml:space="preserve">%). </w:t>
      </w:r>
      <w:r w:rsidR="002F5359">
        <w:rPr>
          <w:rFonts w:eastAsia="Arial" w:cs="Times New Roman"/>
          <w:color w:val="4472C4" w:themeColor="accent1"/>
          <w:szCs w:val="24"/>
        </w:rPr>
        <w:t>C</w:t>
      </w:r>
      <w:r w:rsidR="002F5359" w:rsidRPr="00C01135">
        <w:rPr>
          <w:rFonts w:eastAsia="Arial" w:cs="Times New Roman"/>
          <w:color w:val="4472C4" w:themeColor="accent1"/>
          <w:szCs w:val="24"/>
        </w:rPr>
        <w:t xml:space="preserve">onsistent </w:t>
      </w:r>
      <w:r w:rsidR="00501D7B" w:rsidRPr="00C01135">
        <w:rPr>
          <w:rFonts w:eastAsia="Arial" w:cs="Times New Roman"/>
          <w:color w:val="4472C4" w:themeColor="accent1"/>
          <w:szCs w:val="24"/>
        </w:rPr>
        <w:t xml:space="preserve">with Experiment 1, </w:t>
      </w:r>
      <w:r w:rsidR="00BE111E" w:rsidRPr="00C01135">
        <w:rPr>
          <w:rFonts w:eastAsia="Arial" w:cs="Times New Roman"/>
          <w:color w:val="4472C4" w:themeColor="accent1"/>
          <w:szCs w:val="24"/>
        </w:rPr>
        <w:t xml:space="preserve">the illusion of competence pattern </w:t>
      </w:r>
      <w:r w:rsidR="00BC3B12" w:rsidRPr="00C01135">
        <w:rPr>
          <w:rFonts w:eastAsia="Arial" w:cs="Times New Roman"/>
          <w:color w:val="4472C4" w:themeColor="accent1"/>
          <w:szCs w:val="24"/>
        </w:rPr>
        <w:t>occurred</w:t>
      </w:r>
      <w:r w:rsidR="00BE111E" w:rsidRPr="00C01135">
        <w:rPr>
          <w:rFonts w:eastAsia="Arial" w:cs="Times New Roman"/>
          <w:color w:val="4472C4" w:themeColor="accent1"/>
          <w:szCs w:val="24"/>
        </w:rPr>
        <w:t xml:space="preserve"> at higher JOL increments </w:t>
      </w:r>
      <w:r w:rsidR="00C01135" w:rsidRPr="00C01135">
        <w:rPr>
          <w:rFonts w:eastAsia="Arial" w:cs="Times New Roman"/>
          <w:color w:val="4472C4" w:themeColor="accent1"/>
          <w:szCs w:val="24"/>
        </w:rPr>
        <w:t xml:space="preserve">for participants in the item-specific and relational </w:t>
      </w:r>
      <w:r w:rsidR="00BE111E" w:rsidRPr="00C01135">
        <w:rPr>
          <w:rFonts w:eastAsia="Arial" w:cs="Times New Roman"/>
          <w:color w:val="4472C4" w:themeColor="accent1"/>
          <w:szCs w:val="24"/>
        </w:rPr>
        <w:t>g</w:t>
      </w:r>
      <w:r w:rsidR="00C01135" w:rsidRPr="00C01135">
        <w:rPr>
          <w:rFonts w:eastAsia="Arial" w:cs="Times New Roman"/>
          <w:color w:val="4472C4" w:themeColor="accent1"/>
          <w:szCs w:val="24"/>
        </w:rPr>
        <w:t>roups</w:t>
      </w:r>
      <w:r w:rsidR="00BE111E" w:rsidRPr="00C01135">
        <w:rPr>
          <w:rFonts w:eastAsia="Arial" w:cs="Times New Roman"/>
          <w:color w:val="4472C4" w:themeColor="accent1"/>
          <w:szCs w:val="24"/>
        </w:rPr>
        <w:t xml:space="preserve"> relative to the read group. </w:t>
      </w:r>
      <w:r w:rsidR="00C01135" w:rsidRPr="00C01135">
        <w:rPr>
          <w:rFonts w:eastAsia="Arial" w:cs="Times New Roman"/>
          <w:color w:val="4472C4" w:themeColor="accent1"/>
          <w:szCs w:val="24"/>
        </w:rPr>
        <w:t>Furthermore, i</w:t>
      </w:r>
      <w:r w:rsidR="00BE111E" w:rsidRPr="00C01135">
        <w:rPr>
          <w:rFonts w:eastAsia="Arial" w:cs="Times New Roman"/>
          <w:color w:val="4472C4" w:themeColor="accent1"/>
          <w:szCs w:val="24"/>
        </w:rPr>
        <w:t>tem-</w:t>
      </w:r>
      <w:proofErr w:type="gramStart"/>
      <w:r w:rsidR="00BE111E" w:rsidRPr="00C01135">
        <w:rPr>
          <w:rFonts w:eastAsia="Arial" w:cs="Times New Roman"/>
          <w:color w:val="4472C4" w:themeColor="accent1"/>
          <w:szCs w:val="24"/>
        </w:rPr>
        <w:t>specific</w:t>
      </w:r>
      <w:proofErr w:type="gramEnd"/>
      <w:r w:rsidR="00BE111E" w:rsidRPr="00C01135">
        <w:rPr>
          <w:rFonts w:eastAsia="Arial" w:cs="Times New Roman"/>
          <w:color w:val="4472C4" w:themeColor="accent1"/>
          <w:szCs w:val="24"/>
        </w:rPr>
        <w:t xml:space="preserve"> </w:t>
      </w:r>
      <w:r w:rsidR="00C01135" w:rsidRPr="00C01135">
        <w:rPr>
          <w:rFonts w:eastAsia="Arial" w:cs="Times New Roman"/>
          <w:color w:val="4472C4" w:themeColor="accent1"/>
          <w:szCs w:val="24"/>
        </w:rPr>
        <w:t xml:space="preserve">and relational </w:t>
      </w:r>
      <w:r w:rsidR="00BE111E" w:rsidRPr="00C01135">
        <w:rPr>
          <w:rFonts w:eastAsia="Arial" w:cs="Times New Roman"/>
          <w:color w:val="4472C4" w:themeColor="accent1"/>
          <w:szCs w:val="24"/>
        </w:rPr>
        <w:t xml:space="preserve">encoding </w:t>
      </w:r>
      <w:r w:rsidR="00C01135" w:rsidRPr="00C01135">
        <w:rPr>
          <w:rFonts w:eastAsia="Arial" w:cs="Times New Roman"/>
          <w:color w:val="4472C4" w:themeColor="accent1"/>
          <w:szCs w:val="24"/>
        </w:rPr>
        <w:t xml:space="preserve">were equally effective at increasing </w:t>
      </w:r>
      <w:r w:rsidR="00C01135" w:rsidRPr="00C01135">
        <w:rPr>
          <w:rFonts w:eastAsia="Arial" w:cs="Times New Roman"/>
          <w:color w:val="4472C4" w:themeColor="accent1"/>
          <w:szCs w:val="24"/>
        </w:rPr>
        <w:lastRenderedPageBreak/>
        <w:t xml:space="preserve">the JOL increment in which the illusion of competence emerged on </w:t>
      </w:r>
      <w:r w:rsidR="00BE111E" w:rsidRPr="00C01135">
        <w:rPr>
          <w:rFonts w:eastAsia="Arial" w:cs="Times New Roman"/>
          <w:color w:val="4472C4" w:themeColor="accent1"/>
          <w:szCs w:val="24"/>
        </w:rPr>
        <w:t xml:space="preserve">backward pairs (&gt; </w:t>
      </w:r>
      <w:r w:rsidR="00C01135" w:rsidRPr="00C01135">
        <w:rPr>
          <w:rFonts w:eastAsia="Arial" w:cs="Times New Roman"/>
          <w:color w:val="4472C4" w:themeColor="accent1"/>
          <w:szCs w:val="24"/>
        </w:rPr>
        <w:t>7</w:t>
      </w:r>
      <w:r w:rsidR="00BE111E" w:rsidRPr="00C01135">
        <w:rPr>
          <w:rFonts w:eastAsia="Arial" w:cs="Times New Roman"/>
          <w:color w:val="4472C4" w:themeColor="accent1"/>
          <w:szCs w:val="24"/>
        </w:rPr>
        <w:t>0%</w:t>
      </w:r>
      <w:r w:rsidR="00C01135" w:rsidRPr="00C01135">
        <w:rPr>
          <w:rFonts w:eastAsia="Arial" w:cs="Times New Roman"/>
          <w:color w:val="4472C4" w:themeColor="accent1"/>
          <w:szCs w:val="24"/>
        </w:rPr>
        <w:t xml:space="preserve"> for both groups</w:t>
      </w:r>
      <w:r w:rsidR="00BE111E" w:rsidRPr="00C01135">
        <w:rPr>
          <w:rFonts w:eastAsia="Arial" w:cs="Times New Roman"/>
          <w:color w:val="4472C4" w:themeColor="accent1"/>
          <w:szCs w:val="24"/>
        </w:rPr>
        <w:t xml:space="preserve">), </w:t>
      </w:r>
      <w:proofErr w:type="spellStart"/>
      <w:r w:rsidR="00BE111E" w:rsidRPr="00C01135">
        <w:rPr>
          <w:rFonts w:eastAsia="Arial" w:cs="Times New Roman"/>
          <w:color w:val="4472C4" w:themeColor="accent1"/>
          <w:szCs w:val="24"/>
        </w:rPr>
        <w:t>whilerelational</w:t>
      </w:r>
      <w:proofErr w:type="spellEnd"/>
      <w:r w:rsidR="00BE111E" w:rsidRPr="00C01135">
        <w:rPr>
          <w:rFonts w:eastAsia="Arial" w:cs="Times New Roman"/>
          <w:color w:val="4472C4" w:themeColor="accent1"/>
          <w:szCs w:val="24"/>
        </w:rPr>
        <w:t xml:space="preserve"> encoding was most effective for unrelated pairs (&gt; </w:t>
      </w:r>
      <w:r w:rsidR="00C01135" w:rsidRPr="00C01135">
        <w:rPr>
          <w:rFonts w:eastAsia="Arial" w:cs="Times New Roman"/>
          <w:color w:val="4472C4" w:themeColor="accent1"/>
          <w:szCs w:val="24"/>
        </w:rPr>
        <w:t>6</w:t>
      </w:r>
      <w:r w:rsidR="00BE111E" w:rsidRPr="00C01135">
        <w:rPr>
          <w:rFonts w:eastAsia="Arial" w:cs="Times New Roman"/>
          <w:color w:val="4472C4" w:themeColor="accent1"/>
          <w:szCs w:val="24"/>
        </w:rPr>
        <w:t>0%)</w:t>
      </w:r>
      <w:r w:rsidR="00C01135" w:rsidRPr="00C01135">
        <w:rPr>
          <w:rFonts w:eastAsia="Arial" w:cs="Times New Roman"/>
          <w:color w:val="4472C4" w:themeColor="accent1"/>
          <w:szCs w:val="24"/>
        </w:rPr>
        <w:t>.</w:t>
      </w:r>
    </w:p>
    <w:p w14:paraId="7564BEB4" w14:textId="34CF1421" w:rsidR="008541DE" w:rsidRPr="00E019F6" w:rsidRDefault="002F5359" w:rsidP="00E019F6">
      <w:pPr>
        <w:spacing w:after="160"/>
        <w:ind w:firstLine="720"/>
        <w:contextualSpacing/>
        <w:rPr>
          <w:rFonts w:eastAsia="Arial" w:cs="Times New Roman"/>
          <w:szCs w:val="24"/>
        </w:rPr>
      </w:pPr>
      <w:r>
        <w:rPr>
          <w:rFonts w:eastAsia="Arial" w:cs="Times New Roman"/>
          <w:color w:val="4472C4" w:themeColor="accent1"/>
          <w:szCs w:val="24"/>
        </w:rPr>
        <w:t>T</w:t>
      </w:r>
      <w:r w:rsidR="008541DE" w:rsidRPr="008541DE">
        <w:rPr>
          <w:rFonts w:eastAsia="Arial" w:cs="Times New Roman"/>
          <w:color w:val="4472C4" w:themeColor="accent1"/>
          <w:szCs w:val="24"/>
        </w:rPr>
        <w:t xml:space="preserve">hese patterns were </w:t>
      </w:r>
      <w:r w:rsidR="00E32C8C">
        <w:rPr>
          <w:rFonts w:eastAsia="Arial" w:cs="Times New Roman"/>
          <w:color w:val="4472C4" w:themeColor="accent1"/>
          <w:szCs w:val="24"/>
        </w:rPr>
        <w:t>tested</w:t>
      </w:r>
      <w:r w:rsidR="008541DE" w:rsidRPr="008541DE">
        <w:rPr>
          <w:rFonts w:eastAsia="Arial" w:cs="Times New Roman"/>
          <w:color w:val="4472C4" w:themeColor="accent1"/>
          <w:szCs w:val="24"/>
        </w:rPr>
        <w:t xml:space="preserve"> </w:t>
      </w:r>
      <w:r w:rsidR="00E32C8C">
        <w:rPr>
          <w:rFonts w:eastAsia="Arial" w:cs="Times New Roman"/>
          <w:color w:val="4472C4" w:themeColor="accent1"/>
          <w:szCs w:val="24"/>
        </w:rPr>
        <w:t>via</w:t>
      </w:r>
      <w:r w:rsidR="008541DE" w:rsidRPr="008541DE">
        <w:rPr>
          <w:rFonts w:eastAsia="Arial" w:cs="Times New Roman"/>
          <w:color w:val="4472C4" w:themeColor="accent1"/>
          <w:szCs w:val="24"/>
        </w:rPr>
        <w:t xml:space="preserve"> </w:t>
      </w:r>
      <w:r w:rsidR="006C393B">
        <w:rPr>
          <w:rFonts w:eastAsia="Arial" w:cs="Times New Roman"/>
          <w:color w:val="4472C4" w:themeColor="accent1"/>
          <w:szCs w:val="24"/>
        </w:rPr>
        <w:t xml:space="preserve">a </w:t>
      </w:r>
      <w:r w:rsidR="008541DE" w:rsidRPr="008541DE">
        <w:rPr>
          <w:rFonts w:eastAsia="Arial" w:cs="Times New Roman"/>
          <w:color w:val="4472C4" w:themeColor="accent1"/>
          <w:szCs w:val="24"/>
        </w:rPr>
        <w:t>3 (Encoding Group: Item-Specific vs. Relational vs</w:t>
      </w:r>
      <w:r>
        <w:rPr>
          <w:rFonts w:eastAsia="Arial" w:cs="Times New Roman"/>
          <w:color w:val="4472C4" w:themeColor="accent1"/>
          <w:szCs w:val="24"/>
        </w:rPr>
        <w:t>.</w:t>
      </w:r>
      <w:r w:rsidR="008541DE" w:rsidRPr="008541DE">
        <w:rPr>
          <w:rFonts w:eastAsia="Arial" w:cs="Times New Roman"/>
          <w:color w:val="4472C4" w:themeColor="accent1"/>
          <w:szCs w:val="24"/>
        </w:rPr>
        <w:t xml:space="preserve"> Read) × 4 (Pair Type: Forward vs. Backward vs. Symmetrical vs. Unrelated) × 11 (JOL Increment) mixed ANOVA. </w:t>
      </w:r>
      <w:r>
        <w:rPr>
          <w:rFonts w:eastAsia="Arial" w:cs="Times New Roman"/>
          <w:color w:val="4472C4" w:themeColor="accent1"/>
          <w:szCs w:val="24"/>
        </w:rPr>
        <w:t>T</w:t>
      </w:r>
      <w:r w:rsidR="00967A0B">
        <w:rPr>
          <w:rFonts w:eastAsia="Arial" w:cs="Times New Roman"/>
          <w:color w:val="4472C4" w:themeColor="accent1"/>
          <w:szCs w:val="24"/>
        </w:rPr>
        <w:t>his analysis yielded significant effects of Pair Type</w:t>
      </w:r>
      <w:r w:rsidR="00967A0B" w:rsidRPr="00967A0B">
        <w:rPr>
          <w:rFonts w:eastAsia="Arial" w:cs="Times New Roman"/>
          <w:color w:val="4472C4" w:themeColor="accent1"/>
          <w:szCs w:val="24"/>
        </w:rPr>
        <w:t xml:space="preserve">, </w:t>
      </w:r>
      <w:proofErr w:type="gramStart"/>
      <w:r w:rsidR="00967A0B" w:rsidRPr="00967A0B">
        <w:rPr>
          <w:rFonts w:eastAsia="Arial" w:cs="Times New Roman"/>
          <w:i/>
          <w:color w:val="4472C4" w:themeColor="accent1"/>
          <w:szCs w:val="24"/>
        </w:rPr>
        <w:t>F</w:t>
      </w:r>
      <w:r w:rsidR="00967A0B" w:rsidRPr="00967A0B">
        <w:rPr>
          <w:rFonts w:eastAsia="Arial" w:cs="Times New Roman"/>
          <w:color w:val="4472C4" w:themeColor="accent1"/>
          <w:szCs w:val="24"/>
        </w:rPr>
        <w:t>(</w:t>
      </w:r>
      <w:proofErr w:type="gramEnd"/>
      <w:r w:rsidR="00967A0B" w:rsidRPr="00967A0B">
        <w:rPr>
          <w:rFonts w:eastAsia="Arial" w:cs="Times New Roman"/>
          <w:color w:val="4472C4" w:themeColor="accent1"/>
          <w:szCs w:val="24"/>
        </w:rPr>
        <w:t xml:space="preserve">3, </w:t>
      </w:r>
      <w:r w:rsidR="00654F69">
        <w:rPr>
          <w:rFonts w:eastAsia="Arial" w:cs="Times New Roman"/>
          <w:color w:val="4472C4" w:themeColor="accent1"/>
          <w:szCs w:val="24"/>
        </w:rPr>
        <w:t>294</w:t>
      </w:r>
      <w:r w:rsidR="00967A0B" w:rsidRPr="00967A0B">
        <w:rPr>
          <w:rFonts w:eastAsia="Arial" w:cs="Times New Roman"/>
          <w:color w:val="4472C4" w:themeColor="accent1"/>
          <w:szCs w:val="24"/>
        </w:rPr>
        <w:t xml:space="preserve">) = </w:t>
      </w:r>
      <w:r w:rsidR="00654F69">
        <w:rPr>
          <w:rFonts w:eastAsia="Arial" w:cs="Times New Roman"/>
          <w:color w:val="4472C4" w:themeColor="accent1"/>
          <w:szCs w:val="24"/>
        </w:rPr>
        <w:t>67.33</w:t>
      </w:r>
      <w:r w:rsidR="00967A0B" w:rsidRPr="00967A0B">
        <w:rPr>
          <w:rFonts w:eastAsia="Arial" w:cs="Times New Roman"/>
          <w:color w:val="4472C4" w:themeColor="accent1"/>
          <w:szCs w:val="24"/>
        </w:rPr>
        <w:t xml:space="preserve">, </w:t>
      </w:r>
      <w:r w:rsidR="00967A0B" w:rsidRPr="00967A0B">
        <w:rPr>
          <w:rFonts w:eastAsia="Arial" w:cs="Times New Roman"/>
          <w:i/>
          <w:iCs/>
          <w:color w:val="4472C4" w:themeColor="accent1"/>
          <w:szCs w:val="24"/>
        </w:rPr>
        <w:t>MSE</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2191.31</w:t>
      </w:r>
      <w:r w:rsidR="00967A0B" w:rsidRPr="00967A0B">
        <w:rPr>
          <w:rFonts w:eastAsia="Arial" w:cs="Times New Roman"/>
          <w:color w:val="4472C4" w:themeColor="accent1"/>
          <w:szCs w:val="24"/>
        </w:rPr>
        <w:t xml:space="preserve">, </w:t>
      </w:r>
      <w:r w:rsidR="00967A0B" w:rsidRPr="00967A0B">
        <w:rPr>
          <w:rFonts w:eastAsia="Arial" w:cs="Times New Roman"/>
          <w:i/>
          <w:iCs/>
          <w:color w:val="4472C4" w:themeColor="accent1"/>
          <w:szCs w:val="24"/>
        </w:rPr>
        <w:t>η</w:t>
      </w:r>
      <w:r w:rsidR="00967A0B" w:rsidRPr="00967A0B">
        <w:rPr>
          <w:rFonts w:eastAsia="Arial" w:cs="Times New Roman"/>
          <w:color w:val="4472C4" w:themeColor="accent1"/>
          <w:szCs w:val="24"/>
          <w:vertAlign w:val="subscript"/>
        </w:rPr>
        <w:t>p</w:t>
      </w:r>
      <w:r w:rsidR="00967A0B" w:rsidRPr="00967A0B">
        <w:rPr>
          <w:rFonts w:eastAsia="Arial" w:cs="Times New Roman"/>
          <w:color w:val="4472C4" w:themeColor="accent1"/>
          <w:szCs w:val="24"/>
          <w:vertAlign w:val="superscript"/>
        </w:rPr>
        <w:t>2</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03</w:t>
      </w:r>
      <w:r w:rsidR="00967A0B" w:rsidRPr="00967A0B">
        <w:rPr>
          <w:rFonts w:eastAsia="Arial" w:cs="Times New Roman"/>
          <w:color w:val="4472C4" w:themeColor="accent1"/>
          <w:szCs w:val="24"/>
        </w:rPr>
        <w:t xml:space="preserve">, and JOL Increment, </w:t>
      </w:r>
      <w:r w:rsidR="00967A0B" w:rsidRPr="00967A0B">
        <w:rPr>
          <w:rFonts w:eastAsia="Arial" w:cs="Times New Roman"/>
          <w:i/>
          <w:color w:val="4472C4" w:themeColor="accent1"/>
          <w:szCs w:val="24"/>
        </w:rPr>
        <w:t>F</w:t>
      </w:r>
      <w:r w:rsidR="00967A0B" w:rsidRPr="00967A0B">
        <w:rPr>
          <w:rFonts w:eastAsia="Arial" w:cs="Times New Roman"/>
          <w:color w:val="4472C4" w:themeColor="accent1"/>
          <w:szCs w:val="24"/>
        </w:rPr>
        <w:t xml:space="preserve">(10, </w:t>
      </w:r>
      <w:r w:rsidR="00654F69">
        <w:rPr>
          <w:rFonts w:eastAsia="Arial" w:cs="Times New Roman"/>
          <w:color w:val="4472C4" w:themeColor="accent1"/>
          <w:szCs w:val="24"/>
        </w:rPr>
        <w:t>980</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33.02</w:t>
      </w:r>
      <w:r w:rsidR="00967A0B" w:rsidRPr="00967A0B">
        <w:rPr>
          <w:rFonts w:eastAsia="Arial" w:cs="Times New Roman"/>
          <w:color w:val="4472C4" w:themeColor="accent1"/>
          <w:szCs w:val="24"/>
        </w:rPr>
        <w:t xml:space="preserve">, </w:t>
      </w:r>
      <w:r w:rsidR="00967A0B" w:rsidRPr="00967A0B">
        <w:rPr>
          <w:rFonts w:eastAsia="Arial" w:cs="Times New Roman"/>
          <w:i/>
          <w:iCs/>
          <w:color w:val="4472C4" w:themeColor="accent1"/>
          <w:szCs w:val="24"/>
        </w:rPr>
        <w:t>MSE</w:t>
      </w:r>
      <w:r w:rsidR="00967A0B" w:rsidRPr="00967A0B">
        <w:rPr>
          <w:rFonts w:eastAsia="Arial" w:cs="Times New Roman"/>
          <w:color w:val="4472C4" w:themeColor="accent1"/>
          <w:szCs w:val="24"/>
        </w:rPr>
        <w:t xml:space="preserve"> = 917.76, </w:t>
      </w:r>
      <w:r w:rsidR="00967A0B" w:rsidRPr="00967A0B">
        <w:rPr>
          <w:rFonts w:eastAsia="Arial" w:cs="Times New Roman"/>
          <w:i/>
          <w:iCs/>
          <w:color w:val="4472C4" w:themeColor="accent1"/>
          <w:szCs w:val="24"/>
        </w:rPr>
        <w:t>η</w:t>
      </w:r>
      <w:r w:rsidR="00967A0B" w:rsidRPr="00967A0B">
        <w:rPr>
          <w:rFonts w:eastAsia="Arial" w:cs="Times New Roman"/>
          <w:color w:val="4472C4" w:themeColor="accent1"/>
          <w:szCs w:val="24"/>
          <w:vertAlign w:val="subscript"/>
        </w:rPr>
        <w:t>p</w:t>
      </w:r>
      <w:r w:rsidR="00967A0B" w:rsidRPr="00967A0B">
        <w:rPr>
          <w:rFonts w:eastAsia="Arial" w:cs="Times New Roman"/>
          <w:color w:val="4472C4" w:themeColor="accent1"/>
          <w:szCs w:val="24"/>
          <w:vertAlign w:val="superscript"/>
        </w:rPr>
        <w:t>2</w:t>
      </w:r>
      <w:r w:rsidR="00967A0B" w:rsidRPr="00967A0B">
        <w:rPr>
          <w:rFonts w:eastAsia="Arial" w:cs="Times New Roman"/>
          <w:color w:val="4472C4" w:themeColor="accent1"/>
          <w:szCs w:val="24"/>
        </w:rPr>
        <w:t xml:space="preserve"> = .</w:t>
      </w:r>
      <w:r w:rsidR="00E019F6">
        <w:rPr>
          <w:rFonts w:eastAsia="Arial" w:cs="Times New Roman"/>
          <w:color w:val="4472C4" w:themeColor="accent1"/>
          <w:szCs w:val="24"/>
        </w:rPr>
        <w:t xml:space="preserve">03. Additionally, a significant effect of Encoding Group was detected, </w:t>
      </w:r>
      <w:proofErr w:type="gramStart"/>
      <w:r w:rsidR="00E019F6" w:rsidRPr="00967A0B">
        <w:rPr>
          <w:rFonts w:eastAsia="Arial" w:cs="Times New Roman"/>
          <w:i/>
          <w:color w:val="4472C4" w:themeColor="accent1"/>
          <w:szCs w:val="24"/>
        </w:rPr>
        <w:t>F</w:t>
      </w:r>
      <w:r w:rsidR="00E019F6" w:rsidRPr="00967A0B">
        <w:rPr>
          <w:rFonts w:eastAsia="Arial" w:cs="Times New Roman"/>
          <w:color w:val="4472C4" w:themeColor="accent1"/>
          <w:szCs w:val="24"/>
        </w:rPr>
        <w:t>(</w:t>
      </w:r>
      <w:proofErr w:type="gramEnd"/>
      <w:r w:rsidR="00E019F6">
        <w:rPr>
          <w:rFonts w:eastAsia="Arial" w:cs="Times New Roman"/>
          <w:color w:val="4472C4" w:themeColor="accent1"/>
          <w:szCs w:val="24"/>
        </w:rPr>
        <w:t>2</w:t>
      </w:r>
      <w:r w:rsidR="00E019F6" w:rsidRPr="00967A0B">
        <w:rPr>
          <w:rFonts w:eastAsia="Arial" w:cs="Times New Roman"/>
          <w:color w:val="4472C4" w:themeColor="accent1"/>
          <w:szCs w:val="24"/>
        </w:rPr>
        <w:t xml:space="preserve">, </w:t>
      </w:r>
      <w:r w:rsidR="00E019F6">
        <w:rPr>
          <w:rFonts w:eastAsia="Arial" w:cs="Times New Roman"/>
          <w:color w:val="4472C4" w:themeColor="accent1"/>
          <w:szCs w:val="24"/>
        </w:rPr>
        <w:t>98</w:t>
      </w:r>
      <w:r w:rsidR="00E019F6" w:rsidRPr="00967A0B">
        <w:rPr>
          <w:rFonts w:eastAsia="Arial" w:cs="Times New Roman"/>
          <w:color w:val="4472C4" w:themeColor="accent1"/>
          <w:szCs w:val="24"/>
        </w:rPr>
        <w:t xml:space="preserve">) = </w:t>
      </w:r>
      <w:r w:rsidR="00E019F6">
        <w:rPr>
          <w:rFonts w:eastAsia="Arial" w:cs="Times New Roman"/>
          <w:color w:val="4472C4" w:themeColor="accent1"/>
          <w:szCs w:val="24"/>
        </w:rPr>
        <w:t>6.07</w:t>
      </w:r>
      <w:r w:rsidR="00E019F6" w:rsidRPr="00967A0B">
        <w:rPr>
          <w:rFonts w:eastAsia="Arial" w:cs="Times New Roman"/>
          <w:color w:val="4472C4" w:themeColor="accent1"/>
          <w:szCs w:val="24"/>
        </w:rPr>
        <w:t xml:space="preserve">, </w:t>
      </w:r>
      <w:r w:rsidR="00E019F6" w:rsidRPr="00967A0B">
        <w:rPr>
          <w:rFonts w:eastAsia="Arial" w:cs="Times New Roman"/>
          <w:i/>
          <w:iCs/>
          <w:color w:val="4472C4" w:themeColor="accent1"/>
          <w:szCs w:val="24"/>
        </w:rPr>
        <w:t>MSE</w:t>
      </w:r>
      <w:r w:rsidR="00E019F6" w:rsidRPr="00967A0B">
        <w:rPr>
          <w:rFonts w:eastAsia="Arial" w:cs="Times New Roman"/>
          <w:color w:val="4472C4" w:themeColor="accent1"/>
          <w:szCs w:val="24"/>
        </w:rPr>
        <w:t xml:space="preserve"> = </w:t>
      </w:r>
      <w:r w:rsidR="00E019F6">
        <w:rPr>
          <w:rFonts w:eastAsia="Arial" w:cs="Times New Roman"/>
          <w:color w:val="4472C4" w:themeColor="accent1"/>
          <w:szCs w:val="24"/>
        </w:rPr>
        <w:t>6404.05</w:t>
      </w:r>
      <w:r w:rsidR="00E019F6" w:rsidRPr="00967A0B">
        <w:rPr>
          <w:rFonts w:eastAsia="Arial" w:cs="Times New Roman"/>
          <w:color w:val="4472C4" w:themeColor="accent1"/>
          <w:szCs w:val="24"/>
        </w:rPr>
        <w:t xml:space="preserve">, </w:t>
      </w:r>
      <w:r w:rsidR="00E019F6" w:rsidRPr="00967A0B">
        <w:rPr>
          <w:rFonts w:eastAsia="Arial" w:cs="Times New Roman"/>
          <w:i/>
          <w:iCs/>
          <w:color w:val="4472C4" w:themeColor="accent1"/>
          <w:szCs w:val="24"/>
        </w:rPr>
        <w:t>η</w:t>
      </w:r>
      <w:r w:rsidR="00E019F6" w:rsidRPr="00967A0B">
        <w:rPr>
          <w:rFonts w:eastAsia="Arial" w:cs="Times New Roman"/>
          <w:color w:val="4472C4" w:themeColor="accent1"/>
          <w:szCs w:val="24"/>
          <w:vertAlign w:val="subscript"/>
        </w:rPr>
        <w:t>p</w:t>
      </w:r>
      <w:r w:rsidR="00E019F6" w:rsidRPr="00967A0B">
        <w:rPr>
          <w:rFonts w:eastAsia="Arial" w:cs="Times New Roman"/>
          <w:color w:val="4472C4" w:themeColor="accent1"/>
          <w:szCs w:val="24"/>
          <w:vertAlign w:val="superscript"/>
        </w:rPr>
        <w:t>2</w:t>
      </w:r>
      <w:r w:rsidR="00E019F6" w:rsidRPr="00967A0B">
        <w:rPr>
          <w:rFonts w:eastAsia="Arial" w:cs="Times New Roman"/>
          <w:color w:val="4472C4" w:themeColor="accent1"/>
          <w:szCs w:val="24"/>
        </w:rPr>
        <w:t xml:space="preserve"> = .</w:t>
      </w:r>
      <w:r w:rsidR="00E019F6">
        <w:rPr>
          <w:rFonts w:eastAsia="Arial" w:cs="Times New Roman"/>
          <w:color w:val="4472C4" w:themeColor="accent1"/>
          <w:szCs w:val="24"/>
        </w:rPr>
        <w:t xml:space="preserve">11. </w:t>
      </w:r>
      <w:r w:rsidR="006C393B" w:rsidRPr="00EA26D9">
        <w:rPr>
          <w:rFonts w:eastAsia="Arial" w:cs="Times New Roman"/>
          <w:color w:val="4472C4" w:themeColor="accent1"/>
          <w:szCs w:val="24"/>
        </w:rPr>
        <w:t>Next,</w:t>
      </w:r>
      <w:r w:rsidR="00E019F6" w:rsidRPr="00EA26D9">
        <w:rPr>
          <w:rFonts w:eastAsia="Arial" w:cs="Times New Roman"/>
          <w:color w:val="4472C4" w:themeColor="accent1"/>
          <w:szCs w:val="24"/>
        </w:rPr>
        <w:t xml:space="preserve"> a significant interaction Pair Type </w:t>
      </w:r>
      <w:r w:rsidR="006C393B" w:rsidRPr="00EA26D9">
        <w:rPr>
          <w:rFonts w:eastAsia="Arial" w:cs="Times New Roman"/>
          <w:color w:val="4472C4" w:themeColor="accent1"/>
          <w:szCs w:val="24"/>
        </w:rPr>
        <w:t>×</w:t>
      </w:r>
      <w:r w:rsidR="00E019F6" w:rsidRPr="00EA26D9">
        <w:rPr>
          <w:rFonts w:eastAsia="Arial" w:cs="Times New Roman"/>
          <w:color w:val="4472C4" w:themeColor="accent1"/>
          <w:szCs w:val="24"/>
        </w:rPr>
        <w:t xml:space="preserve"> JOL Increment</w:t>
      </w:r>
      <w:r w:rsidR="006C393B" w:rsidRPr="00EA26D9">
        <w:rPr>
          <w:rFonts w:eastAsia="Arial" w:cs="Times New Roman"/>
          <w:color w:val="4472C4" w:themeColor="accent1"/>
          <w:szCs w:val="24"/>
        </w:rPr>
        <w:t xml:space="preserve"> interaction confirmed the presence of the illusion of competence</w:t>
      </w:r>
      <w:r w:rsidR="00E019F6" w:rsidRPr="00EA26D9">
        <w:rPr>
          <w:rFonts w:eastAsia="Arial" w:cs="Times New Roman"/>
          <w:color w:val="4472C4" w:themeColor="accent1"/>
          <w:szCs w:val="24"/>
        </w:rPr>
        <w:t xml:space="preserve">, </w:t>
      </w:r>
      <w:proofErr w:type="gramStart"/>
      <w:r w:rsidR="00E019F6" w:rsidRPr="00EA26D9">
        <w:rPr>
          <w:rFonts w:eastAsia="Arial" w:cs="Times New Roman"/>
          <w:i/>
          <w:color w:val="4472C4" w:themeColor="accent1"/>
          <w:szCs w:val="24"/>
        </w:rPr>
        <w:t>F</w:t>
      </w:r>
      <w:r w:rsidR="00E019F6" w:rsidRPr="00EA26D9">
        <w:rPr>
          <w:rFonts w:eastAsia="Arial" w:cs="Times New Roman"/>
          <w:color w:val="4472C4" w:themeColor="accent1"/>
          <w:szCs w:val="24"/>
        </w:rPr>
        <w:t>(</w:t>
      </w:r>
      <w:proofErr w:type="gramEnd"/>
      <w:r w:rsidR="00E019F6" w:rsidRPr="00EA26D9">
        <w:rPr>
          <w:rFonts w:eastAsia="Arial" w:cs="Times New Roman"/>
          <w:color w:val="4472C4" w:themeColor="accent1"/>
          <w:szCs w:val="24"/>
        </w:rPr>
        <w:t xml:space="preserve">30, </w:t>
      </w:r>
      <w:r w:rsidR="001778CA" w:rsidRPr="00EA26D9">
        <w:rPr>
          <w:rFonts w:eastAsia="Arial" w:cs="Times New Roman"/>
          <w:color w:val="4472C4" w:themeColor="accent1"/>
          <w:szCs w:val="24"/>
        </w:rPr>
        <w:t>2940</w:t>
      </w:r>
      <w:r w:rsidR="00E019F6" w:rsidRPr="00EA26D9">
        <w:rPr>
          <w:rFonts w:eastAsia="Arial" w:cs="Times New Roman"/>
          <w:color w:val="4472C4" w:themeColor="accent1"/>
          <w:szCs w:val="24"/>
        </w:rPr>
        <w:t xml:space="preserve">) = </w:t>
      </w:r>
      <w:r w:rsidR="001778CA" w:rsidRPr="00EA26D9">
        <w:rPr>
          <w:rFonts w:eastAsia="Arial" w:cs="Times New Roman"/>
          <w:color w:val="4472C4" w:themeColor="accent1"/>
          <w:szCs w:val="24"/>
        </w:rPr>
        <w:t>8.56</w:t>
      </w:r>
      <w:r w:rsidR="00E019F6" w:rsidRPr="00EA26D9">
        <w:rPr>
          <w:rFonts w:eastAsia="Arial" w:cs="Times New Roman"/>
          <w:color w:val="4472C4" w:themeColor="accent1"/>
          <w:szCs w:val="24"/>
        </w:rPr>
        <w:t xml:space="preserve">, </w:t>
      </w:r>
      <w:r w:rsidR="00E019F6" w:rsidRPr="00EA26D9">
        <w:rPr>
          <w:rFonts w:eastAsia="Arial" w:cs="Times New Roman"/>
          <w:i/>
          <w:iCs/>
          <w:color w:val="4472C4" w:themeColor="accent1"/>
          <w:szCs w:val="24"/>
        </w:rPr>
        <w:t>MSE</w:t>
      </w:r>
      <w:r w:rsidR="00E019F6" w:rsidRPr="00EA26D9">
        <w:rPr>
          <w:rFonts w:eastAsia="Arial" w:cs="Times New Roman"/>
          <w:color w:val="4472C4" w:themeColor="accent1"/>
          <w:szCs w:val="24"/>
        </w:rPr>
        <w:t xml:space="preserve"> = </w:t>
      </w:r>
      <w:r w:rsidR="001778CA" w:rsidRPr="00EA26D9">
        <w:rPr>
          <w:rFonts w:eastAsia="Arial" w:cs="Times New Roman"/>
          <w:color w:val="4472C4" w:themeColor="accent1"/>
          <w:szCs w:val="24"/>
        </w:rPr>
        <w:t>1433.22</w:t>
      </w:r>
      <w:r w:rsidR="00E019F6" w:rsidRPr="00EA26D9">
        <w:rPr>
          <w:rFonts w:eastAsia="Arial" w:cs="Times New Roman"/>
          <w:color w:val="4472C4" w:themeColor="accent1"/>
          <w:szCs w:val="24"/>
        </w:rPr>
        <w:t xml:space="preserve">, </w:t>
      </w:r>
      <w:r w:rsidR="00E019F6" w:rsidRPr="00EA26D9">
        <w:rPr>
          <w:rFonts w:eastAsia="Arial" w:cs="Times New Roman"/>
          <w:i/>
          <w:iCs/>
          <w:color w:val="4472C4" w:themeColor="accent1"/>
          <w:szCs w:val="24"/>
        </w:rPr>
        <w:t>η</w:t>
      </w:r>
      <w:r w:rsidR="00E019F6" w:rsidRPr="00EA26D9">
        <w:rPr>
          <w:rFonts w:eastAsia="Arial" w:cs="Times New Roman"/>
          <w:color w:val="4472C4" w:themeColor="accent1"/>
          <w:szCs w:val="24"/>
          <w:vertAlign w:val="subscript"/>
        </w:rPr>
        <w:t>p</w:t>
      </w:r>
      <w:r w:rsidR="00E019F6" w:rsidRPr="00EA26D9">
        <w:rPr>
          <w:rFonts w:eastAsia="Arial" w:cs="Times New Roman"/>
          <w:color w:val="4472C4" w:themeColor="accent1"/>
          <w:szCs w:val="24"/>
          <w:vertAlign w:val="superscript"/>
        </w:rPr>
        <w:t>2</w:t>
      </w:r>
      <w:r w:rsidR="00E019F6" w:rsidRPr="00EA26D9">
        <w:rPr>
          <w:rFonts w:eastAsia="Arial" w:cs="Times New Roman"/>
          <w:color w:val="4472C4" w:themeColor="accent1"/>
          <w:szCs w:val="24"/>
        </w:rPr>
        <w:t xml:space="preserve"> = .</w:t>
      </w:r>
      <w:r w:rsidR="001778CA" w:rsidRPr="00EA26D9">
        <w:rPr>
          <w:rFonts w:eastAsia="Arial" w:cs="Times New Roman"/>
          <w:color w:val="4472C4" w:themeColor="accent1"/>
          <w:szCs w:val="24"/>
        </w:rPr>
        <w:t>08</w:t>
      </w:r>
      <w:r w:rsidR="00EA26D9">
        <w:rPr>
          <w:rFonts w:eastAsia="Arial" w:cs="Times New Roman"/>
          <w:color w:val="4472C4" w:themeColor="accent1"/>
          <w:szCs w:val="24"/>
        </w:rPr>
        <w:t xml:space="preserve">. The JOL Increment x Encoding Group interaction was marginally significant, </w:t>
      </w:r>
      <w:proofErr w:type="gramStart"/>
      <w:r w:rsidR="00EA26D9" w:rsidRPr="00EA26D9">
        <w:rPr>
          <w:rFonts w:eastAsia="Arial" w:cs="Times New Roman"/>
          <w:i/>
          <w:color w:val="4472C4" w:themeColor="accent1"/>
          <w:szCs w:val="24"/>
        </w:rPr>
        <w:t>F</w:t>
      </w:r>
      <w:r w:rsidR="00EA26D9" w:rsidRPr="00EA26D9">
        <w:rPr>
          <w:rFonts w:eastAsia="Arial" w:cs="Times New Roman"/>
          <w:color w:val="4472C4" w:themeColor="accent1"/>
          <w:szCs w:val="24"/>
        </w:rPr>
        <w:t>(</w:t>
      </w:r>
      <w:proofErr w:type="gramEnd"/>
      <w:r w:rsidR="00EA26D9" w:rsidRPr="00EA26D9">
        <w:rPr>
          <w:rFonts w:eastAsia="Arial" w:cs="Times New Roman"/>
          <w:color w:val="4472C4" w:themeColor="accent1"/>
          <w:szCs w:val="24"/>
        </w:rPr>
        <w:t xml:space="preserve">20, 980) = 1.53, </w:t>
      </w:r>
      <w:r w:rsidR="00EA26D9" w:rsidRPr="00EA26D9">
        <w:rPr>
          <w:rFonts w:eastAsia="Arial" w:cs="Times New Roman"/>
          <w:i/>
          <w:iCs/>
          <w:color w:val="4472C4" w:themeColor="accent1"/>
          <w:szCs w:val="24"/>
        </w:rPr>
        <w:t>MSE</w:t>
      </w:r>
      <w:r w:rsidR="00EA26D9" w:rsidRPr="00EA26D9">
        <w:rPr>
          <w:rFonts w:eastAsia="Arial" w:cs="Times New Roman"/>
          <w:color w:val="4472C4" w:themeColor="accent1"/>
          <w:szCs w:val="24"/>
        </w:rPr>
        <w:t xml:space="preserve"> = 2191.31, </w:t>
      </w:r>
      <w:r w:rsidR="00EA26D9" w:rsidRPr="00EA26D9">
        <w:rPr>
          <w:rFonts w:eastAsia="Arial" w:cs="Times New Roman"/>
          <w:i/>
          <w:iCs/>
          <w:color w:val="4472C4" w:themeColor="accent1"/>
          <w:szCs w:val="24"/>
        </w:rPr>
        <w:t>p</w:t>
      </w:r>
      <w:r w:rsidR="00EA26D9" w:rsidRPr="00EA26D9">
        <w:rPr>
          <w:rFonts w:eastAsia="Arial" w:cs="Times New Roman"/>
          <w:color w:val="4472C4" w:themeColor="accent1"/>
          <w:szCs w:val="24"/>
        </w:rPr>
        <w:t xml:space="preserve"> = .06</w:t>
      </w:r>
      <w:r w:rsidR="00EA26D9" w:rsidRPr="00C8252C">
        <w:rPr>
          <w:rFonts w:eastAsia="Arial" w:cs="Times New Roman"/>
          <w:color w:val="4472C4" w:themeColor="accent1"/>
          <w:szCs w:val="24"/>
        </w:rPr>
        <w:t xml:space="preserve">, </w:t>
      </w:r>
      <w:r w:rsidR="00EA26D9" w:rsidRPr="00C8252C">
        <w:rPr>
          <w:rFonts w:eastAsia="Arial" w:cs="Times New Roman"/>
          <w:i/>
          <w:iCs/>
          <w:color w:val="4472C4" w:themeColor="accent1"/>
          <w:szCs w:val="24"/>
        </w:rPr>
        <w:t>p</w:t>
      </w:r>
      <w:r w:rsidR="00EA26D9" w:rsidRPr="00C8252C">
        <w:rPr>
          <w:rFonts w:eastAsia="Arial" w:cs="Times New Roman"/>
          <w:color w:val="4472C4" w:themeColor="accent1"/>
          <w:szCs w:val="24"/>
          <w:vertAlign w:val="subscript"/>
        </w:rPr>
        <w:t>BIC</w:t>
      </w:r>
      <w:r w:rsidR="00EA26D9" w:rsidRPr="00C8252C">
        <w:rPr>
          <w:rFonts w:eastAsia="Arial" w:cs="Times New Roman"/>
          <w:i/>
          <w:iCs/>
          <w:color w:val="4472C4" w:themeColor="accent1"/>
          <w:szCs w:val="24"/>
          <w:vertAlign w:val="subscript"/>
        </w:rPr>
        <w:t xml:space="preserve">  </w:t>
      </w:r>
      <w:r w:rsidR="00504386" w:rsidRPr="00C8252C">
        <w:rPr>
          <w:rFonts w:eastAsia="Arial" w:cs="Times New Roman"/>
          <w:color w:val="4472C4" w:themeColor="accent1"/>
          <w:szCs w:val="24"/>
        </w:rPr>
        <w:t>&gt;</w:t>
      </w:r>
      <w:r w:rsidR="00EA26D9" w:rsidRPr="00C8252C">
        <w:rPr>
          <w:rFonts w:eastAsia="Arial" w:cs="Times New Roman"/>
          <w:color w:val="4472C4" w:themeColor="accent1"/>
          <w:szCs w:val="24"/>
        </w:rPr>
        <w:t xml:space="preserve"> .</w:t>
      </w:r>
      <w:r w:rsidR="00504386" w:rsidRPr="00C8252C">
        <w:rPr>
          <w:rFonts w:eastAsia="Arial" w:cs="Times New Roman"/>
          <w:color w:val="4472C4" w:themeColor="accent1"/>
          <w:szCs w:val="24"/>
        </w:rPr>
        <w:t>99</w:t>
      </w:r>
      <w:r w:rsidR="00EA26D9" w:rsidRPr="00C8252C">
        <w:rPr>
          <w:rFonts w:eastAsia="Arial" w:cs="Times New Roman"/>
          <w:color w:val="4472C4" w:themeColor="accent1"/>
          <w:szCs w:val="24"/>
        </w:rPr>
        <w:t xml:space="preserve">, while </w:t>
      </w:r>
      <w:r w:rsidR="00EA26D9">
        <w:rPr>
          <w:rFonts w:eastAsia="Arial" w:cs="Times New Roman"/>
          <w:color w:val="4472C4" w:themeColor="accent1"/>
          <w:szCs w:val="24"/>
        </w:rPr>
        <w:t xml:space="preserve">the three-way interaction was non-significant, </w:t>
      </w:r>
      <w:r w:rsidR="00EA26D9" w:rsidRPr="00504386">
        <w:rPr>
          <w:rFonts w:eastAsia="Arial" w:cs="Times New Roman"/>
          <w:i/>
          <w:color w:val="4472C4" w:themeColor="accent1"/>
          <w:szCs w:val="24"/>
        </w:rPr>
        <w:t>F</w:t>
      </w:r>
      <w:r w:rsidR="00EA26D9" w:rsidRPr="00504386">
        <w:rPr>
          <w:rFonts w:eastAsia="Arial" w:cs="Times New Roman"/>
          <w:color w:val="4472C4" w:themeColor="accent1"/>
          <w:szCs w:val="24"/>
        </w:rPr>
        <w:t>(60, 2</w:t>
      </w:r>
      <w:r w:rsidR="00504386" w:rsidRPr="00504386">
        <w:rPr>
          <w:rFonts w:eastAsia="Arial" w:cs="Times New Roman"/>
          <w:color w:val="4472C4" w:themeColor="accent1"/>
          <w:szCs w:val="24"/>
        </w:rPr>
        <w:t>940</w:t>
      </w:r>
      <w:r w:rsidR="00EA26D9" w:rsidRPr="00504386">
        <w:rPr>
          <w:rFonts w:eastAsia="Arial" w:cs="Times New Roman"/>
          <w:color w:val="4472C4" w:themeColor="accent1"/>
          <w:szCs w:val="24"/>
        </w:rPr>
        <w:t>) = 1.</w:t>
      </w:r>
      <w:r w:rsidR="00504386" w:rsidRPr="00504386">
        <w:rPr>
          <w:rFonts w:eastAsia="Arial" w:cs="Times New Roman"/>
          <w:color w:val="4472C4" w:themeColor="accent1"/>
          <w:szCs w:val="24"/>
        </w:rPr>
        <w:t>11</w:t>
      </w:r>
      <w:r w:rsidR="00EA26D9" w:rsidRPr="00504386">
        <w:rPr>
          <w:rFonts w:eastAsia="Arial" w:cs="Times New Roman"/>
          <w:color w:val="4472C4" w:themeColor="accent1"/>
          <w:szCs w:val="24"/>
        </w:rPr>
        <w:t xml:space="preserve">, </w:t>
      </w:r>
      <w:r w:rsidR="00EA26D9" w:rsidRPr="00504386">
        <w:rPr>
          <w:rFonts w:eastAsia="Arial" w:cs="Times New Roman"/>
          <w:i/>
          <w:iCs/>
          <w:color w:val="4472C4" w:themeColor="accent1"/>
          <w:szCs w:val="24"/>
        </w:rPr>
        <w:t>MSE</w:t>
      </w:r>
      <w:r w:rsidR="00EA26D9" w:rsidRPr="00504386">
        <w:rPr>
          <w:rFonts w:eastAsia="Arial" w:cs="Times New Roman"/>
          <w:color w:val="4472C4" w:themeColor="accent1"/>
          <w:szCs w:val="24"/>
        </w:rPr>
        <w:t xml:space="preserve"> = </w:t>
      </w:r>
      <w:r w:rsidR="00504386" w:rsidRPr="00504386">
        <w:rPr>
          <w:rFonts w:eastAsia="Arial" w:cs="Times New Roman"/>
          <w:color w:val="4472C4" w:themeColor="accent1"/>
          <w:szCs w:val="24"/>
        </w:rPr>
        <w:t>1008.06</w:t>
      </w:r>
      <w:r w:rsidR="00EA26D9" w:rsidRPr="00504386">
        <w:rPr>
          <w:rFonts w:eastAsia="Arial" w:cs="Times New Roman"/>
          <w:color w:val="4472C4" w:themeColor="accent1"/>
          <w:szCs w:val="24"/>
        </w:rPr>
        <w:t xml:space="preserve">, </w:t>
      </w:r>
      <w:r w:rsidR="00EA26D9" w:rsidRPr="00504386">
        <w:rPr>
          <w:rFonts w:eastAsia="Arial" w:cs="Times New Roman"/>
          <w:i/>
          <w:iCs/>
          <w:color w:val="4472C4" w:themeColor="accent1"/>
          <w:szCs w:val="24"/>
        </w:rPr>
        <w:t>p</w:t>
      </w:r>
      <w:r w:rsidR="00EA26D9" w:rsidRPr="00504386">
        <w:rPr>
          <w:rFonts w:eastAsia="Arial" w:cs="Times New Roman"/>
          <w:color w:val="4472C4" w:themeColor="accent1"/>
          <w:szCs w:val="24"/>
        </w:rPr>
        <w:t xml:space="preserve"> = .</w:t>
      </w:r>
      <w:r w:rsidR="00504386" w:rsidRPr="00504386">
        <w:rPr>
          <w:rFonts w:eastAsia="Arial" w:cs="Times New Roman"/>
          <w:color w:val="4472C4" w:themeColor="accent1"/>
          <w:szCs w:val="24"/>
        </w:rPr>
        <w:t>2</w:t>
      </w:r>
      <w:r w:rsidR="00EA26D9" w:rsidRPr="00504386">
        <w:rPr>
          <w:rFonts w:eastAsia="Arial" w:cs="Times New Roman"/>
          <w:color w:val="4472C4" w:themeColor="accent1"/>
          <w:szCs w:val="24"/>
        </w:rPr>
        <w:t xml:space="preserve">6, </w:t>
      </w:r>
      <w:r w:rsidR="00EA26D9" w:rsidRPr="00504386">
        <w:rPr>
          <w:rFonts w:eastAsia="Arial" w:cs="Times New Roman"/>
          <w:i/>
          <w:iCs/>
          <w:color w:val="4472C4" w:themeColor="accent1"/>
          <w:szCs w:val="24"/>
        </w:rPr>
        <w:t>p</w:t>
      </w:r>
      <w:r w:rsidR="00EA26D9" w:rsidRPr="00504386">
        <w:rPr>
          <w:rFonts w:eastAsia="Arial" w:cs="Times New Roman"/>
          <w:i/>
          <w:iCs/>
          <w:color w:val="4472C4" w:themeColor="accent1"/>
          <w:szCs w:val="24"/>
          <w:vertAlign w:val="subscript"/>
        </w:rPr>
        <w:t xml:space="preserve">BIC  </w:t>
      </w:r>
      <w:r w:rsidR="00504386" w:rsidRPr="00504386">
        <w:rPr>
          <w:rFonts w:eastAsia="Arial" w:cs="Times New Roman"/>
          <w:color w:val="4472C4" w:themeColor="accent1"/>
          <w:szCs w:val="24"/>
        </w:rPr>
        <w:t>&gt;</w:t>
      </w:r>
      <w:r w:rsidR="00EA26D9" w:rsidRPr="00504386">
        <w:rPr>
          <w:rFonts w:eastAsia="Arial" w:cs="Times New Roman"/>
          <w:color w:val="4472C4" w:themeColor="accent1"/>
          <w:szCs w:val="24"/>
        </w:rPr>
        <w:t xml:space="preserve"> .</w:t>
      </w:r>
      <w:r w:rsidR="00504386" w:rsidRPr="00504386">
        <w:rPr>
          <w:rFonts w:eastAsia="Arial" w:cs="Times New Roman"/>
          <w:color w:val="4472C4" w:themeColor="accent1"/>
          <w:szCs w:val="24"/>
        </w:rPr>
        <w:t>99</w:t>
      </w:r>
      <w:r w:rsidR="00EA26D9" w:rsidRPr="00504386">
        <w:rPr>
          <w:rFonts w:eastAsia="Arial" w:cs="Times New Roman"/>
          <w:color w:val="4472C4" w:themeColor="accent1"/>
          <w:szCs w:val="24"/>
        </w:rPr>
        <w:t>.</w:t>
      </w:r>
    </w:p>
    <w:p w14:paraId="0B2CCFBD" w14:textId="67CB5036" w:rsidR="000D1F54" w:rsidRPr="00560F98" w:rsidRDefault="000D1F54" w:rsidP="00516300">
      <w:pPr>
        <w:tabs>
          <w:tab w:val="left" w:pos="720"/>
          <w:tab w:val="left" w:pos="1440"/>
          <w:tab w:val="left" w:pos="2160"/>
          <w:tab w:val="left" w:pos="2700"/>
          <w:tab w:val="left" w:pos="2880"/>
          <w:tab w:val="left" w:pos="3600"/>
          <w:tab w:val="center" w:pos="4690"/>
        </w:tabs>
        <w:spacing w:after="160"/>
        <w:contextualSpacing/>
        <w:rPr>
          <w:rFonts w:eastAsia="Arial" w:cs="Times New Roman"/>
          <w:color w:val="0070C0"/>
          <w:szCs w:val="24"/>
        </w:rPr>
      </w:pPr>
      <w:r w:rsidRPr="00560F98">
        <w:rPr>
          <w:rFonts w:eastAsia="Arial" w:cs="Times New Roman"/>
          <w:b/>
          <w:bCs/>
          <w:color w:val="0070C0"/>
          <w:szCs w:val="24"/>
        </w:rPr>
        <w:t>Resolution</w:t>
      </w:r>
    </w:p>
    <w:p w14:paraId="69905E91" w14:textId="0CF0A1CE" w:rsidR="00106C60" w:rsidRDefault="00106C60" w:rsidP="00106C60">
      <w:pPr>
        <w:tabs>
          <w:tab w:val="left" w:pos="720"/>
          <w:tab w:val="left" w:pos="1440"/>
          <w:tab w:val="left" w:pos="2160"/>
          <w:tab w:val="left" w:pos="2700"/>
          <w:tab w:val="left" w:pos="2880"/>
          <w:tab w:val="left" w:pos="3600"/>
          <w:tab w:val="center" w:pos="4690"/>
        </w:tabs>
        <w:spacing w:after="160"/>
        <w:contextualSpacing/>
        <w:rPr>
          <w:rFonts w:eastAsia="Arial" w:cs="Times New Roman"/>
          <w:color w:val="4472C4" w:themeColor="accent1"/>
          <w:szCs w:val="24"/>
        </w:rPr>
      </w:pPr>
      <w:r>
        <w:rPr>
          <w:rFonts w:eastAsia="Arial" w:cs="Times New Roman"/>
          <w:szCs w:val="24"/>
        </w:rPr>
        <w:tab/>
      </w:r>
      <w:r w:rsidRPr="00925486">
        <w:rPr>
          <w:rFonts w:eastAsia="Arial" w:cs="Times New Roman"/>
          <w:color w:val="4472C4" w:themeColor="accent1"/>
          <w:szCs w:val="24"/>
        </w:rPr>
        <w:t xml:space="preserve">Finally, we </w:t>
      </w:r>
      <w:r w:rsidR="00925486">
        <w:rPr>
          <w:rFonts w:eastAsia="Arial" w:cs="Times New Roman"/>
          <w:color w:val="4472C4" w:themeColor="accent1"/>
          <w:szCs w:val="24"/>
        </w:rPr>
        <w:t xml:space="preserve">again </w:t>
      </w:r>
      <w:r w:rsidRPr="00925486">
        <w:rPr>
          <w:rFonts w:eastAsia="Arial" w:cs="Times New Roman"/>
          <w:color w:val="4472C4" w:themeColor="accent1"/>
          <w:szCs w:val="24"/>
        </w:rPr>
        <w:t xml:space="preserve">assessed whether item-specific or relational encoding instructions </w:t>
      </w:r>
      <w:r w:rsidR="00925486">
        <w:rPr>
          <w:rFonts w:eastAsia="Arial" w:cs="Times New Roman"/>
          <w:color w:val="4472C4" w:themeColor="accent1"/>
          <w:szCs w:val="24"/>
        </w:rPr>
        <w:t>influenced</w:t>
      </w:r>
      <w:r w:rsidRPr="00925486">
        <w:rPr>
          <w:rFonts w:eastAsia="Arial" w:cs="Times New Roman"/>
          <w:color w:val="4472C4" w:themeColor="accent1"/>
          <w:szCs w:val="24"/>
        </w:rPr>
        <w:t xml:space="preserve"> the resolution between JOLs and recall</w:t>
      </w:r>
      <w:r w:rsidR="00B25801">
        <w:rPr>
          <w:rFonts w:eastAsia="Arial" w:cs="Times New Roman"/>
          <w:color w:val="4472C4" w:themeColor="accent1"/>
          <w:szCs w:val="24"/>
        </w:rPr>
        <w:t xml:space="preserve"> (see Table 2 for </w:t>
      </w:r>
      <w:r w:rsidR="00D02581">
        <w:rPr>
          <w:rFonts w:eastAsia="Arial" w:cs="Times New Roman"/>
          <w:color w:val="4472C4" w:themeColor="accent1"/>
          <w:szCs w:val="24"/>
        </w:rPr>
        <w:t>M</w:t>
      </w:r>
      <w:r w:rsidR="00804196">
        <w:rPr>
          <w:rFonts w:eastAsia="Arial" w:cs="Times New Roman"/>
          <w:color w:val="4472C4" w:themeColor="accent1"/>
          <w:szCs w:val="24"/>
        </w:rPr>
        <w:t xml:space="preserve">ean </w:t>
      </w:r>
      <w:proofErr w:type="spellStart"/>
      <w:r w:rsidR="00804196" w:rsidRPr="00804196">
        <w:rPr>
          <w:rFonts w:eastAsia="Arial" w:cs="Times New Roman"/>
          <w:i/>
          <w:iCs/>
          <w:color w:val="4472C4" w:themeColor="accent1"/>
          <w:szCs w:val="24"/>
        </w:rPr>
        <w:t>G</w:t>
      </w:r>
      <w:r w:rsidR="00D02581">
        <w:rPr>
          <w:rFonts w:eastAsia="Arial" w:cs="Times New Roman"/>
          <w:color w:val="4472C4" w:themeColor="accent1"/>
          <w:szCs w:val="24"/>
        </w:rPr>
        <w:t>s</w:t>
      </w:r>
      <w:proofErr w:type="spellEnd"/>
      <w:r w:rsidR="00804196">
        <w:rPr>
          <w:rFonts w:eastAsia="Arial" w:cs="Times New Roman"/>
          <w:color w:val="4472C4" w:themeColor="accent1"/>
          <w:szCs w:val="24"/>
        </w:rPr>
        <w:t xml:space="preserve"> </w:t>
      </w:r>
      <w:r w:rsidR="007F5F82">
        <w:rPr>
          <w:rFonts w:eastAsia="Arial" w:cs="Times New Roman"/>
          <w:color w:val="4472C4" w:themeColor="accent1"/>
          <w:szCs w:val="24"/>
        </w:rPr>
        <w:t>and 95</w:t>
      </w:r>
      <w:r w:rsidR="00441225">
        <w:rPr>
          <w:rFonts w:eastAsia="Arial" w:cs="Times New Roman"/>
          <w:color w:val="4472C4" w:themeColor="accent1"/>
          <w:szCs w:val="24"/>
        </w:rPr>
        <w:t xml:space="preserve">% </w:t>
      </w:r>
      <w:r w:rsidR="00441225" w:rsidRPr="00441225">
        <w:rPr>
          <w:rFonts w:eastAsia="Arial" w:cs="Times New Roman"/>
          <w:i/>
          <w:iCs/>
          <w:color w:val="4472C4" w:themeColor="accent1"/>
          <w:szCs w:val="24"/>
        </w:rPr>
        <w:t>CI</w:t>
      </w:r>
      <w:r w:rsidR="00441225">
        <w:rPr>
          <w:rFonts w:eastAsia="Arial" w:cs="Times New Roman"/>
          <w:color w:val="4472C4" w:themeColor="accent1"/>
          <w:szCs w:val="24"/>
        </w:rPr>
        <w:t>s</w:t>
      </w:r>
      <w:r w:rsidR="00922CB3">
        <w:rPr>
          <w:rFonts w:eastAsia="Arial" w:cs="Times New Roman"/>
          <w:color w:val="4472C4" w:themeColor="accent1"/>
          <w:szCs w:val="24"/>
        </w:rPr>
        <w:t xml:space="preserve"> for all comparisons</w:t>
      </w:r>
      <w:r w:rsidR="00B25801">
        <w:rPr>
          <w:rFonts w:eastAsia="Arial" w:cs="Times New Roman"/>
          <w:color w:val="4472C4" w:themeColor="accent1"/>
          <w:szCs w:val="24"/>
        </w:rPr>
        <w:t>)</w:t>
      </w:r>
      <w:r w:rsidR="00BC3B12">
        <w:rPr>
          <w:rFonts w:eastAsia="Arial" w:cs="Times New Roman"/>
          <w:color w:val="4472C4" w:themeColor="accent1"/>
          <w:szCs w:val="24"/>
        </w:rPr>
        <w:t xml:space="preserve">. </w:t>
      </w:r>
      <w:r w:rsidR="002F5359">
        <w:rPr>
          <w:rFonts w:eastAsia="Arial" w:cs="Times New Roman"/>
          <w:color w:val="4472C4" w:themeColor="accent1"/>
          <w:szCs w:val="24"/>
        </w:rPr>
        <w:t>A</w:t>
      </w:r>
      <w:r w:rsidR="00222374">
        <w:rPr>
          <w:rFonts w:eastAsia="Arial" w:cs="Times New Roman"/>
          <w:szCs w:val="24"/>
        </w:rPr>
        <w:t xml:space="preserve"> </w:t>
      </w:r>
      <w:r w:rsidR="00222374" w:rsidRPr="00EE09EE">
        <w:rPr>
          <w:rFonts w:eastAsia="Arial" w:cs="Times New Roman"/>
          <w:color w:val="4472C4" w:themeColor="accent1"/>
          <w:szCs w:val="24"/>
        </w:rPr>
        <w:t xml:space="preserve">3 (Encoding Group: Item-Specific vs. Relational vs Read) × 4 (Pair Type: Forward vs. Backward vs. Symmetrical vs. Unrelated) mixed ANOVA </w:t>
      </w:r>
      <w:r w:rsidR="00222374">
        <w:rPr>
          <w:rFonts w:eastAsia="Arial" w:cs="Times New Roman"/>
          <w:color w:val="4472C4" w:themeColor="accent1"/>
          <w:szCs w:val="24"/>
        </w:rPr>
        <w:t>was used to test for differences in resolution as functions of encoding group and pair type. Overall, this analysis yielded a s</w:t>
      </w:r>
      <w:r w:rsidR="00EF1C91">
        <w:rPr>
          <w:rFonts w:eastAsia="Arial" w:cs="Times New Roman"/>
          <w:color w:val="4472C4" w:themeColor="accent1"/>
          <w:szCs w:val="24"/>
        </w:rPr>
        <w:t>ignificant main effect of encoding group</w:t>
      </w:r>
      <w:r w:rsidR="00EE09EE">
        <w:rPr>
          <w:rFonts w:eastAsia="Arial" w:cs="Times New Roman"/>
          <w:color w:val="4472C4" w:themeColor="accent1"/>
          <w:szCs w:val="24"/>
        </w:rPr>
        <w:t>,</w:t>
      </w:r>
      <w:r w:rsidR="00EF1C91">
        <w:rPr>
          <w:rFonts w:eastAsia="Arial" w:cs="Times New Roman"/>
          <w:color w:val="4472C4" w:themeColor="accent1"/>
          <w:szCs w:val="24"/>
        </w:rPr>
        <w:t xml:space="preserve"> </w:t>
      </w:r>
      <w:proofErr w:type="gramStart"/>
      <w:r w:rsidR="00EE09EE" w:rsidRPr="00EA26D9">
        <w:rPr>
          <w:rFonts w:eastAsia="Arial" w:cs="Times New Roman"/>
          <w:i/>
          <w:color w:val="4472C4" w:themeColor="accent1"/>
          <w:szCs w:val="24"/>
        </w:rPr>
        <w:t>F</w:t>
      </w:r>
      <w:r w:rsidR="00EE09EE" w:rsidRPr="00EA26D9">
        <w:rPr>
          <w:rFonts w:eastAsia="Arial" w:cs="Times New Roman"/>
          <w:color w:val="4472C4" w:themeColor="accent1"/>
          <w:szCs w:val="24"/>
        </w:rPr>
        <w:t>(</w:t>
      </w:r>
      <w:proofErr w:type="gramEnd"/>
      <w:r w:rsidR="00EB6273">
        <w:rPr>
          <w:rFonts w:eastAsia="Arial" w:cs="Times New Roman"/>
          <w:color w:val="4472C4" w:themeColor="accent1"/>
          <w:szCs w:val="24"/>
        </w:rPr>
        <w:t>2</w:t>
      </w:r>
      <w:r w:rsidR="00EE09EE" w:rsidRPr="00EA26D9">
        <w:rPr>
          <w:rFonts w:eastAsia="Arial" w:cs="Times New Roman"/>
          <w:color w:val="4472C4" w:themeColor="accent1"/>
          <w:szCs w:val="24"/>
        </w:rPr>
        <w:t xml:space="preserve">, </w:t>
      </w:r>
      <w:r w:rsidR="00EB6273">
        <w:rPr>
          <w:rFonts w:eastAsia="Arial" w:cs="Times New Roman"/>
          <w:color w:val="4472C4" w:themeColor="accent1"/>
          <w:szCs w:val="24"/>
        </w:rPr>
        <w:t>99</w:t>
      </w:r>
      <w:r w:rsidR="00EE09EE" w:rsidRPr="00EA26D9">
        <w:rPr>
          <w:rFonts w:eastAsia="Arial" w:cs="Times New Roman"/>
          <w:color w:val="4472C4" w:themeColor="accent1"/>
          <w:szCs w:val="24"/>
        </w:rPr>
        <w:t xml:space="preserve">) = </w:t>
      </w:r>
      <w:r w:rsidR="00EB6273">
        <w:rPr>
          <w:rFonts w:eastAsia="Arial" w:cs="Times New Roman"/>
          <w:color w:val="4472C4" w:themeColor="accent1"/>
          <w:szCs w:val="24"/>
        </w:rPr>
        <w:t>3.59</w:t>
      </w:r>
      <w:r w:rsidR="00EE09EE" w:rsidRPr="00EA26D9">
        <w:rPr>
          <w:rFonts w:eastAsia="Arial" w:cs="Times New Roman"/>
          <w:color w:val="4472C4" w:themeColor="accent1"/>
          <w:szCs w:val="24"/>
        </w:rPr>
        <w:t xml:space="preserve">, </w:t>
      </w:r>
      <w:r w:rsidR="00EE09EE" w:rsidRPr="00EA26D9">
        <w:rPr>
          <w:rFonts w:eastAsia="Arial" w:cs="Times New Roman"/>
          <w:i/>
          <w:iCs/>
          <w:color w:val="4472C4" w:themeColor="accent1"/>
          <w:szCs w:val="24"/>
        </w:rPr>
        <w:t>MSE</w:t>
      </w:r>
      <w:r w:rsidR="00EE09EE" w:rsidRPr="00EA26D9">
        <w:rPr>
          <w:rFonts w:eastAsia="Arial" w:cs="Times New Roman"/>
          <w:color w:val="4472C4" w:themeColor="accent1"/>
          <w:szCs w:val="24"/>
        </w:rPr>
        <w:t xml:space="preserve"> = </w:t>
      </w:r>
      <w:r w:rsidR="000B3B96">
        <w:rPr>
          <w:rFonts w:eastAsia="Arial" w:cs="Times New Roman"/>
          <w:color w:val="4472C4" w:themeColor="accent1"/>
          <w:szCs w:val="24"/>
        </w:rPr>
        <w:t>.24</w:t>
      </w:r>
      <w:r w:rsidR="00EE09EE" w:rsidRPr="00EA26D9">
        <w:rPr>
          <w:rFonts w:eastAsia="Arial" w:cs="Times New Roman"/>
          <w:color w:val="4472C4" w:themeColor="accent1"/>
          <w:szCs w:val="24"/>
        </w:rPr>
        <w:t xml:space="preserve">, </w:t>
      </w:r>
      <w:r w:rsidR="00EE09EE" w:rsidRPr="00EA26D9">
        <w:rPr>
          <w:rFonts w:eastAsia="Arial" w:cs="Times New Roman"/>
          <w:i/>
          <w:iCs/>
          <w:color w:val="4472C4" w:themeColor="accent1"/>
          <w:szCs w:val="24"/>
        </w:rPr>
        <w:t>η</w:t>
      </w:r>
      <w:r w:rsidR="00EE09EE" w:rsidRPr="00EA26D9">
        <w:rPr>
          <w:rFonts w:eastAsia="Arial" w:cs="Times New Roman"/>
          <w:color w:val="4472C4" w:themeColor="accent1"/>
          <w:szCs w:val="24"/>
          <w:vertAlign w:val="subscript"/>
        </w:rPr>
        <w:t>p</w:t>
      </w:r>
      <w:r w:rsidR="00EE09EE" w:rsidRPr="00EA26D9">
        <w:rPr>
          <w:rFonts w:eastAsia="Arial" w:cs="Times New Roman"/>
          <w:color w:val="4472C4" w:themeColor="accent1"/>
          <w:szCs w:val="24"/>
          <w:vertAlign w:val="superscript"/>
        </w:rPr>
        <w:t>2</w:t>
      </w:r>
      <w:r w:rsidR="00EE09EE" w:rsidRPr="00EA26D9">
        <w:rPr>
          <w:rFonts w:eastAsia="Arial" w:cs="Times New Roman"/>
          <w:color w:val="4472C4" w:themeColor="accent1"/>
          <w:szCs w:val="24"/>
        </w:rPr>
        <w:t xml:space="preserve"> = .</w:t>
      </w:r>
      <w:r w:rsidR="000B3B96">
        <w:rPr>
          <w:rFonts w:eastAsia="Arial" w:cs="Times New Roman"/>
          <w:color w:val="4472C4" w:themeColor="accent1"/>
          <w:szCs w:val="24"/>
        </w:rPr>
        <w:t>0</w:t>
      </w:r>
      <w:r w:rsidR="005F0542">
        <w:rPr>
          <w:rFonts w:eastAsia="Arial" w:cs="Times New Roman"/>
          <w:color w:val="4472C4" w:themeColor="accent1"/>
          <w:szCs w:val="24"/>
        </w:rPr>
        <w:t>7</w:t>
      </w:r>
      <w:r w:rsidR="00EE09EE">
        <w:rPr>
          <w:rFonts w:eastAsia="Arial" w:cs="Times New Roman"/>
          <w:color w:val="4472C4" w:themeColor="accent1"/>
          <w:szCs w:val="24"/>
        </w:rPr>
        <w:t>. C</w:t>
      </w:r>
      <w:r w:rsidR="00EF1C91">
        <w:rPr>
          <w:rFonts w:eastAsia="Arial" w:cs="Times New Roman"/>
          <w:color w:val="4472C4" w:themeColor="accent1"/>
          <w:szCs w:val="24"/>
        </w:rPr>
        <w:t>ollapsed across pair types, resolution was greater for participants in the read group (</w:t>
      </w:r>
      <w:r w:rsidR="006F02D1">
        <w:rPr>
          <w:rFonts w:eastAsia="Arial" w:cs="Times New Roman"/>
          <w:color w:val="4472C4" w:themeColor="accent1"/>
          <w:szCs w:val="24"/>
        </w:rPr>
        <w:t xml:space="preserve">.19) relative to the item-specific (.10) and relational encoding groups (.03). </w:t>
      </w:r>
      <w:r w:rsidR="0056503B">
        <w:rPr>
          <w:rFonts w:eastAsia="Arial" w:cs="Times New Roman"/>
          <w:color w:val="4472C4" w:themeColor="accent1"/>
          <w:szCs w:val="24"/>
        </w:rPr>
        <w:t xml:space="preserve">All comparisons were </w:t>
      </w:r>
      <w:r w:rsidR="000D21F1">
        <w:rPr>
          <w:rFonts w:eastAsia="Arial" w:cs="Times New Roman"/>
          <w:color w:val="4472C4" w:themeColor="accent1"/>
          <w:szCs w:val="24"/>
        </w:rPr>
        <w:t>non-significant,</w:t>
      </w:r>
      <w:r w:rsidR="00C813FF">
        <w:rPr>
          <w:rFonts w:eastAsia="Arial" w:cs="Times New Roman"/>
          <w:color w:val="4472C4" w:themeColor="accent1"/>
          <w:szCs w:val="24"/>
        </w:rPr>
        <w:t xml:space="preserve"> </w:t>
      </w:r>
      <w:proofErr w:type="spellStart"/>
      <w:r w:rsidR="00C813FF" w:rsidRPr="00007335">
        <w:rPr>
          <w:rFonts w:eastAsia="Arial" w:cs="Times New Roman"/>
          <w:i/>
          <w:iCs/>
          <w:color w:val="4472C4" w:themeColor="accent1"/>
          <w:szCs w:val="24"/>
        </w:rPr>
        <w:t>t</w:t>
      </w:r>
      <w:r w:rsidR="00C813FF">
        <w:rPr>
          <w:rFonts w:eastAsia="Arial" w:cs="Times New Roman"/>
          <w:color w:val="4472C4" w:themeColor="accent1"/>
          <w:szCs w:val="24"/>
        </w:rPr>
        <w:t>s</w:t>
      </w:r>
      <w:proofErr w:type="spellEnd"/>
      <w:r w:rsidR="00C813FF">
        <w:rPr>
          <w:rFonts w:eastAsia="Arial" w:cs="Times New Roman"/>
          <w:color w:val="4472C4" w:themeColor="accent1"/>
          <w:szCs w:val="24"/>
        </w:rPr>
        <w:t xml:space="preserve"> </w:t>
      </w:r>
      <w:r w:rsidR="00007335">
        <w:rPr>
          <w:rFonts w:eastAsia="Arial" w:cs="Times New Roman"/>
          <w:color w:val="4472C4" w:themeColor="accent1"/>
          <w:szCs w:val="24"/>
        </w:rPr>
        <w:t>≤</w:t>
      </w:r>
      <w:r w:rsidR="00C813FF">
        <w:rPr>
          <w:rFonts w:eastAsia="Arial" w:cs="Times New Roman"/>
          <w:color w:val="4472C4" w:themeColor="accent1"/>
          <w:szCs w:val="24"/>
        </w:rPr>
        <w:t xml:space="preserve"> </w:t>
      </w:r>
      <w:r w:rsidR="006A6081">
        <w:rPr>
          <w:rFonts w:eastAsia="Arial" w:cs="Times New Roman"/>
          <w:color w:val="4472C4" w:themeColor="accent1"/>
          <w:szCs w:val="24"/>
        </w:rPr>
        <w:t>1.04</w:t>
      </w:r>
      <w:r w:rsidR="00C813FF">
        <w:rPr>
          <w:rFonts w:eastAsia="Arial" w:cs="Times New Roman"/>
          <w:color w:val="4472C4" w:themeColor="accent1"/>
          <w:szCs w:val="24"/>
        </w:rPr>
        <w:t xml:space="preserve">, </w:t>
      </w:r>
      <w:proofErr w:type="spellStart"/>
      <w:r w:rsidR="00C813FF" w:rsidRPr="00007335">
        <w:rPr>
          <w:rFonts w:eastAsia="Arial" w:cs="Times New Roman"/>
          <w:i/>
          <w:iCs/>
          <w:color w:val="4472C4" w:themeColor="accent1"/>
          <w:szCs w:val="24"/>
        </w:rPr>
        <w:t>p</w:t>
      </w:r>
      <w:r w:rsidR="00C813FF">
        <w:rPr>
          <w:rFonts w:eastAsia="Arial" w:cs="Times New Roman"/>
          <w:color w:val="4472C4" w:themeColor="accent1"/>
          <w:szCs w:val="24"/>
        </w:rPr>
        <w:t>s</w:t>
      </w:r>
      <w:proofErr w:type="spellEnd"/>
      <w:r w:rsidR="00C813FF">
        <w:rPr>
          <w:rFonts w:eastAsia="Arial" w:cs="Times New Roman"/>
          <w:color w:val="4472C4" w:themeColor="accent1"/>
          <w:szCs w:val="24"/>
        </w:rPr>
        <w:t xml:space="preserve"> </w:t>
      </w:r>
      <w:r w:rsidR="00007335">
        <w:rPr>
          <w:rFonts w:eastAsia="Arial" w:cs="Times New Roman"/>
          <w:color w:val="4472C4" w:themeColor="accent1"/>
          <w:szCs w:val="24"/>
        </w:rPr>
        <w:t>≥</w:t>
      </w:r>
      <w:r w:rsidR="00C813FF">
        <w:rPr>
          <w:rFonts w:eastAsia="Arial" w:cs="Times New Roman"/>
          <w:color w:val="4472C4" w:themeColor="accent1"/>
          <w:szCs w:val="24"/>
        </w:rPr>
        <w:t xml:space="preserve"> </w:t>
      </w:r>
      <w:r w:rsidR="006A6081">
        <w:rPr>
          <w:rFonts w:eastAsia="Arial" w:cs="Times New Roman"/>
          <w:color w:val="4472C4" w:themeColor="accent1"/>
          <w:szCs w:val="24"/>
        </w:rPr>
        <w:t>.30</w:t>
      </w:r>
      <w:r w:rsidR="00C813FF">
        <w:rPr>
          <w:rFonts w:eastAsia="Arial" w:cs="Times New Roman"/>
          <w:color w:val="4472C4" w:themeColor="accent1"/>
          <w:szCs w:val="24"/>
        </w:rPr>
        <w:t xml:space="preserve">, </w:t>
      </w:r>
      <w:proofErr w:type="spellStart"/>
      <w:r w:rsidR="00C813FF" w:rsidRPr="00007335">
        <w:rPr>
          <w:rFonts w:eastAsia="Arial" w:cs="Times New Roman"/>
          <w:i/>
          <w:iCs/>
          <w:color w:val="4472C4" w:themeColor="accent1"/>
          <w:szCs w:val="24"/>
        </w:rPr>
        <w:t>p</w:t>
      </w:r>
      <w:r w:rsidR="00C813FF" w:rsidRPr="00007335">
        <w:rPr>
          <w:rFonts w:eastAsia="Arial" w:cs="Times New Roman"/>
          <w:caps/>
          <w:color w:val="4472C4" w:themeColor="accent1"/>
          <w:szCs w:val="24"/>
          <w:vertAlign w:val="subscript"/>
        </w:rPr>
        <w:t>bic</w:t>
      </w:r>
      <w:r w:rsidR="00C813FF">
        <w:rPr>
          <w:rFonts w:eastAsia="Arial" w:cs="Times New Roman"/>
          <w:color w:val="4472C4" w:themeColor="accent1"/>
          <w:szCs w:val="24"/>
        </w:rPr>
        <w:t>s</w:t>
      </w:r>
      <w:proofErr w:type="spellEnd"/>
      <w:r w:rsidR="00C813FF">
        <w:rPr>
          <w:rFonts w:eastAsia="Arial" w:cs="Times New Roman"/>
          <w:color w:val="4472C4" w:themeColor="accent1"/>
          <w:szCs w:val="24"/>
        </w:rPr>
        <w:t xml:space="preserve"> </w:t>
      </w:r>
      <w:r w:rsidR="00007335">
        <w:rPr>
          <w:rFonts w:eastAsia="Arial" w:cs="Times New Roman"/>
          <w:color w:val="4472C4" w:themeColor="accent1"/>
          <w:szCs w:val="24"/>
        </w:rPr>
        <w:t>≥</w:t>
      </w:r>
      <w:r w:rsidR="00C813FF">
        <w:rPr>
          <w:rFonts w:eastAsia="Arial" w:cs="Times New Roman"/>
          <w:color w:val="4472C4" w:themeColor="accent1"/>
          <w:szCs w:val="24"/>
        </w:rPr>
        <w:t xml:space="preserve"> </w:t>
      </w:r>
      <w:r w:rsidR="00D3735B">
        <w:rPr>
          <w:rFonts w:eastAsia="Arial" w:cs="Times New Roman"/>
          <w:color w:val="4472C4" w:themeColor="accent1"/>
          <w:szCs w:val="24"/>
        </w:rPr>
        <w:t>.82</w:t>
      </w:r>
      <w:r w:rsidR="00C813FF">
        <w:rPr>
          <w:rFonts w:eastAsia="Arial" w:cs="Times New Roman"/>
          <w:color w:val="4472C4" w:themeColor="accent1"/>
          <w:szCs w:val="24"/>
        </w:rPr>
        <w:t xml:space="preserve">, except for the comparison between the read-only and relational encoding groups, </w:t>
      </w:r>
      <w:proofErr w:type="gramStart"/>
      <w:r w:rsidR="00C813FF" w:rsidRPr="003B54DF">
        <w:rPr>
          <w:rFonts w:eastAsia="Arial" w:cs="Times New Roman"/>
          <w:i/>
          <w:iCs/>
          <w:color w:val="4472C4" w:themeColor="accent1"/>
          <w:szCs w:val="24"/>
        </w:rPr>
        <w:t>t</w:t>
      </w:r>
      <w:r w:rsidR="00C813FF">
        <w:rPr>
          <w:rFonts w:eastAsia="Arial" w:cs="Times New Roman"/>
          <w:color w:val="4472C4" w:themeColor="accent1"/>
          <w:szCs w:val="24"/>
        </w:rPr>
        <w:t>(</w:t>
      </w:r>
      <w:proofErr w:type="gramEnd"/>
      <w:r w:rsidR="00007335">
        <w:rPr>
          <w:rFonts w:eastAsia="Arial" w:cs="Times New Roman"/>
          <w:color w:val="4472C4" w:themeColor="accent1"/>
          <w:szCs w:val="24"/>
        </w:rPr>
        <w:t>66</w:t>
      </w:r>
      <w:r w:rsidR="00C813FF">
        <w:rPr>
          <w:rFonts w:eastAsia="Arial" w:cs="Times New Roman"/>
          <w:color w:val="4472C4" w:themeColor="accent1"/>
          <w:szCs w:val="24"/>
        </w:rPr>
        <w:t xml:space="preserve">) = </w:t>
      </w:r>
      <w:r w:rsidR="003B54DF">
        <w:rPr>
          <w:rFonts w:eastAsia="Arial" w:cs="Times New Roman"/>
          <w:color w:val="4472C4" w:themeColor="accent1"/>
          <w:szCs w:val="24"/>
        </w:rPr>
        <w:t>3.01</w:t>
      </w:r>
      <w:r w:rsidR="00C813FF">
        <w:rPr>
          <w:rFonts w:eastAsia="Arial" w:cs="Times New Roman"/>
          <w:color w:val="4472C4" w:themeColor="accent1"/>
          <w:szCs w:val="24"/>
        </w:rPr>
        <w:t xml:space="preserve">, </w:t>
      </w:r>
      <w:r w:rsidR="00C813FF" w:rsidRPr="003B54DF">
        <w:rPr>
          <w:rFonts w:eastAsia="Arial" w:cs="Times New Roman"/>
          <w:i/>
          <w:iCs/>
          <w:color w:val="4472C4" w:themeColor="accent1"/>
          <w:szCs w:val="24"/>
        </w:rPr>
        <w:t>SEM</w:t>
      </w:r>
      <w:r w:rsidR="00C813FF">
        <w:rPr>
          <w:rFonts w:eastAsia="Arial" w:cs="Times New Roman"/>
          <w:color w:val="4472C4" w:themeColor="accent1"/>
          <w:szCs w:val="24"/>
        </w:rPr>
        <w:t xml:space="preserve"> = </w:t>
      </w:r>
      <w:r w:rsidR="003B54DF">
        <w:rPr>
          <w:rFonts w:eastAsia="Arial" w:cs="Times New Roman"/>
          <w:color w:val="4472C4" w:themeColor="accent1"/>
          <w:szCs w:val="24"/>
        </w:rPr>
        <w:t>.05</w:t>
      </w:r>
      <w:r w:rsidR="00C813FF">
        <w:rPr>
          <w:rFonts w:eastAsia="Arial" w:cs="Times New Roman"/>
          <w:color w:val="4472C4" w:themeColor="accent1"/>
          <w:szCs w:val="24"/>
        </w:rPr>
        <w:t xml:space="preserve">, </w:t>
      </w:r>
      <w:r w:rsidR="00007335" w:rsidRPr="003B54DF">
        <w:rPr>
          <w:rFonts w:eastAsia="Arial" w:cs="Times New Roman"/>
          <w:i/>
          <w:iCs/>
          <w:color w:val="4472C4" w:themeColor="accent1"/>
          <w:szCs w:val="24"/>
        </w:rPr>
        <w:t>d</w:t>
      </w:r>
      <w:r w:rsidR="00007335">
        <w:rPr>
          <w:rFonts w:eastAsia="Arial" w:cs="Times New Roman"/>
          <w:color w:val="4472C4" w:themeColor="accent1"/>
          <w:szCs w:val="24"/>
        </w:rPr>
        <w:t xml:space="preserve"> = </w:t>
      </w:r>
      <w:r w:rsidR="00CC3BED">
        <w:rPr>
          <w:rFonts w:eastAsia="Arial" w:cs="Times New Roman"/>
          <w:color w:val="4472C4" w:themeColor="accent1"/>
          <w:szCs w:val="24"/>
        </w:rPr>
        <w:t>0.74</w:t>
      </w:r>
      <w:r w:rsidR="003E59C8">
        <w:rPr>
          <w:rFonts w:eastAsia="Arial" w:cs="Times New Roman"/>
          <w:color w:val="4472C4" w:themeColor="accent1"/>
          <w:szCs w:val="24"/>
        </w:rPr>
        <w:t xml:space="preserve">. </w:t>
      </w:r>
      <w:r w:rsidR="00EA64A8">
        <w:rPr>
          <w:rFonts w:eastAsia="Arial" w:cs="Times New Roman"/>
          <w:color w:val="4472C4" w:themeColor="accent1"/>
          <w:szCs w:val="24"/>
        </w:rPr>
        <w:t xml:space="preserve">Additionally, this analysis </w:t>
      </w:r>
      <w:r w:rsidR="00EA64A8">
        <w:rPr>
          <w:rFonts w:eastAsia="Arial" w:cs="Times New Roman"/>
          <w:color w:val="4472C4" w:themeColor="accent1"/>
          <w:szCs w:val="24"/>
        </w:rPr>
        <w:lastRenderedPageBreak/>
        <w:t>revealed a</w:t>
      </w:r>
      <w:r w:rsidR="003E59C8">
        <w:rPr>
          <w:rFonts w:eastAsia="Arial" w:cs="Times New Roman"/>
          <w:color w:val="4472C4" w:themeColor="accent1"/>
          <w:szCs w:val="24"/>
        </w:rPr>
        <w:t xml:space="preserve"> significant effect of pair type</w:t>
      </w:r>
      <w:r w:rsidR="00EE09EE">
        <w:rPr>
          <w:rFonts w:eastAsia="Arial" w:cs="Times New Roman"/>
          <w:color w:val="4472C4" w:themeColor="accent1"/>
          <w:szCs w:val="24"/>
        </w:rPr>
        <w:t>,</w:t>
      </w:r>
      <w:r w:rsidR="003E59C8">
        <w:rPr>
          <w:rFonts w:eastAsia="Arial" w:cs="Times New Roman"/>
          <w:color w:val="4472C4" w:themeColor="accent1"/>
          <w:szCs w:val="24"/>
        </w:rPr>
        <w:t xml:space="preserve"> </w:t>
      </w:r>
      <w:proofErr w:type="gramStart"/>
      <w:r w:rsidR="00EE09EE" w:rsidRPr="00EA26D9">
        <w:rPr>
          <w:rFonts w:eastAsia="Arial" w:cs="Times New Roman"/>
          <w:i/>
          <w:color w:val="4472C4" w:themeColor="accent1"/>
          <w:szCs w:val="24"/>
        </w:rPr>
        <w:t>F</w:t>
      </w:r>
      <w:r w:rsidR="00EE09EE" w:rsidRPr="00EA26D9">
        <w:rPr>
          <w:rFonts w:eastAsia="Arial" w:cs="Times New Roman"/>
          <w:color w:val="4472C4" w:themeColor="accent1"/>
          <w:szCs w:val="24"/>
        </w:rPr>
        <w:t>(</w:t>
      </w:r>
      <w:proofErr w:type="gramEnd"/>
      <w:r w:rsidR="000B3B96">
        <w:rPr>
          <w:rFonts w:eastAsia="Arial" w:cs="Times New Roman"/>
          <w:color w:val="4472C4" w:themeColor="accent1"/>
          <w:szCs w:val="24"/>
        </w:rPr>
        <w:t>3</w:t>
      </w:r>
      <w:r w:rsidR="00EE09EE" w:rsidRPr="00EA26D9">
        <w:rPr>
          <w:rFonts w:eastAsia="Arial" w:cs="Times New Roman"/>
          <w:color w:val="4472C4" w:themeColor="accent1"/>
          <w:szCs w:val="24"/>
        </w:rPr>
        <w:t xml:space="preserve">, </w:t>
      </w:r>
      <w:r w:rsidR="000B3B96">
        <w:rPr>
          <w:rFonts w:eastAsia="Arial" w:cs="Times New Roman"/>
          <w:color w:val="4472C4" w:themeColor="accent1"/>
          <w:szCs w:val="24"/>
        </w:rPr>
        <w:t>297</w:t>
      </w:r>
      <w:r w:rsidR="00EE09EE" w:rsidRPr="00EA26D9">
        <w:rPr>
          <w:rFonts w:eastAsia="Arial" w:cs="Times New Roman"/>
          <w:color w:val="4472C4" w:themeColor="accent1"/>
          <w:szCs w:val="24"/>
        </w:rPr>
        <w:t xml:space="preserve">) = </w:t>
      </w:r>
      <w:r w:rsidR="000B3B96">
        <w:rPr>
          <w:rFonts w:eastAsia="Arial" w:cs="Times New Roman"/>
          <w:color w:val="4472C4" w:themeColor="accent1"/>
          <w:szCs w:val="24"/>
        </w:rPr>
        <w:t>4.29</w:t>
      </w:r>
      <w:r w:rsidR="00EE09EE" w:rsidRPr="00EA26D9">
        <w:rPr>
          <w:rFonts w:eastAsia="Arial" w:cs="Times New Roman"/>
          <w:color w:val="4472C4" w:themeColor="accent1"/>
          <w:szCs w:val="24"/>
        </w:rPr>
        <w:t xml:space="preserve">, </w:t>
      </w:r>
      <w:r w:rsidR="00EE09EE" w:rsidRPr="00EA26D9">
        <w:rPr>
          <w:rFonts w:eastAsia="Arial" w:cs="Times New Roman"/>
          <w:i/>
          <w:iCs/>
          <w:color w:val="4472C4" w:themeColor="accent1"/>
          <w:szCs w:val="24"/>
        </w:rPr>
        <w:t>MSE</w:t>
      </w:r>
      <w:r w:rsidR="00EE09EE" w:rsidRPr="00EA26D9">
        <w:rPr>
          <w:rFonts w:eastAsia="Arial" w:cs="Times New Roman"/>
          <w:color w:val="4472C4" w:themeColor="accent1"/>
          <w:szCs w:val="24"/>
        </w:rPr>
        <w:t xml:space="preserve"> = </w:t>
      </w:r>
      <w:r w:rsidR="000B3B96">
        <w:rPr>
          <w:rFonts w:eastAsia="Arial" w:cs="Times New Roman"/>
          <w:color w:val="4472C4" w:themeColor="accent1"/>
          <w:szCs w:val="24"/>
        </w:rPr>
        <w:t>.19</w:t>
      </w:r>
      <w:r w:rsidR="00EE09EE" w:rsidRPr="00EA26D9">
        <w:rPr>
          <w:rFonts w:eastAsia="Arial" w:cs="Times New Roman"/>
          <w:color w:val="4472C4" w:themeColor="accent1"/>
          <w:szCs w:val="24"/>
        </w:rPr>
        <w:t xml:space="preserve">, </w:t>
      </w:r>
      <w:r w:rsidR="00EE09EE" w:rsidRPr="00EA26D9">
        <w:rPr>
          <w:rFonts w:eastAsia="Arial" w:cs="Times New Roman"/>
          <w:i/>
          <w:iCs/>
          <w:color w:val="4472C4" w:themeColor="accent1"/>
          <w:szCs w:val="24"/>
        </w:rPr>
        <w:t>η</w:t>
      </w:r>
      <w:r w:rsidR="00EE09EE" w:rsidRPr="00EA26D9">
        <w:rPr>
          <w:rFonts w:eastAsia="Arial" w:cs="Times New Roman"/>
          <w:color w:val="4472C4" w:themeColor="accent1"/>
          <w:szCs w:val="24"/>
          <w:vertAlign w:val="subscript"/>
        </w:rPr>
        <w:t>p</w:t>
      </w:r>
      <w:r w:rsidR="00EE09EE" w:rsidRPr="00EA26D9">
        <w:rPr>
          <w:rFonts w:eastAsia="Arial" w:cs="Times New Roman"/>
          <w:color w:val="4472C4" w:themeColor="accent1"/>
          <w:szCs w:val="24"/>
          <w:vertAlign w:val="superscript"/>
        </w:rPr>
        <w:t>2</w:t>
      </w:r>
      <w:r w:rsidR="00EE09EE" w:rsidRPr="00EA26D9">
        <w:rPr>
          <w:rFonts w:eastAsia="Arial" w:cs="Times New Roman"/>
          <w:color w:val="4472C4" w:themeColor="accent1"/>
          <w:szCs w:val="24"/>
        </w:rPr>
        <w:t xml:space="preserve"> = .</w:t>
      </w:r>
      <w:r w:rsidR="005F0542">
        <w:rPr>
          <w:rFonts w:eastAsia="Arial" w:cs="Times New Roman"/>
          <w:color w:val="4472C4" w:themeColor="accent1"/>
          <w:szCs w:val="24"/>
        </w:rPr>
        <w:t>04</w:t>
      </w:r>
      <w:r w:rsidR="00EA64A8">
        <w:rPr>
          <w:rFonts w:eastAsia="Arial" w:cs="Times New Roman"/>
          <w:color w:val="4472C4" w:themeColor="accent1"/>
          <w:szCs w:val="24"/>
        </w:rPr>
        <w:t xml:space="preserve">. Post-hoc testing indicated </w:t>
      </w:r>
      <w:r w:rsidR="00CA306F">
        <w:rPr>
          <w:rFonts w:eastAsia="Arial" w:cs="Times New Roman"/>
          <w:color w:val="4472C4" w:themeColor="accent1"/>
          <w:szCs w:val="24"/>
        </w:rPr>
        <w:t xml:space="preserve">that </w:t>
      </w:r>
      <w:r w:rsidR="00354090">
        <w:rPr>
          <w:rFonts w:eastAsia="Arial" w:cs="Times New Roman"/>
          <w:color w:val="4472C4" w:themeColor="accent1"/>
          <w:szCs w:val="24"/>
        </w:rPr>
        <w:t>resolution was greatest for unrelated pairs (.19), followed by symmetrical</w:t>
      </w:r>
      <w:r w:rsidR="00CA306F">
        <w:rPr>
          <w:rFonts w:eastAsia="Arial" w:cs="Times New Roman"/>
          <w:color w:val="4472C4" w:themeColor="accent1"/>
          <w:szCs w:val="24"/>
        </w:rPr>
        <w:t xml:space="preserve"> pairs</w:t>
      </w:r>
      <w:r w:rsidR="00354090">
        <w:rPr>
          <w:rFonts w:eastAsia="Arial" w:cs="Times New Roman"/>
          <w:color w:val="4472C4" w:themeColor="accent1"/>
          <w:szCs w:val="24"/>
        </w:rPr>
        <w:t xml:space="preserve"> (.17), forward</w:t>
      </w:r>
      <w:r w:rsidR="00CA306F">
        <w:rPr>
          <w:rFonts w:eastAsia="Arial" w:cs="Times New Roman"/>
          <w:color w:val="4472C4" w:themeColor="accent1"/>
          <w:szCs w:val="24"/>
        </w:rPr>
        <w:t xml:space="preserve"> pairs</w:t>
      </w:r>
      <w:r w:rsidR="00354090">
        <w:rPr>
          <w:rFonts w:eastAsia="Arial" w:cs="Times New Roman"/>
          <w:color w:val="4472C4" w:themeColor="accent1"/>
          <w:szCs w:val="24"/>
        </w:rPr>
        <w:t xml:space="preserve"> (.08), and backward pairs (</w:t>
      </w:r>
      <w:r w:rsidR="004C05A6">
        <w:rPr>
          <w:rFonts w:eastAsia="Arial" w:cs="Times New Roman"/>
          <w:color w:val="4472C4" w:themeColor="accent1"/>
          <w:szCs w:val="24"/>
        </w:rPr>
        <w:t>.01)</w:t>
      </w:r>
      <w:r w:rsidR="00EE09EE">
        <w:rPr>
          <w:rFonts w:eastAsia="Arial" w:cs="Times New Roman"/>
          <w:color w:val="4472C4" w:themeColor="accent1"/>
          <w:szCs w:val="24"/>
        </w:rPr>
        <w:t>.</w:t>
      </w:r>
      <w:r w:rsidR="00EA64A8">
        <w:rPr>
          <w:rFonts w:eastAsia="Arial" w:cs="Times New Roman"/>
          <w:color w:val="4472C4" w:themeColor="accent1"/>
          <w:szCs w:val="24"/>
        </w:rPr>
        <w:t xml:space="preserve"> </w:t>
      </w:r>
      <w:r w:rsidR="00AE3FE4">
        <w:rPr>
          <w:rFonts w:eastAsia="Arial" w:cs="Times New Roman"/>
          <w:color w:val="4472C4" w:themeColor="accent1"/>
          <w:szCs w:val="24"/>
        </w:rPr>
        <w:t xml:space="preserve">Resolution for backward pairs </w:t>
      </w:r>
      <w:r w:rsidR="0015710F">
        <w:rPr>
          <w:rFonts w:eastAsia="Arial" w:cs="Times New Roman"/>
          <w:color w:val="4472C4" w:themeColor="accent1"/>
          <w:szCs w:val="24"/>
        </w:rPr>
        <w:t>was significantly lower relative to symmetrical and unrelated pairs</w:t>
      </w:r>
      <w:r w:rsidR="00DD28C8">
        <w:rPr>
          <w:rFonts w:eastAsia="Arial" w:cs="Times New Roman"/>
          <w:color w:val="4472C4" w:themeColor="accent1"/>
          <w:szCs w:val="24"/>
        </w:rPr>
        <w:t xml:space="preserve">, </w:t>
      </w:r>
      <w:proofErr w:type="spellStart"/>
      <w:r w:rsidR="00D9707F" w:rsidRPr="00D9707F">
        <w:rPr>
          <w:rFonts w:eastAsia="Arial" w:cs="Times New Roman"/>
          <w:i/>
          <w:iCs/>
          <w:color w:val="4472C4" w:themeColor="accent1"/>
          <w:szCs w:val="24"/>
        </w:rPr>
        <w:t>t</w:t>
      </w:r>
      <w:r w:rsidR="00D9707F">
        <w:rPr>
          <w:rFonts w:eastAsia="Arial" w:cs="Times New Roman"/>
          <w:color w:val="4472C4" w:themeColor="accent1"/>
          <w:szCs w:val="24"/>
        </w:rPr>
        <w:t>s</w:t>
      </w:r>
      <w:proofErr w:type="spellEnd"/>
      <w:r w:rsidR="00D9707F">
        <w:rPr>
          <w:rFonts w:eastAsia="Arial" w:cs="Times New Roman"/>
          <w:color w:val="4472C4" w:themeColor="accent1"/>
          <w:szCs w:val="24"/>
        </w:rPr>
        <w:t xml:space="preserve"> ≥ </w:t>
      </w:r>
      <w:r w:rsidR="0082167D">
        <w:rPr>
          <w:rFonts w:eastAsia="Arial" w:cs="Times New Roman"/>
          <w:color w:val="4472C4" w:themeColor="accent1"/>
          <w:szCs w:val="24"/>
        </w:rPr>
        <w:t>3.22</w:t>
      </w:r>
      <w:r w:rsidR="00D9707F">
        <w:rPr>
          <w:rFonts w:eastAsia="Arial" w:cs="Times New Roman"/>
          <w:color w:val="4472C4" w:themeColor="accent1"/>
          <w:szCs w:val="24"/>
        </w:rPr>
        <w:t xml:space="preserve">, </w:t>
      </w:r>
      <w:r w:rsidR="00D9707F" w:rsidRPr="00D9707F">
        <w:rPr>
          <w:rFonts w:eastAsia="Arial" w:cs="Times New Roman"/>
          <w:i/>
          <w:iCs/>
          <w:color w:val="4472C4" w:themeColor="accent1"/>
          <w:szCs w:val="24"/>
        </w:rPr>
        <w:t>d</w:t>
      </w:r>
      <w:r w:rsidR="00D9707F">
        <w:rPr>
          <w:rFonts w:eastAsia="Arial" w:cs="Times New Roman"/>
          <w:color w:val="4472C4" w:themeColor="accent1"/>
          <w:szCs w:val="24"/>
        </w:rPr>
        <w:t xml:space="preserve">s ≥ </w:t>
      </w:r>
      <w:r w:rsidR="00024C95">
        <w:rPr>
          <w:rFonts w:eastAsia="Arial" w:cs="Times New Roman"/>
          <w:color w:val="4472C4" w:themeColor="accent1"/>
          <w:szCs w:val="24"/>
        </w:rPr>
        <w:t>0.37</w:t>
      </w:r>
      <w:r w:rsidR="00D9707F">
        <w:rPr>
          <w:rFonts w:eastAsia="Arial" w:cs="Times New Roman"/>
          <w:color w:val="4472C4" w:themeColor="accent1"/>
          <w:szCs w:val="24"/>
        </w:rPr>
        <w:t xml:space="preserve">, </w:t>
      </w:r>
      <w:r w:rsidR="006A6A0F">
        <w:rPr>
          <w:rFonts w:eastAsia="Arial" w:cs="Times New Roman"/>
          <w:color w:val="4472C4" w:themeColor="accent1"/>
          <w:szCs w:val="24"/>
        </w:rPr>
        <w:t xml:space="preserve">though comparison between all other pair types </w:t>
      </w:r>
      <w:r w:rsidR="00DD28C8">
        <w:rPr>
          <w:rFonts w:eastAsia="Arial" w:cs="Times New Roman"/>
          <w:color w:val="4472C4" w:themeColor="accent1"/>
          <w:szCs w:val="24"/>
        </w:rPr>
        <w:t>were non-significant</w:t>
      </w:r>
      <w:r w:rsidR="00D9707F">
        <w:rPr>
          <w:rFonts w:eastAsia="Arial" w:cs="Times New Roman"/>
          <w:color w:val="4472C4" w:themeColor="accent1"/>
          <w:szCs w:val="24"/>
        </w:rPr>
        <w:t xml:space="preserve">, </w:t>
      </w:r>
      <w:proofErr w:type="spellStart"/>
      <w:r w:rsidR="00D9707F" w:rsidRPr="00007335">
        <w:rPr>
          <w:rFonts w:eastAsia="Arial" w:cs="Times New Roman"/>
          <w:i/>
          <w:iCs/>
          <w:color w:val="4472C4" w:themeColor="accent1"/>
          <w:szCs w:val="24"/>
        </w:rPr>
        <w:t>t</w:t>
      </w:r>
      <w:r w:rsidR="00D9707F">
        <w:rPr>
          <w:rFonts w:eastAsia="Arial" w:cs="Times New Roman"/>
          <w:color w:val="4472C4" w:themeColor="accent1"/>
          <w:szCs w:val="24"/>
        </w:rPr>
        <w:t>s</w:t>
      </w:r>
      <w:proofErr w:type="spellEnd"/>
      <w:r w:rsidR="00D9707F">
        <w:rPr>
          <w:rFonts w:eastAsia="Arial" w:cs="Times New Roman"/>
          <w:color w:val="4472C4" w:themeColor="accent1"/>
          <w:szCs w:val="24"/>
        </w:rPr>
        <w:t xml:space="preserve"> ≤ </w:t>
      </w:r>
      <w:r w:rsidR="003B2E72">
        <w:rPr>
          <w:rFonts w:eastAsia="Arial" w:cs="Times New Roman"/>
          <w:color w:val="4472C4" w:themeColor="accent1"/>
          <w:szCs w:val="24"/>
        </w:rPr>
        <w:t>1.49</w:t>
      </w:r>
      <w:r w:rsidR="00D9707F">
        <w:rPr>
          <w:rFonts w:eastAsia="Arial" w:cs="Times New Roman"/>
          <w:color w:val="4472C4" w:themeColor="accent1"/>
          <w:szCs w:val="24"/>
        </w:rPr>
        <w:t xml:space="preserve">, </w:t>
      </w:r>
      <w:proofErr w:type="spellStart"/>
      <w:r w:rsidR="00D9707F" w:rsidRPr="00007335">
        <w:rPr>
          <w:rFonts w:eastAsia="Arial" w:cs="Times New Roman"/>
          <w:i/>
          <w:iCs/>
          <w:color w:val="4472C4" w:themeColor="accent1"/>
          <w:szCs w:val="24"/>
        </w:rPr>
        <w:t>p</w:t>
      </w:r>
      <w:r w:rsidR="00D9707F">
        <w:rPr>
          <w:rFonts w:eastAsia="Arial" w:cs="Times New Roman"/>
          <w:color w:val="4472C4" w:themeColor="accent1"/>
          <w:szCs w:val="24"/>
        </w:rPr>
        <w:t>s</w:t>
      </w:r>
      <w:proofErr w:type="spellEnd"/>
      <w:r w:rsidR="00D9707F">
        <w:rPr>
          <w:rFonts w:eastAsia="Arial" w:cs="Times New Roman"/>
          <w:color w:val="4472C4" w:themeColor="accent1"/>
          <w:szCs w:val="24"/>
        </w:rPr>
        <w:t xml:space="preserve"> ≥ .</w:t>
      </w:r>
      <w:r w:rsidR="003B2E72">
        <w:rPr>
          <w:rFonts w:eastAsia="Arial" w:cs="Times New Roman"/>
          <w:color w:val="4472C4" w:themeColor="accent1"/>
          <w:szCs w:val="24"/>
        </w:rPr>
        <w:t>14</w:t>
      </w:r>
      <w:r w:rsidR="00D9707F">
        <w:rPr>
          <w:rFonts w:eastAsia="Arial" w:cs="Times New Roman"/>
          <w:color w:val="4472C4" w:themeColor="accent1"/>
          <w:szCs w:val="24"/>
        </w:rPr>
        <w:t xml:space="preserve">, </w:t>
      </w:r>
      <w:proofErr w:type="spellStart"/>
      <w:r w:rsidR="00D9707F" w:rsidRPr="00007335">
        <w:rPr>
          <w:rFonts w:eastAsia="Arial" w:cs="Times New Roman"/>
          <w:i/>
          <w:iCs/>
          <w:color w:val="4472C4" w:themeColor="accent1"/>
          <w:szCs w:val="24"/>
        </w:rPr>
        <w:t>p</w:t>
      </w:r>
      <w:r w:rsidR="00D9707F" w:rsidRPr="00007335">
        <w:rPr>
          <w:rFonts w:eastAsia="Arial" w:cs="Times New Roman"/>
          <w:caps/>
          <w:color w:val="4472C4" w:themeColor="accent1"/>
          <w:szCs w:val="24"/>
          <w:vertAlign w:val="subscript"/>
        </w:rPr>
        <w:t>bic</w:t>
      </w:r>
      <w:r w:rsidR="00D9707F">
        <w:rPr>
          <w:rFonts w:eastAsia="Arial" w:cs="Times New Roman"/>
          <w:color w:val="4472C4" w:themeColor="accent1"/>
          <w:szCs w:val="24"/>
        </w:rPr>
        <w:t>s</w:t>
      </w:r>
      <w:proofErr w:type="spellEnd"/>
      <w:r w:rsidR="00D9707F">
        <w:rPr>
          <w:rFonts w:eastAsia="Arial" w:cs="Times New Roman"/>
          <w:color w:val="4472C4" w:themeColor="accent1"/>
          <w:szCs w:val="24"/>
        </w:rPr>
        <w:t xml:space="preserve"> ≥ .</w:t>
      </w:r>
      <w:r w:rsidR="00D73E6D">
        <w:rPr>
          <w:rFonts w:eastAsia="Arial" w:cs="Times New Roman"/>
          <w:color w:val="4472C4" w:themeColor="accent1"/>
          <w:szCs w:val="24"/>
        </w:rPr>
        <w:t>72</w:t>
      </w:r>
      <w:r w:rsidR="00DD28C8">
        <w:rPr>
          <w:rFonts w:eastAsia="Arial" w:cs="Times New Roman"/>
          <w:color w:val="4472C4" w:themeColor="accent1"/>
          <w:szCs w:val="24"/>
        </w:rPr>
        <w:t>. Additionally</w:t>
      </w:r>
      <w:r w:rsidR="004C05A6">
        <w:rPr>
          <w:rFonts w:eastAsia="Arial" w:cs="Times New Roman"/>
          <w:color w:val="4472C4" w:themeColor="accent1"/>
          <w:szCs w:val="24"/>
        </w:rPr>
        <w:t xml:space="preserve">, the </w:t>
      </w:r>
      <w:r w:rsidR="00DD28C8">
        <w:rPr>
          <w:rFonts w:eastAsia="Arial" w:cs="Times New Roman"/>
          <w:color w:val="4472C4" w:themeColor="accent1"/>
          <w:szCs w:val="24"/>
        </w:rPr>
        <w:t xml:space="preserve">Encoding Group </w:t>
      </w:r>
      <w:r w:rsidR="00DD28C8" w:rsidRPr="00EE09EE">
        <w:rPr>
          <w:rFonts w:eastAsia="Arial" w:cs="Times New Roman"/>
          <w:color w:val="4472C4" w:themeColor="accent1"/>
          <w:szCs w:val="24"/>
        </w:rPr>
        <w:t>×</w:t>
      </w:r>
      <w:r w:rsidR="00DD28C8">
        <w:rPr>
          <w:rFonts w:eastAsia="Arial" w:cs="Times New Roman"/>
          <w:color w:val="4472C4" w:themeColor="accent1"/>
          <w:szCs w:val="24"/>
        </w:rPr>
        <w:t xml:space="preserve"> Pair Type interaction </w:t>
      </w:r>
      <w:r w:rsidR="004C05A6">
        <w:rPr>
          <w:rFonts w:eastAsia="Arial" w:cs="Times New Roman"/>
          <w:color w:val="4472C4" w:themeColor="accent1"/>
          <w:szCs w:val="24"/>
        </w:rPr>
        <w:t xml:space="preserve">was non-significant, </w:t>
      </w:r>
      <w:proofErr w:type="gramStart"/>
      <w:r w:rsidR="00EE09EE" w:rsidRPr="00504386">
        <w:rPr>
          <w:rFonts w:eastAsia="Arial" w:cs="Times New Roman"/>
          <w:i/>
          <w:color w:val="4472C4" w:themeColor="accent1"/>
          <w:szCs w:val="24"/>
        </w:rPr>
        <w:t>F</w:t>
      </w:r>
      <w:r w:rsidR="00EE09EE" w:rsidRPr="00504386">
        <w:rPr>
          <w:rFonts w:eastAsia="Arial" w:cs="Times New Roman"/>
          <w:color w:val="4472C4" w:themeColor="accent1"/>
          <w:szCs w:val="24"/>
        </w:rPr>
        <w:t>(</w:t>
      </w:r>
      <w:proofErr w:type="gramEnd"/>
      <w:r w:rsidR="005F0542">
        <w:rPr>
          <w:rFonts w:eastAsia="Arial" w:cs="Times New Roman"/>
          <w:color w:val="4472C4" w:themeColor="accent1"/>
          <w:szCs w:val="24"/>
        </w:rPr>
        <w:t>6</w:t>
      </w:r>
      <w:r w:rsidR="00EE09EE" w:rsidRPr="00504386">
        <w:rPr>
          <w:rFonts w:eastAsia="Arial" w:cs="Times New Roman"/>
          <w:color w:val="4472C4" w:themeColor="accent1"/>
          <w:szCs w:val="24"/>
        </w:rPr>
        <w:t xml:space="preserve">, </w:t>
      </w:r>
      <w:r w:rsidR="005F0542">
        <w:rPr>
          <w:rFonts w:eastAsia="Arial" w:cs="Times New Roman"/>
          <w:color w:val="4472C4" w:themeColor="accent1"/>
          <w:szCs w:val="24"/>
        </w:rPr>
        <w:t>297</w:t>
      </w:r>
      <w:r w:rsidR="00EE09EE" w:rsidRPr="00504386">
        <w:rPr>
          <w:rFonts w:eastAsia="Arial" w:cs="Times New Roman"/>
          <w:color w:val="4472C4" w:themeColor="accent1"/>
          <w:szCs w:val="24"/>
        </w:rPr>
        <w:t xml:space="preserve">) = </w:t>
      </w:r>
      <w:r w:rsidR="003E1501">
        <w:rPr>
          <w:rFonts w:eastAsia="Arial" w:cs="Times New Roman"/>
          <w:color w:val="4472C4" w:themeColor="accent1"/>
          <w:szCs w:val="24"/>
        </w:rPr>
        <w:t>1.69</w:t>
      </w:r>
      <w:r w:rsidR="00EE09EE" w:rsidRPr="00504386">
        <w:rPr>
          <w:rFonts w:eastAsia="Arial" w:cs="Times New Roman"/>
          <w:color w:val="4472C4" w:themeColor="accent1"/>
          <w:szCs w:val="24"/>
        </w:rPr>
        <w:t xml:space="preserve">, </w:t>
      </w:r>
      <w:r w:rsidR="00EE09EE" w:rsidRPr="00504386">
        <w:rPr>
          <w:rFonts w:eastAsia="Arial" w:cs="Times New Roman"/>
          <w:i/>
          <w:iCs/>
          <w:color w:val="4472C4" w:themeColor="accent1"/>
          <w:szCs w:val="24"/>
        </w:rPr>
        <w:t>MSE</w:t>
      </w:r>
      <w:r w:rsidR="00EE09EE" w:rsidRPr="00504386">
        <w:rPr>
          <w:rFonts w:eastAsia="Arial" w:cs="Times New Roman"/>
          <w:color w:val="4472C4" w:themeColor="accent1"/>
          <w:szCs w:val="24"/>
        </w:rPr>
        <w:t xml:space="preserve"> = </w:t>
      </w:r>
      <w:r w:rsidR="003E1501">
        <w:rPr>
          <w:rFonts w:eastAsia="Arial" w:cs="Times New Roman"/>
          <w:color w:val="4472C4" w:themeColor="accent1"/>
          <w:szCs w:val="24"/>
        </w:rPr>
        <w:t>.19</w:t>
      </w:r>
      <w:r w:rsidR="00EE09EE" w:rsidRPr="00504386">
        <w:rPr>
          <w:rFonts w:eastAsia="Arial" w:cs="Times New Roman"/>
          <w:color w:val="4472C4" w:themeColor="accent1"/>
          <w:szCs w:val="24"/>
        </w:rPr>
        <w:t xml:space="preserve">, </w:t>
      </w:r>
      <w:r w:rsidR="00EE09EE" w:rsidRPr="00504386">
        <w:rPr>
          <w:rFonts w:eastAsia="Arial" w:cs="Times New Roman"/>
          <w:i/>
          <w:iCs/>
          <w:color w:val="4472C4" w:themeColor="accent1"/>
          <w:szCs w:val="24"/>
        </w:rPr>
        <w:t>p</w:t>
      </w:r>
      <w:r w:rsidR="00EE09EE" w:rsidRPr="00504386">
        <w:rPr>
          <w:rFonts w:eastAsia="Arial" w:cs="Times New Roman"/>
          <w:color w:val="4472C4" w:themeColor="accent1"/>
          <w:szCs w:val="24"/>
        </w:rPr>
        <w:t xml:space="preserve"> = .</w:t>
      </w:r>
      <w:r w:rsidR="003E1501">
        <w:rPr>
          <w:rFonts w:eastAsia="Arial" w:cs="Times New Roman"/>
          <w:color w:val="4472C4" w:themeColor="accent1"/>
          <w:szCs w:val="24"/>
        </w:rPr>
        <w:t>12</w:t>
      </w:r>
      <w:r w:rsidR="00EE09EE" w:rsidRPr="00504386">
        <w:rPr>
          <w:rFonts w:eastAsia="Arial" w:cs="Times New Roman"/>
          <w:color w:val="4472C4" w:themeColor="accent1"/>
          <w:szCs w:val="24"/>
        </w:rPr>
        <w:t xml:space="preserve">, </w:t>
      </w:r>
      <w:r w:rsidR="00EE09EE" w:rsidRPr="00504386">
        <w:rPr>
          <w:rFonts w:eastAsia="Arial" w:cs="Times New Roman"/>
          <w:i/>
          <w:iCs/>
          <w:color w:val="4472C4" w:themeColor="accent1"/>
          <w:szCs w:val="24"/>
        </w:rPr>
        <w:t>p</w:t>
      </w:r>
      <w:r w:rsidR="00EE09EE" w:rsidRPr="00504386">
        <w:rPr>
          <w:rFonts w:eastAsia="Arial" w:cs="Times New Roman"/>
          <w:i/>
          <w:iCs/>
          <w:color w:val="4472C4" w:themeColor="accent1"/>
          <w:szCs w:val="24"/>
          <w:vertAlign w:val="subscript"/>
        </w:rPr>
        <w:t xml:space="preserve">BIC  </w:t>
      </w:r>
      <w:r w:rsidR="00EE09EE" w:rsidRPr="00504386">
        <w:rPr>
          <w:rFonts w:eastAsia="Arial" w:cs="Times New Roman"/>
          <w:color w:val="4472C4" w:themeColor="accent1"/>
          <w:szCs w:val="24"/>
        </w:rPr>
        <w:t>&gt; .</w:t>
      </w:r>
      <w:r w:rsidR="00F62294">
        <w:rPr>
          <w:rFonts w:eastAsia="Arial" w:cs="Times New Roman"/>
          <w:color w:val="4472C4" w:themeColor="accent1"/>
          <w:szCs w:val="24"/>
        </w:rPr>
        <w:t>99</w:t>
      </w:r>
      <w:r w:rsidR="004C05A6">
        <w:rPr>
          <w:rFonts w:eastAsia="Arial" w:cs="Times New Roman"/>
          <w:color w:val="4472C4" w:themeColor="accent1"/>
          <w:szCs w:val="24"/>
        </w:rPr>
        <w:t xml:space="preserve">. Thus, like Experiment 1, item-specific and relational encoding </w:t>
      </w:r>
      <w:r w:rsidR="00E0273D">
        <w:rPr>
          <w:rFonts w:eastAsia="Arial" w:cs="Times New Roman"/>
          <w:color w:val="4472C4" w:themeColor="accent1"/>
          <w:szCs w:val="24"/>
        </w:rPr>
        <w:t>reduced the illusion of competence</w:t>
      </w:r>
      <w:r w:rsidR="002F5359">
        <w:rPr>
          <w:rFonts w:eastAsia="Arial" w:cs="Times New Roman"/>
          <w:color w:val="4472C4" w:themeColor="accent1"/>
          <w:szCs w:val="24"/>
        </w:rPr>
        <w:t xml:space="preserve"> primarily</w:t>
      </w:r>
      <w:r w:rsidR="00E0273D">
        <w:rPr>
          <w:rFonts w:eastAsia="Arial" w:cs="Times New Roman"/>
          <w:color w:val="4472C4" w:themeColor="accent1"/>
          <w:szCs w:val="24"/>
        </w:rPr>
        <w:t xml:space="preserve"> through improved calibration than resolution.</w:t>
      </w:r>
    </w:p>
    <w:p w14:paraId="3CF28D75" w14:textId="77777777" w:rsidR="006F5A72" w:rsidRPr="00941ED7" w:rsidRDefault="006F5A72" w:rsidP="006F5A72">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b/>
          <w:bCs/>
          <w:color w:val="2E74B5" w:themeColor="accent5" w:themeShade="BF"/>
          <w:szCs w:val="24"/>
          <w:rPrChange w:id="168" w:author="Nick Maxwell" w:date="2023-01-11T16:13:00Z">
            <w:rPr>
              <w:rFonts w:eastAsia="Arial" w:cs="Times New Roman"/>
              <w:b/>
              <w:bCs/>
              <w:color w:val="0070C0"/>
              <w:szCs w:val="24"/>
            </w:rPr>
          </w:rPrChange>
        </w:rPr>
      </w:pPr>
      <w:commentRangeStart w:id="169"/>
      <w:r w:rsidRPr="00941ED7">
        <w:rPr>
          <w:rFonts w:eastAsia="Arial" w:cs="Times New Roman"/>
          <w:b/>
          <w:bCs/>
          <w:color w:val="2E74B5" w:themeColor="accent5" w:themeShade="BF"/>
          <w:szCs w:val="24"/>
          <w:rPrChange w:id="170" w:author="Nick Maxwell" w:date="2023-01-11T16:13:00Z">
            <w:rPr>
              <w:rFonts w:eastAsia="Arial" w:cs="Times New Roman"/>
              <w:b/>
              <w:bCs/>
              <w:color w:val="0070C0"/>
              <w:szCs w:val="24"/>
            </w:rPr>
          </w:rPrChange>
        </w:rPr>
        <w:t>Cross-Experimental Analysis</w:t>
      </w:r>
      <w:commentRangeEnd w:id="169"/>
      <w:r w:rsidRPr="00941ED7">
        <w:rPr>
          <w:rStyle w:val="CommentReference"/>
          <w:color w:val="2E74B5" w:themeColor="accent5" w:themeShade="BF"/>
          <w:rPrChange w:id="171" w:author="Nick Maxwell" w:date="2023-01-11T16:13:00Z">
            <w:rPr>
              <w:rStyle w:val="CommentReference"/>
            </w:rPr>
          </w:rPrChange>
        </w:rPr>
        <w:commentReference w:id="169"/>
      </w:r>
    </w:p>
    <w:p w14:paraId="4029A66F" w14:textId="77777777" w:rsidR="006F5A72" w:rsidRPr="00941ED7" w:rsidRDefault="006F5A72" w:rsidP="006F5A72">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Change w:id="172" w:author="Nick Maxwell" w:date="2023-01-11T16:13:00Z">
            <w:rPr>
              <w:rFonts w:eastAsia="Arial" w:cs="Times New Roman"/>
              <w:color w:val="0070C0"/>
              <w:szCs w:val="24"/>
            </w:rPr>
          </w:rPrChange>
        </w:rPr>
      </w:pPr>
      <w:r w:rsidRPr="00941ED7">
        <w:rPr>
          <w:rFonts w:eastAsia="Arial" w:cs="Times New Roman"/>
          <w:color w:val="2E74B5" w:themeColor="accent5" w:themeShade="BF"/>
          <w:szCs w:val="24"/>
          <w:rPrChange w:id="173" w:author="Nick Maxwell" w:date="2023-01-11T16:13:00Z">
            <w:rPr>
              <w:rFonts w:eastAsia="Arial" w:cs="Times New Roman"/>
              <w:color w:val="0070C0"/>
              <w:szCs w:val="24"/>
            </w:rPr>
          </w:rPrChange>
        </w:rPr>
        <w:tab/>
        <w:t xml:space="preserve">Because participants in the item-specific and relational encoding in Experiment 2 were required to verbalize their encoding processes, it is possible that this task affected the magnitude of the JOLs and/or their recall performance. We tested this possibility using a 2 (Experiment) × 2 (Measure: JOL vs. Recall) × 3 (Encoding Group: Item-Specific vs. Relational vs. Read) × 4 (Pair Type: Forward vs. Backward vs. Symmetrical vs. Unrelated) mixed ANOVA. The only reliable interaction that emerged Experiment × Measure × Direction interaction, </w:t>
      </w:r>
      <w:proofErr w:type="gramStart"/>
      <w:r w:rsidRPr="00941ED7">
        <w:rPr>
          <w:rFonts w:eastAsia="Arial" w:cs="Times New Roman"/>
          <w:i/>
          <w:iCs/>
          <w:color w:val="2E74B5" w:themeColor="accent5" w:themeShade="BF"/>
          <w:szCs w:val="24"/>
          <w:rPrChange w:id="174" w:author="Nick Maxwell" w:date="2023-01-11T16:13:00Z">
            <w:rPr>
              <w:rFonts w:eastAsia="Arial" w:cs="Times New Roman"/>
              <w:i/>
              <w:iCs/>
              <w:color w:val="4472C4" w:themeColor="accent1"/>
              <w:szCs w:val="24"/>
            </w:rPr>
          </w:rPrChange>
        </w:rPr>
        <w:t>F</w:t>
      </w:r>
      <w:r w:rsidRPr="00941ED7">
        <w:rPr>
          <w:rFonts w:eastAsia="Arial" w:cs="Times New Roman"/>
          <w:color w:val="2E74B5" w:themeColor="accent5" w:themeShade="BF"/>
          <w:szCs w:val="24"/>
          <w:rPrChange w:id="175" w:author="Nick Maxwell" w:date="2023-01-11T16:13:00Z">
            <w:rPr>
              <w:rFonts w:eastAsia="Arial" w:cs="Times New Roman"/>
              <w:color w:val="4472C4" w:themeColor="accent1"/>
              <w:szCs w:val="24"/>
            </w:rPr>
          </w:rPrChange>
        </w:rPr>
        <w:t>(</w:t>
      </w:r>
      <w:proofErr w:type="gramEnd"/>
      <w:r w:rsidRPr="00941ED7">
        <w:rPr>
          <w:rFonts w:eastAsia="Arial" w:cs="Times New Roman"/>
          <w:color w:val="2E74B5" w:themeColor="accent5" w:themeShade="BF"/>
          <w:szCs w:val="24"/>
          <w:rPrChange w:id="176" w:author="Nick Maxwell" w:date="2023-01-11T16:13:00Z">
            <w:rPr>
              <w:rFonts w:eastAsia="Arial" w:cs="Times New Roman"/>
              <w:color w:val="4472C4" w:themeColor="accent1"/>
              <w:szCs w:val="24"/>
            </w:rPr>
          </w:rPrChange>
        </w:rPr>
        <w:t xml:space="preserve">3, 552) = 3.94, </w:t>
      </w:r>
      <w:r w:rsidRPr="00941ED7">
        <w:rPr>
          <w:rFonts w:eastAsia="Arial" w:cs="Times New Roman"/>
          <w:i/>
          <w:iCs/>
          <w:color w:val="2E74B5" w:themeColor="accent5" w:themeShade="BF"/>
          <w:szCs w:val="24"/>
          <w:rPrChange w:id="177" w:author="Nick Maxwell" w:date="2023-01-11T16:13:00Z">
            <w:rPr>
              <w:rFonts w:eastAsia="Arial" w:cs="Times New Roman"/>
              <w:i/>
              <w:iCs/>
              <w:color w:val="4472C4" w:themeColor="accent1"/>
              <w:szCs w:val="24"/>
            </w:rPr>
          </w:rPrChange>
        </w:rPr>
        <w:t>MSE</w:t>
      </w:r>
      <w:r w:rsidRPr="00941ED7">
        <w:rPr>
          <w:rFonts w:eastAsia="Arial" w:cs="Times New Roman"/>
          <w:color w:val="2E74B5" w:themeColor="accent5" w:themeShade="BF"/>
          <w:szCs w:val="24"/>
          <w:rPrChange w:id="178" w:author="Nick Maxwell" w:date="2023-01-11T16:13:00Z">
            <w:rPr>
              <w:rFonts w:eastAsia="Arial" w:cs="Times New Roman"/>
              <w:color w:val="4472C4" w:themeColor="accent1"/>
              <w:szCs w:val="24"/>
            </w:rPr>
          </w:rPrChange>
        </w:rPr>
        <w:t xml:space="preserve"> = 128.35, </w:t>
      </w:r>
      <w:r w:rsidRPr="00941ED7">
        <w:rPr>
          <w:rFonts w:eastAsia="Arial" w:cs="Times New Roman"/>
          <w:i/>
          <w:iCs/>
          <w:color w:val="2E74B5" w:themeColor="accent5" w:themeShade="BF"/>
          <w:szCs w:val="24"/>
          <w:rPrChange w:id="179" w:author="Nick Maxwell" w:date="2023-01-11T16:13:00Z">
            <w:rPr>
              <w:rFonts w:eastAsia="Arial" w:cs="Times New Roman"/>
              <w:i/>
              <w:iCs/>
              <w:color w:val="4472C4" w:themeColor="accent1"/>
              <w:szCs w:val="24"/>
            </w:rPr>
          </w:rPrChange>
        </w:rPr>
        <w:t>η</w:t>
      </w:r>
      <w:r w:rsidRPr="00941ED7">
        <w:rPr>
          <w:rFonts w:eastAsia="Arial" w:cs="Times New Roman"/>
          <w:color w:val="2E74B5" w:themeColor="accent5" w:themeShade="BF"/>
          <w:szCs w:val="24"/>
          <w:vertAlign w:val="subscript"/>
          <w:rPrChange w:id="180" w:author="Nick Maxwell" w:date="2023-01-11T16:13:00Z">
            <w:rPr>
              <w:rFonts w:eastAsia="Arial" w:cs="Times New Roman"/>
              <w:color w:val="4472C4" w:themeColor="accent1"/>
              <w:szCs w:val="24"/>
              <w:vertAlign w:val="subscript"/>
            </w:rPr>
          </w:rPrChange>
        </w:rPr>
        <w:t>p</w:t>
      </w:r>
      <w:r w:rsidRPr="00941ED7">
        <w:rPr>
          <w:rFonts w:eastAsia="Arial" w:cs="Times New Roman"/>
          <w:color w:val="2E74B5" w:themeColor="accent5" w:themeShade="BF"/>
          <w:szCs w:val="24"/>
          <w:vertAlign w:val="superscript"/>
          <w:rPrChange w:id="181" w:author="Nick Maxwell" w:date="2023-01-11T16:13:00Z">
            <w:rPr>
              <w:rFonts w:eastAsia="Arial" w:cs="Times New Roman"/>
              <w:color w:val="4472C4" w:themeColor="accent1"/>
              <w:szCs w:val="24"/>
              <w:vertAlign w:val="superscript"/>
            </w:rPr>
          </w:rPrChange>
        </w:rPr>
        <w:t>2</w:t>
      </w:r>
      <w:r w:rsidRPr="00941ED7">
        <w:rPr>
          <w:rFonts w:eastAsia="Arial" w:cs="Times New Roman"/>
          <w:color w:val="2E74B5" w:themeColor="accent5" w:themeShade="BF"/>
          <w:szCs w:val="24"/>
          <w:rPrChange w:id="182" w:author="Nick Maxwell" w:date="2023-01-11T16:13:00Z">
            <w:rPr>
              <w:rFonts w:eastAsia="Arial" w:cs="Times New Roman"/>
              <w:color w:val="4472C4" w:themeColor="accent1"/>
              <w:szCs w:val="24"/>
            </w:rPr>
          </w:rPrChange>
        </w:rPr>
        <w:t xml:space="preserve"> = .02</w:t>
      </w:r>
      <w:r w:rsidRPr="00941ED7">
        <w:rPr>
          <w:rFonts w:eastAsia="Arial" w:cs="Times New Roman"/>
          <w:color w:val="2E74B5" w:themeColor="accent5" w:themeShade="BF"/>
          <w:szCs w:val="24"/>
          <w:rPrChange w:id="183" w:author="Nick Maxwell" w:date="2023-01-11T16:13:00Z">
            <w:rPr>
              <w:rFonts w:eastAsia="Arial" w:cs="Times New Roman"/>
              <w:color w:val="0070C0"/>
              <w:szCs w:val="24"/>
            </w:rPr>
          </w:rPrChange>
        </w:rPr>
        <w:t xml:space="preserve">. All other interactions with Experiment, including the four-way interaction, were non-significant, </w:t>
      </w:r>
      <w:r w:rsidRPr="00941ED7">
        <w:rPr>
          <w:rFonts w:eastAsia="Arial" w:cs="Times New Roman"/>
          <w:i/>
          <w:iCs/>
          <w:color w:val="2E74B5" w:themeColor="accent5" w:themeShade="BF"/>
          <w:szCs w:val="24"/>
          <w:rPrChange w:id="184" w:author="Nick Maxwell" w:date="2023-01-11T16:13:00Z">
            <w:rPr>
              <w:rFonts w:eastAsia="Arial" w:cs="Times New Roman"/>
              <w:i/>
              <w:iCs/>
              <w:color w:val="0070C0"/>
              <w:szCs w:val="24"/>
            </w:rPr>
          </w:rPrChange>
        </w:rPr>
        <w:t>F</w:t>
      </w:r>
      <w:r w:rsidRPr="00941ED7">
        <w:rPr>
          <w:rFonts w:eastAsia="Arial" w:cs="Times New Roman"/>
          <w:color w:val="2E74B5" w:themeColor="accent5" w:themeShade="BF"/>
          <w:szCs w:val="24"/>
          <w:rPrChange w:id="185" w:author="Nick Maxwell" w:date="2023-01-11T16:13:00Z">
            <w:rPr>
              <w:rFonts w:eastAsia="Arial" w:cs="Times New Roman"/>
              <w:color w:val="0070C0"/>
              <w:szCs w:val="24"/>
            </w:rPr>
          </w:rPrChange>
        </w:rPr>
        <w:t xml:space="preserve">s ≤ 2.02 </w:t>
      </w:r>
      <w:proofErr w:type="spellStart"/>
      <w:r w:rsidRPr="00941ED7">
        <w:rPr>
          <w:rFonts w:eastAsia="Arial" w:cs="Times New Roman"/>
          <w:i/>
          <w:iCs/>
          <w:color w:val="2E74B5" w:themeColor="accent5" w:themeShade="BF"/>
          <w:szCs w:val="24"/>
          <w:rPrChange w:id="186" w:author="Nick Maxwell" w:date="2023-01-11T16:13:00Z">
            <w:rPr>
              <w:rFonts w:eastAsia="Arial" w:cs="Times New Roman"/>
              <w:i/>
              <w:iCs/>
              <w:color w:val="0070C0"/>
              <w:szCs w:val="24"/>
            </w:rPr>
          </w:rPrChange>
        </w:rPr>
        <w:t>p</w:t>
      </w:r>
      <w:r w:rsidRPr="00941ED7">
        <w:rPr>
          <w:rFonts w:eastAsia="Arial" w:cs="Times New Roman"/>
          <w:color w:val="2E74B5" w:themeColor="accent5" w:themeShade="BF"/>
          <w:szCs w:val="24"/>
          <w:rPrChange w:id="187" w:author="Nick Maxwell" w:date="2023-01-11T16:13:00Z">
            <w:rPr>
              <w:rFonts w:eastAsia="Arial" w:cs="Times New Roman"/>
              <w:color w:val="0070C0"/>
              <w:szCs w:val="24"/>
            </w:rPr>
          </w:rPrChange>
        </w:rPr>
        <w:t>s</w:t>
      </w:r>
      <w:proofErr w:type="spellEnd"/>
      <w:r w:rsidRPr="00941ED7">
        <w:rPr>
          <w:rFonts w:eastAsia="Arial" w:cs="Times New Roman"/>
          <w:color w:val="2E74B5" w:themeColor="accent5" w:themeShade="BF"/>
          <w:szCs w:val="24"/>
          <w:rPrChange w:id="188" w:author="Nick Maxwell" w:date="2023-01-11T16:13:00Z">
            <w:rPr>
              <w:rFonts w:eastAsia="Arial" w:cs="Times New Roman"/>
              <w:color w:val="0070C0"/>
              <w:szCs w:val="24"/>
            </w:rPr>
          </w:rPrChange>
        </w:rPr>
        <w:t xml:space="preserve"> ≥ .06, </w:t>
      </w:r>
      <w:proofErr w:type="spellStart"/>
      <w:r w:rsidRPr="00941ED7">
        <w:rPr>
          <w:rFonts w:eastAsia="Arial" w:cs="Times New Roman"/>
          <w:i/>
          <w:iCs/>
          <w:color w:val="2E74B5" w:themeColor="accent5" w:themeShade="BF"/>
          <w:szCs w:val="24"/>
          <w:rPrChange w:id="189" w:author="Nick Maxwell" w:date="2023-01-11T16:13:00Z">
            <w:rPr>
              <w:rFonts w:eastAsia="Arial" w:cs="Times New Roman"/>
              <w:i/>
              <w:iCs/>
              <w:color w:val="0070C0"/>
              <w:szCs w:val="24"/>
            </w:rPr>
          </w:rPrChange>
        </w:rPr>
        <w:t>p</w:t>
      </w:r>
      <w:r w:rsidRPr="00941ED7">
        <w:rPr>
          <w:rFonts w:eastAsia="Arial" w:cs="Times New Roman"/>
          <w:caps/>
          <w:color w:val="2E74B5" w:themeColor="accent5" w:themeShade="BF"/>
          <w:szCs w:val="24"/>
          <w:vertAlign w:val="subscript"/>
          <w:rPrChange w:id="190" w:author="Nick Maxwell" w:date="2023-01-11T16:13:00Z">
            <w:rPr>
              <w:rFonts w:eastAsia="Arial" w:cs="Times New Roman"/>
              <w:caps/>
              <w:color w:val="0070C0"/>
              <w:szCs w:val="24"/>
              <w:vertAlign w:val="subscript"/>
            </w:rPr>
          </w:rPrChange>
        </w:rPr>
        <w:t>bic</w:t>
      </w:r>
      <w:r w:rsidRPr="00941ED7">
        <w:rPr>
          <w:rFonts w:eastAsia="Arial" w:cs="Times New Roman"/>
          <w:color w:val="2E74B5" w:themeColor="accent5" w:themeShade="BF"/>
          <w:szCs w:val="24"/>
          <w:rPrChange w:id="191" w:author="Nick Maxwell" w:date="2023-01-11T16:13:00Z">
            <w:rPr>
              <w:rFonts w:eastAsia="Arial" w:cs="Times New Roman"/>
              <w:color w:val="0070C0"/>
              <w:szCs w:val="24"/>
            </w:rPr>
          </w:rPrChange>
        </w:rPr>
        <w:t>s</w:t>
      </w:r>
      <w:proofErr w:type="spellEnd"/>
      <w:r w:rsidRPr="00941ED7">
        <w:rPr>
          <w:rFonts w:eastAsia="Arial" w:cs="Times New Roman"/>
          <w:color w:val="2E74B5" w:themeColor="accent5" w:themeShade="BF"/>
          <w:szCs w:val="24"/>
          <w:rPrChange w:id="192" w:author="Nick Maxwell" w:date="2023-01-11T16:13:00Z">
            <w:rPr>
              <w:rFonts w:eastAsia="Arial" w:cs="Times New Roman"/>
              <w:color w:val="0070C0"/>
              <w:szCs w:val="24"/>
            </w:rPr>
          </w:rPrChange>
        </w:rPr>
        <w:t xml:space="preserve"> ≥ .64.</w:t>
      </w:r>
    </w:p>
    <w:p w14:paraId="18E2BD81" w14:textId="77777777" w:rsidR="006F5A72" w:rsidRPr="00941ED7" w:rsidRDefault="006F5A72" w:rsidP="006F5A72">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Change w:id="193" w:author="Nick Maxwell" w:date="2023-01-11T16:13:00Z">
            <w:rPr>
              <w:rFonts w:eastAsia="Arial" w:cs="Times New Roman"/>
              <w:color w:val="0070C0"/>
              <w:szCs w:val="24"/>
            </w:rPr>
          </w:rPrChange>
        </w:rPr>
      </w:pPr>
      <w:r w:rsidRPr="00941ED7">
        <w:rPr>
          <w:rFonts w:eastAsia="Arial" w:cs="Times New Roman"/>
          <w:color w:val="2E74B5" w:themeColor="accent5" w:themeShade="BF"/>
          <w:szCs w:val="24"/>
          <w:rPrChange w:id="194" w:author="Nick Maxwell" w:date="2023-01-11T16:13:00Z">
            <w:rPr>
              <w:rFonts w:eastAsia="Arial" w:cs="Times New Roman"/>
              <w:color w:val="0070C0"/>
              <w:szCs w:val="24"/>
            </w:rPr>
          </w:rPrChange>
        </w:rPr>
        <w:tab/>
        <w:t xml:space="preserve">Overall, collapsed across encoding groups, mean JOL ratings did not differ between Experiments 1 and 2 for forward pairs (70.23 vs. 66.58, respectively), </w:t>
      </w:r>
      <w:proofErr w:type="gramStart"/>
      <w:r w:rsidRPr="00941ED7">
        <w:rPr>
          <w:rFonts w:eastAsia="Arial" w:cs="Times New Roman"/>
          <w:i/>
          <w:iCs/>
          <w:color w:val="2E74B5" w:themeColor="accent5" w:themeShade="BF"/>
          <w:szCs w:val="24"/>
          <w:rPrChange w:id="195" w:author="Nick Maxwell" w:date="2023-01-11T16:13:00Z">
            <w:rPr>
              <w:rFonts w:eastAsia="Arial" w:cs="Times New Roman"/>
              <w:i/>
              <w:iCs/>
              <w:color w:val="0070C0"/>
              <w:szCs w:val="24"/>
            </w:rPr>
          </w:rPrChange>
        </w:rPr>
        <w:t>t</w:t>
      </w:r>
      <w:r w:rsidRPr="00941ED7">
        <w:rPr>
          <w:rFonts w:eastAsia="Arial" w:cs="Times New Roman"/>
          <w:color w:val="2E74B5" w:themeColor="accent5" w:themeShade="BF"/>
          <w:szCs w:val="24"/>
          <w:rPrChange w:id="196" w:author="Nick Maxwell" w:date="2023-01-11T16:13:00Z">
            <w:rPr>
              <w:rFonts w:eastAsia="Arial" w:cs="Times New Roman"/>
              <w:color w:val="0070C0"/>
              <w:szCs w:val="24"/>
            </w:rPr>
          </w:rPrChange>
        </w:rPr>
        <w:t>(</w:t>
      </w:r>
      <w:proofErr w:type="gramEnd"/>
      <w:r w:rsidRPr="00941ED7">
        <w:rPr>
          <w:rFonts w:eastAsia="Arial" w:cs="Times New Roman"/>
          <w:color w:val="2E74B5" w:themeColor="accent5" w:themeShade="BF"/>
          <w:szCs w:val="24"/>
          <w:rPrChange w:id="197" w:author="Nick Maxwell" w:date="2023-01-11T16:13:00Z">
            <w:rPr>
              <w:rFonts w:eastAsia="Arial" w:cs="Times New Roman"/>
              <w:color w:val="0070C0"/>
              <w:szCs w:val="24"/>
            </w:rPr>
          </w:rPrChange>
        </w:rPr>
        <w:t xml:space="preserve">188) = 1.67, </w:t>
      </w:r>
      <w:r w:rsidRPr="00941ED7">
        <w:rPr>
          <w:rFonts w:eastAsia="Arial" w:cs="Times New Roman"/>
          <w:i/>
          <w:iCs/>
          <w:color w:val="2E74B5" w:themeColor="accent5" w:themeShade="BF"/>
          <w:szCs w:val="24"/>
          <w:rPrChange w:id="198" w:author="Nick Maxwell" w:date="2023-01-11T16:13:00Z">
            <w:rPr>
              <w:rFonts w:eastAsia="Arial" w:cs="Times New Roman"/>
              <w:i/>
              <w:iCs/>
              <w:color w:val="0070C0"/>
              <w:szCs w:val="24"/>
            </w:rPr>
          </w:rPrChange>
        </w:rPr>
        <w:t>SEM</w:t>
      </w:r>
      <w:r w:rsidRPr="00941ED7">
        <w:rPr>
          <w:rFonts w:eastAsia="Arial" w:cs="Times New Roman"/>
          <w:color w:val="2E74B5" w:themeColor="accent5" w:themeShade="BF"/>
          <w:szCs w:val="24"/>
          <w:rPrChange w:id="199" w:author="Nick Maxwell" w:date="2023-01-11T16:13:00Z">
            <w:rPr>
              <w:rFonts w:eastAsia="Arial" w:cs="Times New Roman"/>
              <w:color w:val="0070C0"/>
              <w:szCs w:val="24"/>
            </w:rPr>
          </w:rPrChange>
        </w:rPr>
        <w:t xml:space="preserve"> = 2.23, </w:t>
      </w:r>
      <w:r w:rsidRPr="00941ED7">
        <w:rPr>
          <w:rFonts w:eastAsia="Arial" w:cs="Times New Roman"/>
          <w:i/>
          <w:iCs/>
          <w:color w:val="2E74B5" w:themeColor="accent5" w:themeShade="BF"/>
          <w:szCs w:val="24"/>
          <w:rPrChange w:id="200" w:author="Nick Maxwell" w:date="2023-01-11T16:13:00Z">
            <w:rPr>
              <w:rFonts w:eastAsia="Arial" w:cs="Times New Roman"/>
              <w:i/>
              <w:iCs/>
              <w:color w:val="0070C0"/>
              <w:szCs w:val="24"/>
            </w:rPr>
          </w:rPrChange>
        </w:rPr>
        <w:t>p</w:t>
      </w:r>
      <w:r w:rsidRPr="00941ED7">
        <w:rPr>
          <w:rFonts w:eastAsia="Arial" w:cs="Times New Roman"/>
          <w:color w:val="2E74B5" w:themeColor="accent5" w:themeShade="BF"/>
          <w:szCs w:val="24"/>
          <w:rPrChange w:id="201" w:author="Nick Maxwell" w:date="2023-01-11T16:13:00Z">
            <w:rPr>
              <w:rFonts w:eastAsia="Arial" w:cs="Times New Roman"/>
              <w:color w:val="0070C0"/>
              <w:szCs w:val="24"/>
            </w:rPr>
          </w:rPrChange>
        </w:rPr>
        <w:t xml:space="preserve"> = .10, </w:t>
      </w:r>
      <w:r w:rsidRPr="00941ED7">
        <w:rPr>
          <w:rFonts w:eastAsia="Arial" w:cs="Times New Roman"/>
          <w:i/>
          <w:iCs/>
          <w:color w:val="2E74B5" w:themeColor="accent5" w:themeShade="BF"/>
          <w:szCs w:val="24"/>
          <w:rPrChange w:id="202" w:author="Nick Maxwell" w:date="2023-01-11T16:13:00Z">
            <w:rPr>
              <w:rFonts w:eastAsia="Arial" w:cs="Times New Roman"/>
              <w:i/>
              <w:iCs/>
              <w:color w:val="0070C0"/>
              <w:szCs w:val="24"/>
            </w:rPr>
          </w:rPrChange>
        </w:rPr>
        <w:t>p</w:t>
      </w:r>
      <w:r w:rsidRPr="00941ED7">
        <w:rPr>
          <w:rFonts w:eastAsia="Arial" w:cs="Times New Roman"/>
          <w:caps/>
          <w:color w:val="2E74B5" w:themeColor="accent5" w:themeShade="BF"/>
          <w:szCs w:val="24"/>
          <w:vertAlign w:val="subscript"/>
          <w:rPrChange w:id="203" w:author="Nick Maxwell" w:date="2023-01-11T16:13:00Z">
            <w:rPr>
              <w:rFonts w:eastAsia="Arial" w:cs="Times New Roman"/>
              <w:caps/>
              <w:color w:val="0070C0"/>
              <w:szCs w:val="24"/>
              <w:vertAlign w:val="subscript"/>
            </w:rPr>
          </w:rPrChange>
        </w:rPr>
        <w:t>bic</w:t>
      </w:r>
      <w:r w:rsidRPr="00941ED7">
        <w:rPr>
          <w:rFonts w:eastAsia="Arial" w:cs="Times New Roman"/>
          <w:color w:val="2E74B5" w:themeColor="accent5" w:themeShade="BF"/>
          <w:szCs w:val="24"/>
          <w:rPrChange w:id="204" w:author="Nick Maxwell" w:date="2023-01-11T16:13:00Z">
            <w:rPr>
              <w:rFonts w:eastAsia="Arial" w:cs="Times New Roman"/>
              <w:color w:val="0070C0"/>
              <w:szCs w:val="24"/>
            </w:rPr>
          </w:rPrChange>
        </w:rPr>
        <w:t xml:space="preserve"> = .77, or backward pairs (69.26 vs. 66.55), </w:t>
      </w:r>
      <w:r w:rsidRPr="00941ED7">
        <w:rPr>
          <w:rFonts w:eastAsia="Arial" w:cs="Times New Roman"/>
          <w:i/>
          <w:iCs/>
          <w:color w:val="2E74B5" w:themeColor="accent5" w:themeShade="BF"/>
          <w:szCs w:val="24"/>
          <w:rPrChange w:id="205" w:author="Nick Maxwell" w:date="2023-01-11T16:13:00Z">
            <w:rPr>
              <w:rFonts w:eastAsia="Arial" w:cs="Times New Roman"/>
              <w:i/>
              <w:iCs/>
              <w:color w:val="0070C0"/>
              <w:szCs w:val="24"/>
            </w:rPr>
          </w:rPrChange>
        </w:rPr>
        <w:t>t</w:t>
      </w:r>
      <w:r w:rsidRPr="00941ED7">
        <w:rPr>
          <w:rFonts w:eastAsia="Arial" w:cs="Times New Roman"/>
          <w:color w:val="2E74B5" w:themeColor="accent5" w:themeShade="BF"/>
          <w:szCs w:val="24"/>
          <w:rPrChange w:id="206" w:author="Nick Maxwell" w:date="2023-01-11T16:13:00Z">
            <w:rPr>
              <w:rFonts w:eastAsia="Arial" w:cs="Times New Roman"/>
              <w:color w:val="0070C0"/>
              <w:szCs w:val="24"/>
            </w:rPr>
          </w:rPrChange>
        </w:rPr>
        <w:t xml:space="preserve">(188) = 1.19, </w:t>
      </w:r>
      <w:r w:rsidRPr="00941ED7">
        <w:rPr>
          <w:rFonts w:eastAsia="Arial" w:cs="Times New Roman"/>
          <w:i/>
          <w:iCs/>
          <w:color w:val="2E74B5" w:themeColor="accent5" w:themeShade="BF"/>
          <w:szCs w:val="24"/>
          <w:rPrChange w:id="207" w:author="Nick Maxwell" w:date="2023-01-11T16:13:00Z">
            <w:rPr>
              <w:rFonts w:eastAsia="Arial" w:cs="Times New Roman"/>
              <w:i/>
              <w:iCs/>
              <w:color w:val="0070C0"/>
              <w:szCs w:val="24"/>
            </w:rPr>
          </w:rPrChange>
        </w:rPr>
        <w:t>SEM</w:t>
      </w:r>
      <w:r w:rsidRPr="00941ED7">
        <w:rPr>
          <w:rFonts w:eastAsia="Arial" w:cs="Times New Roman"/>
          <w:color w:val="2E74B5" w:themeColor="accent5" w:themeShade="BF"/>
          <w:szCs w:val="24"/>
          <w:rPrChange w:id="208" w:author="Nick Maxwell" w:date="2023-01-11T16:13:00Z">
            <w:rPr>
              <w:rFonts w:eastAsia="Arial" w:cs="Times New Roman"/>
              <w:color w:val="0070C0"/>
              <w:szCs w:val="24"/>
            </w:rPr>
          </w:rPrChange>
        </w:rPr>
        <w:t xml:space="preserve"> = 2.29, </w:t>
      </w:r>
      <w:r w:rsidRPr="00941ED7">
        <w:rPr>
          <w:rFonts w:eastAsia="Arial" w:cs="Times New Roman"/>
          <w:i/>
          <w:iCs/>
          <w:color w:val="2E74B5" w:themeColor="accent5" w:themeShade="BF"/>
          <w:szCs w:val="24"/>
          <w:rPrChange w:id="209" w:author="Nick Maxwell" w:date="2023-01-11T16:13:00Z">
            <w:rPr>
              <w:rFonts w:eastAsia="Arial" w:cs="Times New Roman"/>
              <w:i/>
              <w:iCs/>
              <w:color w:val="0070C0"/>
              <w:szCs w:val="24"/>
            </w:rPr>
          </w:rPrChange>
        </w:rPr>
        <w:t>p</w:t>
      </w:r>
      <w:r w:rsidRPr="00941ED7">
        <w:rPr>
          <w:rFonts w:eastAsia="Arial" w:cs="Times New Roman"/>
          <w:color w:val="2E74B5" w:themeColor="accent5" w:themeShade="BF"/>
          <w:szCs w:val="24"/>
          <w:rPrChange w:id="210" w:author="Nick Maxwell" w:date="2023-01-11T16:13:00Z">
            <w:rPr>
              <w:rFonts w:eastAsia="Arial" w:cs="Times New Roman"/>
              <w:color w:val="0070C0"/>
              <w:szCs w:val="24"/>
            </w:rPr>
          </w:rPrChange>
        </w:rPr>
        <w:t xml:space="preserve"> = .24 </w:t>
      </w:r>
      <w:r w:rsidRPr="00941ED7">
        <w:rPr>
          <w:rFonts w:eastAsia="Arial" w:cs="Times New Roman"/>
          <w:i/>
          <w:iCs/>
          <w:color w:val="2E74B5" w:themeColor="accent5" w:themeShade="BF"/>
          <w:szCs w:val="24"/>
          <w:rPrChange w:id="211" w:author="Nick Maxwell" w:date="2023-01-11T16:13:00Z">
            <w:rPr>
              <w:rFonts w:eastAsia="Arial" w:cs="Times New Roman"/>
              <w:i/>
              <w:iCs/>
              <w:color w:val="0070C0"/>
              <w:szCs w:val="24"/>
            </w:rPr>
          </w:rPrChange>
        </w:rPr>
        <w:t>p</w:t>
      </w:r>
      <w:r w:rsidRPr="00941ED7">
        <w:rPr>
          <w:rFonts w:eastAsia="Arial" w:cs="Times New Roman"/>
          <w:caps/>
          <w:color w:val="2E74B5" w:themeColor="accent5" w:themeShade="BF"/>
          <w:szCs w:val="24"/>
          <w:vertAlign w:val="subscript"/>
          <w:rPrChange w:id="212" w:author="Nick Maxwell" w:date="2023-01-11T16:13:00Z">
            <w:rPr>
              <w:rFonts w:eastAsia="Arial" w:cs="Times New Roman"/>
              <w:caps/>
              <w:color w:val="0070C0"/>
              <w:szCs w:val="24"/>
              <w:vertAlign w:val="subscript"/>
            </w:rPr>
          </w:rPrChange>
        </w:rPr>
        <w:t>bic</w:t>
      </w:r>
      <w:r w:rsidRPr="00941ED7">
        <w:rPr>
          <w:rFonts w:eastAsia="Arial" w:cs="Times New Roman"/>
          <w:color w:val="2E74B5" w:themeColor="accent5" w:themeShade="BF"/>
          <w:szCs w:val="24"/>
          <w:rPrChange w:id="213" w:author="Nick Maxwell" w:date="2023-01-11T16:13:00Z">
            <w:rPr>
              <w:rFonts w:eastAsia="Arial" w:cs="Times New Roman"/>
              <w:color w:val="0070C0"/>
              <w:szCs w:val="24"/>
            </w:rPr>
          </w:rPrChange>
        </w:rPr>
        <w:t xml:space="preserve"> = .87. For symmetrical pairs, JOLs in Experiment 1 were marginally greater than Experiment 2 (75.35 vs. 71.22), </w:t>
      </w:r>
      <w:proofErr w:type="gramStart"/>
      <w:r w:rsidRPr="00941ED7">
        <w:rPr>
          <w:rFonts w:eastAsia="Arial" w:cs="Times New Roman"/>
          <w:i/>
          <w:iCs/>
          <w:color w:val="2E74B5" w:themeColor="accent5" w:themeShade="BF"/>
          <w:szCs w:val="24"/>
          <w:rPrChange w:id="214" w:author="Nick Maxwell" w:date="2023-01-11T16:13:00Z">
            <w:rPr>
              <w:rFonts w:eastAsia="Arial" w:cs="Times New Roman"/>
              <w:i/>
              <w:iCs/>
              <w:color w:val="0070C0"/>
              <w:szCs w:val="24"/>
            </w:rPr>
          </w:rPrChange>
        </w:rPr>
        <w:t>t</w:t>
      </w:r>
      <w:r w:rsidRPr="00941ED7">
        <w:rPr>
          <w:rFonts w:eastAsia="Arial" w:cs="Times New Roman"/>
          <w:color w:val="2E74B5" w:themeColor="accent5" w:themeShade="BF"/>
          <w:szCs w:val="24"/>
          <w:rPrChange w:id="215" w:author="Nick Maxwell" w:date="2023-01-11T16:13:00Z">
            <w:rPr>
              <w:rFonts w:eastAsia="Arial" w:cs="Times New Roman"/>
              <w:color w:val="0070C0"/>
              <w:szCs w:val="24"/>
            </w:rPr>
          </w:rPrChange>
        </w:rPr>
        <w:t>(</w:t>
      </w:r>
      <w:proofErr w:type="gramEnd"/>
      <w:r w:rsidRPr="00941ED7">
        <w:rPr>
          <w:rFonts w:eastAsia="Arial" w:cs="Times New Roman"/>
          <w:color w:val="2E74B5" w:themeColor="accent5" w:themeShade="BF"/>
          <w:szCs w:val="24"/>
          <w:rPrChange w:id="216" w:author="Nick Maxwell" w:date="2023-01-11T16:13:00Z">
            <w:rPr>
              <w:rFonts w:eastAsia="Arial" w:cs="Times New Roman"/>
              <w:color w:val="0070C0"/>
              <w:szCs w:val="24"/>
            </w:rPr>
          </w:rPrChange>
        </w:rPr>
        <w:t xml:space="preserve">188) = 1.81, </w:t>
      </w:r>
      <w:r w:rsidRPr="00941ED7">
        <w:rPr>
          <w:rFonts w:eastAsia="Arial" w:cs="Times New Roman"/>
          <w:i/>
          <w:iCs/>
          <w:color w:val="2E74B5" w:themeColor="accent5" w:themeShade="BF"/>
          <w:szCs w:val="24"/>
          <w:rPrChange w:id="217" w:author="Nick Maxwell" w:date="2023-01-11T16:13:00Z">
            <w:rPr>
              <w:rFonts w:eastAsia="Arial" w:cs="Times New Roman"/>
              <w:i/>
              <w:iCs/>
              <w:color w:val="0070C0"/>
              <w:szCs w:val="24"/>
            </w:rPr>
          </w:rPrChange>
        </w:rPr>
        <w:t>SEM</w:t>
      </w:r>
      <w:r w:rsidRPr="00941ED7">
        <w:rPr>
          <w:rFonts w:eastAsia="Arial" w:cs="Times New Roman"/>
          <w:color w:val="2E74B5" w:themeColor="accent5" w:themeShade="BF"/>
          <w:szCs w:val="24"/>
          <w:rPrChange w:id="218" w:author="Nick Maxwell" w:date="2023-01-11T16:13:00Z">
            <w:rPr>
              <w:rFonts w:eastAsia="Arial" w:cs="Times New Roman"/>
              <w:color w:val="0070C0"/>
              <w:szCs w:val="24"/>
            </w:rPr>
          </w:rPrChange>
        </w:rPr>
        <w:t xml:space="preserve"> = 2.32, </w:t>
      </w:r>
      <w:r w:rsidRPr="00941ED7">
        <w:rPr>
          <w:rFonts w:eastAsia="Arial" w:cs="Times New Roman"/>
          <w:i/>
          <w:iCs/>
          <w:color w:val="2E74B5" w:themeColor="accent5" w:themeShade="BF"/>
          <w:szCs w:val="24"/>
          <w:rPrChange w:id="219" w:author="Nick Maxwell" w:date="2023-01-11T16:13:00Z">
            <w:rPr>
              <w:rFonts w:eastAsia="Arial" w:cs="Times New Roman"/>
              <w:i/>
              <w:iCs/>
              <w:color w:val="0070C0"/>
              <w:szCs w:val="24"/>
            </w:rPr>
          </w:rPrChange>
        </w:rPr>
        <w:t>p</w:t>
      </w:r>
      <w:r w:rsidRPr="00941ED7">
        <w:rPr>
          <w:rFonts w:eastAsia="Arial" w:cs="Times New Roman"/>
          <w:color w:val="2E74B5" w:themeColor="accent5" w:themeShade="BF"/>
          <w:szCs w:val="24"/>
          <w:rPrChange w:id="220" w:author="Nick Maxwell" w:date="2023-01-11T16:13:00Z">
            <w:rPr>
              <w:rFonts w:eastAsia="Arial" w:cs="Times New Roman"/>
              <w:color w:val="0070C0"/>
              <w:szCs w:val="24"/>
            </w:rPr>
          </w:rPrChange>
        </w:rPr>
        <w:t xml:space="preserve"> = .07 </w:t>
      </w:r>
      <w:r w:rsidRPr="00941ED7">
        <w:rPr>
          <w:rFonts w:eastAsia="Arial" w:cs="Times New Roman"/>
          <w:i/>
          <w:iCs/>
          <w:color w:val="2E74B5" w:themeColor="accent5" w:themeShade="BF"/>
          <w:szCs w:val="24"/>
          <w:rPrChange w:id="221" w:author="Nick Maxwell" w:date="2023-01-11T16:13:00Z">
            <w:rPr>
              <w:rFonts w:eastAsia="Arial" w:cs="Times New Roman"/>
              <w:i/>
              <w:iCs/>
              <w:color w:val="0070C0"/>
              <w:szCs w:val="24"/>
            </w:rPr>
          </w:rPrChange>
        </w:rPr>
        <w:t>p</w:t>
      </w:r>
      <w:r w:rsidRPr="00941ED7">
        <w:rPr>
          <w:rFonts w:eastAsia="Arial" w:cs="Times New Roman"/>
          <w:caps/>
          <w:color w:val="2E74B5" w:themeColor="accent5" w:themeShade="BF"/>
          <w:szCs w:val="24"/>
          <w:vertAlign w:val="subscript"/>
          <w:rPrChange w:id="222" w:author="Nick Maxwell" w:date="2023-01-11T16:13:00Z">
            <w:rPr>
              <w:rFonts w:eastAsia="Arial" w:cs="Times New Roman"/>
              <w:caps/>
              <w:color w:val="0070C0"/>
              <w:szCs w:val="24"/>
              <w:vertAlign w:val="subscript"/>
            </w:rPr>
          </w:rPrChange>
        </w:rPr>
        <w:t>bic</w:t>
      </w:r>
      <w:r w:rsidRPr="00941ED7">
        <w:rPr>
          <w:rFonts w:eastAsia="Arial" w:cs="Times New Roman"/>
          <w:color w:val="2E74B5" w:themeColor="accent5" w:themeShade="BF"/>
          <w:szCs w:val="24"/>
          <w:rPrChange w:id="223" w:author="Nick Maxwell" w:date="2023-01-11T16:13:00Z">
            <w:rPr>
              <w:rFonts w:eastAsia="Arial" w:cs="Times New Roman"/>
              <w:color w:val="0070C0"/>
              <w:szCs w:val="24"/>
            </w:rPr>
          </w:rPrChange>
        </w:rPr>
        <w:t xml:space="preserve"> = .73, while JOLs for unelated pairs were marginally lower in Experiment 1 relative to Experiment 2 (33.69 vs. 39.01), </w:t>
      </w:r>
      <w:r w:rsidRPr="00941ED7">
        <w:rPr>
          <w:rFonts w:eastAsia="Arial" w:cs="Times New Roman"/>
          <w:i/>
          <w:iCs/>
          <w:color w:val="2E74B5" w:themeColor="accent5" w:themeShade="BF"/>
          <w:szCs w:val="24"/>
          <w:rPrChange w:id="224" w:author="Nick Maxwell" w:date="2023-01-11T16:13:00Z">
            <w:rPr>
              <w:rFonts w:eastAsia="Arial" w:cs="Times New Roman"/>
              <w:i/>
              <w:iCs/>
              <w:color w:val="0070C0"/>
              <w:szCs w:val="24"/>
            </w:rPr>
          </w:rPrChange>
        </w:rPr>
        <w:t>t</w:t>
      </w:r>
      <w:r w:rsidRPr="00941ED7">
        <w:rPr>
          <w:rFonts w:eastAsia="Arial" w:cs="Times New Roman"/>
          <w:color w:val="2E74B5" w:themeColor="accent5" w:themeShade="BF"/>
          <w:szCs w:val="24"/>
          <w:rPrChange w:id="225" w:author="Nick Maxwell" w:date="2023-01-11T16:13:00Z">
            <w:rPr>
              <w:rFonts w:eastAsia="Arial" w:cs="Times New Roman"/>
              <w:color w:val="0070C0"/>
              <w:szCs w:val="24"/>
            </w:rPr>
          </w:rPrChange>
        </w:rPr>
        <w:t xml:space="preserve">(188) = 1.81, </w:t>
      </w:r>
      <w:r w:rsidRPr="00941ED7">
        <w:rPr>
          <w:rFonts w:eastAsia="Arial" w:cs="Times New Roman"/>
          <w:i/>
          <w:iCs/>
          <w:color w:val="2E74B5" w:themeColor="accent5" w:themeShade="BF"/>
          <w:szCs w:val="24"/>
          <w:rPrChange w:id="226" w:author="Nick Maxwell" w:date="2023-01-11T16:13:00Z">
            <w:rPr>
              <w:rFonts w:eastAsia="Arial" w:cs="Times New Roman"/>
              <w:i/>
              <w:iCs/>
              <w:color w:val="0070C0"/>
              <w:szCs w:val="24"/>
            </w:rPr>
          </w:rPrChange>
        </w:rPr>
        <w:lastRenderedPageBreak/>
        <w:t>SEM</w:t>
      </w:r>
      <w:r w:rsidRPr="00941ED7">
        <w:rPr>
          <w:rFonts w:eastAsia="Arial" w:cs="Times New Roman"/>
          <w:color w:val="2E74B5" w:themeColor="accent5" w:themeShade="BF"/>
          <w:szCs w:val="24"/>
          <w:rPrChange w:id="227" w:author="Nick Maxwell" w:date="2023-01-11T16:13:00Z">
            <w:rPr>
              <w:rFonts w:eastAsia="Arial" w:cs="Times New Roman"/>
              <w:color w:val="0070C0"/>
              <w:szCs w:val="24"/>
            </w:rPr>
          </w:rPrChange>
        </w:rPr>
        <w:t xml:space="preserve"> = 2.94, </w:t>
      </w:r>
      <w:r w:rsidRPr="00941ED7">
        <w:rPr>
          <w:rFonts w:eastAsia="Arial" w:cs="Times New Roman"/>
          <w:i/>
          <w:iCs/>
          <w:color w:val="2E74B5" w:themeColor="accent5" w:themeShade="BF"/>
          <w:szCs w:val="24"/>
          <w:rPrChange w:id="228" w:author="Nick Maxwell" w:date="2023-01-11T16:13:00Z">
            <w:rPr>
              <w:rFonts w:eastAsia="Arial" w:cs="Times New Roman"/>
              <w:i/>
              <w:iCs/>
              <w:color w:val="0070C0"/>
              <w:szCs w:val="24"/>
            </w:rPr>
          </w:rPrChange>
        </w:rPr>
        <w:t>p</w:t>
      </w:r>
      <w:r w:rsidRPr="00941ED7">
        <w:rPr>
          <w:rFonts w:eastAsia="Arial" w:cs="Times New Roman"/>
          <w:color w:val="2E74B5" w:themeColor="accent5" w:themeShade="BF"/>
          <w:szCs w:val="24"/>
          <w:rPrChange w:id="229" w:author="Nick Maxwell" w:date="2023-01-11T16:13:00Z">
            <w:rPr>
              <w:rFonts w:eastAsia="Arial" w:cs="Times New Roman"/>
              <w:color w:val="0070C0"/>
              <w:szCs w:val="24"/>
            </w:rPr>
          </w:rPrChange>
        </w:rPr>
        <w:t xml:space="preserve"> = .07 </w:t>
      </w:r>
      <w:r w:rsidRPr="00941ED7">
        <w:rPr>
          <w:rFonts w:eastAsia="Arial" w:cs="Times New Roman"/>
          <w:i/>
          <w:iCs/>
          <w:color w:val="2E74B5" w:themeColor="accent5" w:themeShade="BF"/>
          <w:szCs w:val="24"/>
          <w:rPrChange w:id="230" w:author="Nick Maxwell" w:date="2023-01-11T16:13:00Z">
            <w:rPr>
              <w:rFonts w:eastAsia="Arial" w:cs="Times New Roman"/>
              <w:i/>
              <w:iCs/>
              <w:color w:val="0070C0"/>
              <w:szCs w:val="24"/>
            </w:rPr>
          </w:rPrChange>
        </w:rPr>
        <w:t>p</w:t>
      </w:r>
      <w:r w:rsidRPr="00941ED7">
        <w:rPr>
          <w:rFonts w:eastAsia="Arial" w:cs="Times New Roman"/>
          <w:caps/>
          <w:color w:val="2E74B5" w:themeColor="accent5" w:themeShade="BF"/>
          <w:szCs w:val="24"/>
          <w:vertAlign w:val="subscript"/>
          <w:rPrChange w:id="231" w:author="Nick Maxwell" w:date="2023-01-11T16:13:00Z">
            <w:rPr>
              <w:rFonts w:eastAsia="Arial" w:cs="Times New Roman"/>
              <w:caps/>
              <w:color w:val="0070C0"/>
              <w:szCs w:val="24"/>
              <w:vertAlign w:val="subscript"/>
            </w:rPr>
          </w:rPrChange>
        </w:rPr>
        <w:t>bic</w:t>
      </w:r>
      <w:r w:rsidRPr="00941ED7">
        <w:rPr>
          <w:rFonts w:eastAsia="Arial" w:cs="Times New Roman"/>
          <w:color w:val="2E74B5" w:themeColor="accent5" w:themeShade="BF"/>
          <w:szCs w:val="24"/>
          <w:rPrChange w:id="232" w:author="Nick Maxwell" w:date="2023-01-11T16:13:00Z">
            <w:rPr>
              <w:rFonts w:eastAsia="Arial" w:cs="Times New Roman"/>
              <w:color w:val="0070C0"/>
              <w:szCs w:val="24"/>
            </w:rPr>
          </w:rPrChange>
        </w:rPr>
        <w:t xml:space="preserve"> = .72. Thus, across pair types, having participants engage in the think-aloud procedure in Experiment 2 did not affect their JOLs.</w:t>
      </w:r>
    </w:p>
    <w:p w14:paraId="2AEF859B" w14:textId="1FEE668B" w:rsidR="006F5A72" w:rsidRDefault="006F5A72" w:rsidP="00106C60">
      <w:pPr>
        <w:tabs>
          <w:tab w:val="left" w:pos="720"/>
          <w:tab w:val="left" w:pos="1440"/>
          <w:tab w:val="left" w:pos="2160"/>
          <w:tab w:val="left" w:pos="2700"/>
          <w:tab w:val="left" w:pos="2880"/>
          <w:tab w:val="left" w:pos="3600"/>
          <w:tab w:val="center" w:pos="4690"/>
        </w:tabs>
        <w:spacing w:after="160"/>
        <w:contextualSpacing/>
        <w:rPr>
          <w:ins w:id="233" w:author="Nick Maxwell" w:date="2023-01-12T10:39:00Z"/>
          <w:rFonts w:eastAsia="Arial" w:cs="Times New Roman"/>
          <w:color w:val="2E74B5" w:themeColor="accent5" w:themeShade="BF"/>
          <w:szCs w:val="24"/>
        </w:rPr>
      </w:pPr>
      <w:r w:rsidRPr="00941ED7">
        <w:rPr>
          <w:rFonts w:eastAsia="Arial" w:cs="Times New Roman"/>
          <w:color w:val="2E74B5" w:themeColor="accent5" w:themeShade="BF"/>
          <w:szCs w:val="24"/>
          <w:rPrChange w:id="234" w:author="Nick Maxwell" w:date="2023-01-11T16:13:00Z">
            <w:rPr>
              <w:rFonts w:eastAsia="Arial" w:cs="Times New Roman"/>
              <w:color w:val="0070C0"/>
              <w:szCs w:val="24"/>
            </w:rPr>
          </w:rPrChange>
        </w:rPr>
        <w:tab/>
        <w:t xml:space="preserve">Regarding recall, no differences emerged between experiments for forward pairs (73.92 vs. 73.72), </w:t>
      </w:r>
      <w:r w:rsidRPr="00941ED7">
        <w:rPr>
          <w:rFonts w:eastAsia="Arial" w:cs="Times New Roman"/>
          <w:i/>
          <w:iCs/>
          <w:color w:val="2E74B5" w:themeColor="accent5" w:themeShade="BF"/>
          <w:szCs w:val="24"/>
          <w:rPrChange w:id="235" w:author="Nick Maxwell" w:date="2023-01-11T16:13:00Z">
            <w:rPr>
              <w:rFonts w:eastAsia="Arial" w:cs="Times New Roman"/>
              <w:i/>
              <w:iCs/>
              <w:color w:val="0070C0"/>
              <w:szCs w:val="24"/>
            </w:rPr>
          </w:rPrChange>
        </w:rPr>
        <w:t>t</w:t>
      </w:r>
      <w:r w:rsidRPr="00941ED7">
        <w:rPr>
          <w:rFonts w:eastAsia="Arial" w:cs="Times New Roman"/>
          <w:color w:val="2E74B5" w:themeColor="accent5" w:themeShade="BF"/>
          <w:szCs w:val="24"/>
          <w:rPrChange w:id="236" w:author="Nick Maxwell" w:date="2023-01-11T16:13:00Z">
            <w:rPr>
              <w:rFonts w:eastAsia="Arial" w:cs="Times New Roman"/>
              <w:color w:val="0070C0"/>
              <w:szCs w:val="24"/>
            </w:rPr>
          </w:rPrChange>
        </w:rPr>
        <w:t xml:space="preserve"> &lt; 1, </w:t>
      </w:r>
      <w:r w:rsidRPr="00941ED7">
        <w:rPr>
          <w:rFonts w:eastAsia="Arial" w:cs="Times New Roman"/>
          <w:i/>
          <w:iCs/>
          <w:color w:val="2E74B5" w:themeColor="accent5" w:themeShade="BF"/>
          <w:szCs w:val="24"/>
          <w:rPrChange w:id="237" w:author="Nick Maxwell" w:date="2023-01-11T16:13:00Z">
            <w:rPr>
              <w:rFonts w:eastAsia="Arial" w:cs="Times New Roman"/>
              <w:i/>
              <w:iCs/>
              <w:color w:val="0070C0"/>
              <w:szCs w:val="24"/>
            </w:rPr>
          </w:rPrChange>
        </w:rPr>
        <w:t>SEM</w:t>
      </w:r>
      <w:r w:rsidRPr="00941ED7">
        <w:rPr>
          <w:rFonts w:eastAsia="Arial" w:cs="Times New Roman"/>
          <w:color w:val="2E74B5" w:themeColor="accent5" w:themeShade="BF"/>
          <w:szCs w:val="24"/>
          <w:rPrChange w:id="238" w:author="Nick Maxwell" w:date="2023-01-11T16:13:00Z">
            <w:rPr>
              <w:rFonts w:eastAsia="Arial" w:cs="Times New Roman"/>
              <w:color w:val="0070C0"/>
              <w:szCs w:val="24"/>
            </w:rPr>
          </w:rPrChange>
        </w:rPr>
        <w:t xml:space="preserve"> = 2.87, </w:t>
      </w:r>
      <w:r w:rsidRPr="00941ED7">
        <w:rPr>
          <w:rFonts w:eastAsia="Arial" w:cs="Times New Roman"/>
          <w:i/>
          <w:iCs/>
          <w:color w:val="2E74B5" w:themeColor="accent5" w:themeShade="BF"/>
          <w:szCs w:val="24"/>
          <w:rPrChange w:id="239" w:author="Nick Maxwell" w:date="2023-01-11T16:13:00Z">
            <w:rPr>
              <w:rFonts w:eastAsia="Arial" w:cs="Times New Roman"/>
              <w:i/>
              <w:iCs/>
              <w:color w:val="0070C0"/>
              <w:szCs w:val="24"/>
            </w:rPr>
          </w:rPrChange>
        </w:rPr>
        <w:t>p</w:t>
      </w:r>
      <w:r w:rsidRPr="00941ED7">
        <w:rPr>
          <w:rFonts w:eastAsia="Arial" w:cs="Times New Roman"/>
          <w:color w:val="2E74B5" w:themeColor="accent5" w:themeShade="BF"/>
          <w:szCs w:val="24"/>
          <w:rPrChange w:id="240" w:author="Nick Maxwell" w:date="2023-01-11T16:13:00Z">
            <w:rPr>
              <w:rFonts w:eastAsia="Arial" w:cs="Times New Roman"/>
              <w:color w:val="0070C0"/>
              <w:szCs w:val="24"/>
            </w:rPr>
          </w:rPrChange>
        </w:rPr>
        <w:t xml:space="preserve"> = .92 </w:t>
      </w:r>
      <w:r w:rsidRPr="00941ED7">
        <w:rPr>
          <w:rFonts w:eastAsia="Arial" w:cs="Times New Roman"/>
          <w:i/>
          <w:iCs/>
          <w:color w:val="2E74B5" w:themeColor="accent5" w:themeShade="BF"/>
          <w:szCs w:val="24"/>
          <w:rPrChange w:id="241" w:author="Nick Maxwell" w:date="2023-01-11T16:13:00Z">
            <w:rPr>
              <w:rFonts w:eastAsia="Arial" w:cs="Times New Roman"/>
              <w:i/>
              <w:iCs/>
              <w:color w:val="0070C0"/>
              <w:szCs w:val="24"/>
            </w:rPr>
          </w:rPrChange>
        </w:rPr>
        <w:t>p</w:t>
      </w:r>
      <w:r w:rsidRPr="00941ED7">
        <w:rPr>
          <w:rFonts w:eastAsia="Arial" w:cs="Times New Roman"/>
          <w:caps/>
          <w:color w:val="2E74B5" w:themeColor="accent5" w:themeShade="BF"/>
          <w:szCs w:val="24"/>
          <w:vertAlign w:val="subscript"/>
          <w:rPrChange w:id="242" w:author="Nick Maxwell" w:date="2023-01-11T16:13:00Z">
            <w:rPr>
              <w:rFonts w:eastAsia="Arial" w:cs="Times New Roman"/>
              <w:caps/>
              <w:color w:val="0070C0"/>
              <w:szCs w:val="24"/>
              <w:vertAlign w:val="subscript"/>
            </w:rPr>
          </w:rPrChange>
        </w:rPr>
        <w:t>bic</w:t>
      </w:r>
      <w:r w:rsidRPr="00941ED7">
        <w:rPr>
          <w:rFonts w:eastAsia="Arial" w:cs="Times New Roman"/>
          <w:color w:val="2E74B5" w:themeColor="accent5" w:themeShade="BF"/>
          <w:szCs w:val="24"/>
          <w:rPrChange w:id="243" w:author="Nick Maxwell" w:date="2023-01-11T16:13:00Z">
            <w:rPr>
              <w:rFonts w:eastAsia="Arial" w:cs="Times New Roman"/>
              <w:color w:val="0070C0"/>
              <w:szCs w:val="24"/>
            </w:rPr>
          </w:rPrChange>
        </w:rPr>
        <w:t xml:space="preserve"> = .93, or symmetrical pairs (72.70 vs. 75.99), </w:t>
      </w:r>
      <w:proofErr w:type="gramStart"/>
      <w:r w:rsidRPr="00941ED7">
        <w:rPr>
          <w:rFonts w:eastAsia="Arial" w:cs="Times New Roman"/>
          <w:i/>
          <w:iCs/>
          <w:color w:val="2E74B5" w:themeColor="accent5" w:themeShade="BF"/>
          <w:szCs w:val="24"/>
          <w:rPrChange w:id="244" w:author="Nick Maxwell" w:date="2023-01-11T16:13:00Z">
            <w:rPr>
              <w:rFonts w:eastAsia="Arial" w:cs="Times New Roman"/>
              <w:i/>
              <w:iCs/>
              <w:color w:val="0070C0"/>
              <w:szCs w:val="24"/>
            </w:rPr>
          </w:rPrChange>
        </w:rPr>
        <w:t>t</w:t>
      </w:r>
      <w:r w:rsidRPr="00941ED7">
        <w:rPr>
          <w:rFonts w:eastAsia="Arial" w:cs="Times New Roman"/>
          <w:color w:val="2E74B5" w:themeColor="accent5" w:themeShade="BF"/>
          <w:szCs w:val="24"/>
          <w:rPrChange w:id="245" w:author="Nick Maxwell" w:date="2023-01-11T16:13:00Z">
            <w:rPr>
              <w:rFonts w:eastAsia="Arial" w:cs="Times New Roman"/>
              <w:color w:val="0070C0"/>
              <w:szCs w:val="24"/>
            </w:rPr>
          </w:rPrChange>
        </w:rPr>
        <w:t>(</w:t>
      </w:r>
      <w:proofErr w:type="gramEnd"/>
      <w:r w:rsidRPr="00941ED7">
        <w:rPr>
          <w:rFonts w:eastAsia="Arial" w:cs="Times New Roman"/>
          <w:color w:val="2E74B5" w:themeColor="accent5" w:themeShade="BF"/>
          <w:szCs w:val="24"/>
          <w:rPrChange w:id="246" w:author="Nick Maxwell" w:date="2023-01-11T16:13:00Z">
            <w:rPr>
              <w:rFonts w:eastAsia="Arial" w:cs="Times New Roman"/>
              <w:color w:val="0070C0"/>
              <w:szCs w:val="24"/>
            </w:rPr>
          </w:rPrChange>
        </w:rPr>
        <w:t xml:space="preserve">188) = 1.22, </w:t>
      </w:r>
      <w:r w:rsidRPr="00941ED7">
        <w:rPr>
          <w:rFonts w:eastAsia="Arial" w:cs="Times New Roman"/>
          <w:i/>
          <w:iCs/>
          <w:color w:val="2E74B5" w:themeColor="accent5" w:themeShade="BF"/>
          <w:szCs w:val="24"/>
          <w:rPrChange w:id="247" w:author="Nick Maxwell" w:date="2023-01-11T16:13:00Z">
            <w:rPr>
              <w:rFonts w:eastAsia="Arial" w:cs="Times New Roman"/>
              <w:i/>
              <w:iCs/>
              <w:color w:val="0070C0"/>
              <w:szCs w:val="24"/>
            </w:rPr>
          </w:rPrChange>
        </w:rPr>
        <w:t>SEM</w:t>
      </w:r>
      <w:r w:rsidRPr="00941ED7">
        <w:rPr>
          <w:rFonts w:eastAsia="Arial" w:cs="Times New Roman"/>
          <w:color w:val="2E74B5" w:themeColor="accent5" w:themeShade="BF"/>
          <w:szCs w:val="24"/>
          <w:rPrChange w:id="248" w:author="Nick Maxwell" w:date="2023-01-11T16:13:00Z">
            <w:rPr>
              <w:rFonts w:eastAsia="Arial" w:cs="Times New Roman"/>
              <w:color w:val="0070C0"/>
              <w:szCs w:val="24"/>
            </w:rPr>
          </w:rPrChange>
        </w:rPr>
        <w:t xml:space="preserve"> = 2.64, </w:t>
      </w:r>
      <w:r w:rsidRPr="00941ED7">
        <w:rPr>
          <w:rFonts w:eastAsia="Arial" w:cs="Times New Roman"/>
          <w:i/>
          <w:iCs/>
          <w:color w:val="2E74B5" w:themeColor="accent5" w:themeShade="BF"/>
          <w:szCs w:val="24"/>
          <w:rPrChange w:id="249" w:author="Nick Maxwell" w:date="2023-01-11T16:13:00Z">
            <w:rPr>
              <w:rFonts w:eastAsia="Arial" w:cs="Times New Roman"/>
              <w:i/>
              <w:iCs/>
              <w:color w:val="0070C0"/>
              <w:szCs w:val="24"/>
            </w:rPr>
          </w:rPrChange>
        </w:rPr>
        <w:t>p</w:t>
      </w:r>
      <w:r w:rsidRPr="00941ED7">
        <w:rPr>
          <w:rFonts w:eastAsia="Arial" w:cs="Times New Roman"/>
          <w:color w:val="2E74B5" w:themeColor="accent5" w:themeShade="BF"/>
          <w:szCs w:val="24"/>
          <w:rPrChange w:id="250" w:author="Nick Maxwell" w:date="2023-01-11T16:13:00Z">
            <w:rPr>
              <w:rFonts w:eastAsia="Arial" w:cs="Times New Roman"/>
              <w:color w:val="0070C0"/>
              <w:szCs w:val="24"/>
            </w:rPr>
          </w:rPrChange>
        </w:rPr>
        <w:t xml:space="preserve"> = .22 </w:t>
      </w:r>
      <w:r w:rsidRPr="00941ED7">
        <w:rPr>
          <w:rFonts w:eastAsia="Arial" w:cs="Times New Roman"/>
          <w:i/>
          <w:iCs/>
          <w:color w:val="2E74B5" w:themeColor="accent5" w:themeShade="BF"/>
          <w:szCs w:val="24"/>
          <w:rPrChange w:id="251" w:author="Nick Maxwell" w:date="2023-01-11T16:13:00Z">
            <w:rPr>
              <w:rFonts w:eastAsia="Arial" w:cs="Times New Roman"/>
              <w:i/>
              <w:iCs/>
              <w:color w:val="0070C0"/>
              <w:szCs w:val="24"/>
            </w:rPr>
          </w:rPrChange>
        </w:rPr>
        <w:t>p</w:t>
      </w:r>
      <w:r w:rsidRPr="00941ED7">
        <w:rPr>
          <w:rFonts w:eastAsia="Arial" w:cs="Times New Roman"/>
          <w:caps/>
          <w:color w:val="2E74B5" w:themeColor="accent5" w:themeShade="BF"/>
          <w:szCs w:val="24"/>
          <w:vertAlign w:val="subscript"/>
          <w:rPrChange w:id="252" w:author="Nick Maxwell" w:date="2023-01-11T16:13:00Z">
            <w:rPr>
              <w:rFonts w:eastAsia="Arial" w:cs="Times New Roman"/>
              <w:caps/>
              <w:color w:val="0070C0"/>
              <w:szCs w:val="24"/>
              <w:vertAlign w:val="subscript"/>
            </w:rPr>
          </w:rPrChange>
        </w:rPr>
        <w:t>bic</w:t>
      </w:r>
      <w:r w:rsidRPr="00941ED7">
        <w:rPr>
          <w:rFonts w:eastAsia="Arial" w:cs="Times New Roman"/>
          <w:color w:val="2E74B5" w:themeColor="accent5" w:themeShade="BF"/>
          <w:szCs w:val="24"/>
          <w:rPrChange w:id="253" w:author="Nick Maxwell" w:date="2023-01-11T16:13:00Z">
            <w:rPr>
              <w:rFonts w:eastAsia="Arial" w:cs="Times New Roman"/>
              <w:color w:val="0070C0"/>
              <w:szCs w:val="24"/>
            </w:rPr>
          </w:rPrChange>
        </w:rPr>
        <w:t xml:space="preserve"> = .87. However, for backward pairs, recall was greater in Experiment 2 than Experiment 1 for backward pairs</w:t>
      </w:r>
      <w:ins w:id="254" w:author="Nick Maxwell" w:date="2023-01-11T16:13:00Z">
        <w:r w:rsidR="00AA6A9C" w:rsidRPr="00941ED7">
          <w:rPr>
            <w:rFonts w:eastAsia="Arial" w:cs="Times New Roman"/>
            <w:color w:val="2E74B5" w:themeColor="accent5" w:themeShade="BF"/>
            <w:szCs w:val="24"/>
            <w:rPrChange w:id="255" w:author="Nick Maxwell" w:date="2023-01-11T16:13:00Z">
              <w:rPr>
                <w:rFonts w:eastAsia="Arial" w:cs="Times New Roman"/>
                <w:color w:val="0070C0"/>
                <w:szCs w:val="24"/>
              </w:rPr>
            </w:rPrChange>
          </w:rPr>
          <w:t xml:space="preserve"> </w:t>
        </w:r>
      </w:ins>
      <w:r w:rsidRPr="00941ED7">
        <w:rPr>
          <w:rFonts w:eastAsia="Arial" w:cs="Times New Roman"/>
          <w:color w:val="2E74B5" w:themeColor="accent5" w:themeShade="BF"/>
          <w:szCs w:val="24"/>
          <w:rPrChange w:id="256" w:author="Nick Maxwell" w:date="2023-01-11T16:13:00Z">
            <w:rPr>
              <w:rFonts w:eastAsia="Arial" w:cs="Times New Roman"/>
              <w:color w:val="0070C0"/>
              <w:szCs w:val="24"/>
            </w:rPr>
          </w:rPrChange>
        </w:rPr>
        <w:t xml:space="preserve">(49.27 vs. 59.16), </w:t>
      </w:r>
      <w:proofErr w:type="gramStart"/>
      <w:r w:rsidRPr="00941ED7">
        <w:rPr>
          <w:rFonts w:eastAsia="Arial" w:cs="Times New Roman"/>
          <w:i/>
          <w:iCs/>
          <w:color w:val="2E74B5" w:themeColor="accent5" w:themeShade="BF"/>
          <w:szCs w:val="24"/>
          <w:rPrChange w:id="257" w:author="Nick Maxwell" w:date="2023-01-11T16:13:00Z">
            <w:rPr>
              <w:rFonts w:eastAsia="Arial" w:cs="Times New Roman"/>
              <w:i/>
              <w:iCs/>
              <w:color w:val="0070C0"/>
              <w:szCs w:val="24"/>
            </w:rPr>
          </w:rPrChange>
        </w:rPr>
        <w:t>t</w:t>
      </w:r>
      <w:r w:rsidRPr="00941ED7">
        <w:rPr>
          <w:rFonts w:eastAsia="Arial" w:cs="Times New Roman"/>
          <w:color w:val="2E74B5" w:themeColor="accent5" w:themeShade="BF"/>
          <w:szCs w:val="24"/>
          <w:rPrChange w:id="258" w:author="Nick Maxwell" w:date="2023-01-11T16:13:00Z">
            <w:rPr>
              <w:rFonts w:eastAsia="Arial" w:cs="Times New Roman"/>
              <w:color w:val="0070C0"/>
              <w:szCs w:val="24"/>
            </w:rPr>
          </w:rPrChange>
        </w:rPr>
        <w:t>(</w:t>
      </w:r>
      <w:proofErr w:type="gramEnd"/>
      <w:r w:rsidRPr="00941ED7">
        <w:rPr>
          <w:rFonts w:eastAsia="Arial" w:cs="Times New Roman"/>
          <w:color w:val="2E74B5" w:themeColor="accent5" w:themeShade="BF"/>
          <w:szCs w:val="24"/>
          <w:rPrChange w:id="259" w:author="Nick Maxwell" w:date="2023-01-11T16:13:00Z">
            <w:rPr>
              <w:rFonts w:eastAsia="Arial" w:cs="Times New Roman"/>
              <w:color w:val="0070C0"/>
              <w:szCs w:val="24"/>
            </w:rPr>
          </w:rPrChange>
        </w:rPr>
        <w:t xml:space="preserve">188) = 3.01, </w:t>
      </w:r>
      <w:r w:rsidRPr="00941ED7">
        <w:rPr>
          <w:rFonts w:eastAsia="Arial" w:cs="Times New Roman"/>
          <w:i/>
          <w:iCs/>
          <w:color w:val="2E74B5" w:themeColor="accent5" w:themeShade="BF"/>
          <w:szCs w:val="24"/>
          <w:rPrChange w:id="260" w:author="Nick Maxwell" w:date="2023-01-11T16:13:00Z">
            <w:rPr>
              <w:rFonts w:eastAsia="Arial" w:cs="Times New Roman"/>
              <w:i/>
              <w:iCs/>
              <w:color w:val="0070C0"/>
              <w:szCs w:val="24"/>
            </w:rPr>
          </w:rPrChange>
        </w:rPr>
        <w:t>SEM</w:t>
      </w:r>
      <w:r w:rsidRPr="00941ED7">
        <w:rPr>
          <w:rFonts w:eastAsia="Arial" w:cs="Times New Roman"/>
          <w:color w:val="2E74B5" w:themeColor="accent5" w:themeShade="BF"/>
          <w:szCs w:val="24"/>
          <w:rPrChange w:id="261" w:author="Nick Maxwell" w:date="2023-01-11T16:13:00Z">
            <w:rPr>
              <w:rFonts w:eastAsia="Arial" w:cs="Times New Roman"/>
              <w:color w:val="0070C0"/>
              <w:szCs w:val="24"/>
            </w:rPr>
          </w:rPrChange>
        </w:rPr>
        <w:t xml:space="preserve"> = 3.33, </w:t>
      </w:r>
      <w:r w:rsidRPr="00941ED7">
        <w:rPr>
          <w:rFonts w:eastAsia="Arial" w:cs="Times New Roman"/>
          <w:i/>
          <w:iCs/>
          <w:color w:val="2E74B5" w:themeColor="accent5" w:themeShade="BF"/>
          <w:szCs w:val="24"/>
          <w:rPrChange w:id="262" w:author="Nick Maxwell" w:date="2023-01-11T16:13:00Z">
            <w:rPr>
              <w:rFonts w:eastAsia="Arial" w:cs="Times New Roman"/>
              <w:i/>
              <w:iCs/>
              <w:color w:val="0070C0"/>
              <w:szCs w:val="24"/>
            </w:rPr>
          </w:rPrChange>
        </w:rPr>
        <w:t>d</w:t>
      </w:r>
      <w:r w:rsidRPr="00941ED7">
        <w:rPr>
          <w:rFonts w:eastAsia="Arial" w:cs="Times New Roman"/>
          <w:color w:val="2E74B5" w:themeColor="accent5" w:themeShade="BF"/>
          <w:szCs w:val="24"/>
          <w:rPrChange w:id="263" w:author="Nick Maxwell" w:date="2023-01-11T16:13:00Z">
            <w:rPr>
              <w:rFonts w:eastAsia="Arial" w:cs="Times New Roman"/>
              <w:color w:val="0070C0"/>
              <w:szCs w:val="24"/>
            </w:rPr>
          </w:rPrChange>
        </w:rPr>
        <w:t xml:space="preserve"> = 0.44, and unrelated pairs (20.91 vs. 28.64), </w:t>
      </w:r>
      <w:r w:rsidRPr="00941ED7">
        <w:rPr>
          <w:rFonts w:eastAsia="Arial" w:cs="Times New Roman"/>
          <w:i/>
          <w:iCs/>
          <w:color w:val="2E74B5" w:themeColor="accent5" w:themeShade="BF"/>
          <w:szCs w:val="24"/>
          <w:rPrChange w:id="264" w:author="Nick Maxwell" w:date="2023-01-11T16:13:00Z">
            <w:rPr>
              <w:rFonts w:eastAsia="Arial" w:cs="Times New Roman"/>
              <w:i/>
              <w:iCs/>
              <w:color w:val="0070C0"/>
              <w:szCs w:val="24"/>
            </w:rPr>
          </w:rPrChange>
        </w:rPr>
        <w:t>t</w:t>
      </w:r>
      <w:r w:rsidRPr="00941ED7">
        <w:rPr>
          <w:rFonts w:eastAsia="Arial" w:cs="Times New Roman"/>
          <w:color w:val="2E74B5" w:themeColor="accent5" w:themeShade="BF"/>
          <w:szCs w:val="24"/>
          <w:rPrChange w:id="265" w:author="Nick Maxwell" w:date="2023-01-11T16:13:00Z">
            <w:rPr>
              <w:rFonts w:eastAsia="Arial" w:cs="Times New Roman"/>
              <w:color w:val="0070C0"/>
              <w:szCs w:val="24"/>
            </w:rPr>
          </w:rPrChange>
        </w:rPr>
        <w:t xml:space="preserve">(188) = 2.27, </w:t>
      </w:r>
      <w:r w:rsidRPr="00941ED7">
        <w:rPr>
          <w:rFonts w:eastAsia="Arial" w:cs="Times New Roman"/>
          <w:i/>
          <w:iCs/>
          <w:color w:val="2E74B5" w:themeColor="accent5" w:themeShade="BF"/>
          <w:szCs w:val="24"/>
          <w:rPrChange w:id="266" w:author="Nick Maxwell" w:date="2023-01-11T16:13:00Z">
            <w:rPr>
              <w:rFonts w:eastAsia="Arial" w:cs="Times New Roman"/>
              <w:i/>
              <w:iCs/>
              <w:color w:val="0070C0"/>
              <w:szCs w:val="24"/>
            </w:rPr>
          </w:rPrChange>
        </w:rPr>
        <w:t>SEM</w:t>
      </w:r>
      <w:r w:rsidRPr="00941ED7">
        <w:rPr>
          <w:rFonts w:eastAsia="Arial" w:cs="Times New Roman"/>
          <w:color w:val="2E74B5" w:themeColor="accent5" w:themeShade="BF"/>
          <w:szCs w:val="24"/>
          <w:rPrChange w:id="267" w:author="Nick Maxwell" w:date="2023-01-11T16:13:00Z">
            <w:rPr>
              <w:rFonts w:eastAsia="Arial" w:cs="Times New Roman"/>
              <w:color w:val="0070C0"/>
              <w:szCs w:val="24"/>
            </w:rPr>
          </w:rPrChange>
        </w:rPr>
        <w:t xml:space="preserve"> = 3.41, </w:t>
      </w:r>
      <w:r w:rsidRPr="00941ED7">
        <w:rPr>
          <w:rFonts w:eastAsia="Arial" w:cs="Times New Roman"/>
          <w:i/>
          <w:iCs/>
          <w:color w:val="2E74B5" w:themeColor="accent5" w:themeShade="BF"/>
          <w:szCs w:val="24"/>
          <w:rPrChange w:id="268" w:author="Nick Maxwell" w:date="2023-01-11T16:13:00Z">
            <w:rPr>
              <w:rFonts w:eastAsia="Arial" w:cs="Times New Roman"/>
              <w:i/>
              <w:iCs/>
              <w:color w:val="0070C0"/>
              <w:szCs w:val="24"/>
            </w:rPr>
          </w:rPrChange>
        </w:rPr>
        <w:t>d</w:t>
      </w:r>
      <w:r w:rsidRPr="00941ED7">
        <w:rPr>
          <w:rFonts w:eastAsia="Arial" w:cs="Times New Roman"/>
          <w:color w:val="2E74B5" w:themeColor="accent5" w:themeShade="BF"/>
          <w:szCs w:val="24"/>
          <w:rPrChange w:id="269" w:author="Nick Maxwell" w:date="2023-01-11T16:13:00Z">
            <w:rPr>
              <w:rFonts w:eastAsia="Arial" w:cs="Times New Roman"/>
              <w:color w:val="0070C0"/>
              <w:szCs w:val="24"/>
            </w:rPr>
          </w:rPrChange>
        </w:rPr>
        <w:t xml:space="preserve"> = 0.33. Thus, the additional encoding afforded by the think-aloud task boosted recall, but only for more challenging backward and unrelated pairs. Importantly however, the item-specific and relational encoding effects produced similar effects on reducing the illusion of competence on both experiments, demonstrating that participants were indeed applying item-specific and relational processing tasks effectively in Experiment 1 when encoding was completed </w:t>
      </w:r>
      <w:commentRangeStart w:id="270"/>
      <w:commentRangeStart w:id="271"/>
      <w:r w:rsidRPr="00941ED7">
        <w:rPr>
          <w:rFonts w:eastAsia="Arial" w:cs="Times New Roman"/>
          <w:color w:val="2E74B5" w:themeColor="accent5" w:themeShade="BF"/>
          <w:szCs w:val="24"/>
          <w:rPrChange w:id="272" w:author="Nick Maxwell" w:date="2023-01-11T16:13:00Z">
            <w:rPr>
              <w:rFonts w:eastAsia="Arial" w:cs="Times New Roman"/>
              <w:color w:val="0070C0"/>
              <w:szCs w:val="24"/>
            </w:rPr>
          </w:rPrChange>
        </w:rPr>
        <w:t>silently</w:t>
      </w:r>
      <w:commentRangeEnd w:id="270"/>
      <w:r w:rsidRPr="00941ED7">
        <w:rPr>
          <w:rStyle w:val="CommentReference"/>
          <w:color w:val="2E74B5" w:themeColor="accent5" w:themeShade="BF"/>
          <w:rPrChange w:id="273" w:author="Nick Maxwell" w:date="2023-01-11T16:13:00Z">
            <w:rPr>
              <w:rStyle w:val="CommentReference"/>
            </w:rPr>
          </w:rPrChange>
        </w:rPr>
        <w:commentReference w:id="270"/>
      </w:r>
      <w:commentRangeEnd w:id="271"/>
      <w:r w:rsidR="00F372DE">
        <w:rPr>
          <w:rStyle w:val="CommentReference"/>
        </w:rPr>
        <w:commentReference w:id="271"/>
      </w:r>
      <w:r w:rsidRPr="00941ED7">
        <w:rPr>
          <w:rFonts w:eastAsia="Arial" w:cs="Times New Roman"/>
          <w:color w:val="2E74B5" w:themeColor="accent5" w:themeShade="BF"/>
          <w:szCs w:val="24"/>
          <w:rPrChange w:id="274" w:author="Nick Maxwell" w:date="2023-01-11T16:13:00Z">
            <w:rPr>
              <w:rFonts w:eastAsia="Arial" w:cs="Times New Roman"/>
              <w:color w:val="0070C0"/>
              <w:szCs w:val="24"/>
            </w:rPr>
          </w:rPrChange>
        </w:rPr>
        <w:t>.</w:t>
      </w:r>
    </w:p>
    <w:p w14:paraId="17E0A782" w14:textId="0D741911" w:rsidR="006A31D6" w:rsidRPr="00941ED7" w:rsidRDefault="006A31D6" w:rsidP="00106C60">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Change w:id="275" w:author="Nick Maxwell" w:date="2023-01-11T16:13:00Z">
            <w:rPr>
              <w:rFonts w:eastAsia="Arial" w:cs="Times New Roman"/>
              <w:color w:val="0070C0"/>
              <w:szCs w:val="24"/>
            </w:rPr>
          </w:rPrChange>
        </w:rPr>
      </w:pPr>
      <w:ins w:id="276" w:author="Nick Maxwell" w:date="2023-01-12T10:39:00Z">
        <w:r>
          <w:rPr>
            <w:rFonts w:eastAsia="Arial" w:cs="Times New Roman"/>
            <w:color w:val="2E74B5" w:themeColor="accent5" w:themeShade="BF"/>
            <w:szCs w:val="24"/>
          </w:rPr>
          <w:tab/>
        </w:r>
        <w:r w:rsidRPr="00D347F1">
          <w:rPr>
            <w:rFonts w:eastAsia="Arial" w:cs="Times New Roman"/>
            <w:color w:val="2E74B5" w:themeColor="accent5" w:themeShade="BF"/>
            <w:szCs w:val="24"/>
            <w:highlight w:val="yellow"/>
            <w:rPrChange w:id="277" w:author="Nick Maxwell" w:date="2023-01-12T11:20:00Z">
              <w:rPr>
                <w:rFonts w:eastAsia="Arial" w:cs="Times New Roman"/>
                <w:color w:val="2E74B5" w:themeColor="accent5" w:themeShade="BF"/>
                <w:szCs w:val="24"/>
              </w:rPr>
            </w:rPrChange>
          </w:rPr>
          <w:t>[CHANGES IN CALIBRATION] [CHANGES IN GAMMA]</w:t>
        </w:r>
      </w:ins>
    </w:p>
    <w:p w14:paraId="0C5CACC7" w14:textId="4D42C863" w:rsidR="000D1F54" w:rsidRPr="000D1F54" w:rsidRDefault="000D1F54" w:rsidP="000D1F54">
      <w:pPr>
        <w:tabs>
          <w:tab w:val="left" w:pos="720"/>
          <w:tab w:val="left" w:pos="1440"/>
          <w:tab w:val="left" w:pos="2160"/>
          <w:tab w:val="left" w:pos="2700"/>
          <w:tab w:val="left" w:pos="2880"/>
          <w:tab w:val="left" w:pos="3600"/>
          <w:tab w:val="center" w:pos="4690"/>
        </w:tabs>
        <w:spacing w:after="160"/>
        <w:contextualSpacing/>
        <w:jc w:val="center"/>
        <w:rPr>
          <w:rFonts w:eastAsia="Arial" w:cs="Times New Roman"/>
          <w:color w:val="2E74B5" w:themeColor="accent5" w:themeShade="BF"/>
          <w:szCs w:val="24"/>
        </w:rPr>
      </w:pPr>
      <w:r w:rsidRPr="000D1F54">
        <w:rPr>
          <w:rFonts w:eastAsia="Arial" w:cs="Times New Roman"/>
          <w:b/>
          <w:bCs/>
          <w:color w:val="2E74B5" w:themeColor="accent5" w:themeShade="BF"/>
          <w:szCs w:val="24"/>
        </w:rPr>
        <w:t>Discussion</w:t>
      </w:r>
    </w:p>
    <w:p w14:paraId="533866A7" w14:textId="325B6B4D" w:rsidR="00944728" w:rsidRDefault="00B23E7C" w:rsidP="000D1F54">
      <w:pPr>
        <w:tabs>
          <w:tab w:val="left" w:pos="720"/>
          <w:tab w:val="left" w:pos="1440"/>
          <w:tab w:val="left" w:pos="2160"/>
          <w:tab w:val="left" w:pos="2700"/>
          <w:tab w:val="left" w:pos="2880"/>
          <w:tab w:val="left" w:pos="3600"/>
          <w:tab w:val="center" w:pos="4690"/>
        </w:tabs>
        <w:spacing w:after="160"/>
        <w:contextualSpacing/>
        <w:rPr>
          <w:rFonts w:eastAsia="Arial" w:cs="Times New Roman"/>
          <w:color w:val="2E74B5" w:themeColor="accent5" w:themeShade="BF"/>
          <w:szCs w:val="24"/>
        </w:rPr>
      </w:pPr>
      <w:r>
        <w:rPr>
          <w:rFonts w:eastAsia="Arial" w:cs="Times New Roman"/>
          <w:color w:val="2E74B5" w:themeColor="accent5" w:themeShade="BF"/>
          <w:szCs w:val="24"/>
        </w:rPr>
        <w:tab/>
      </w:r>
      <w:r w:rsidR="00F538C1">
        <w:rPr>
          <w:rFonts w:eastAsia="Arial" w:cs="Times New Roman"/>
          <w:color w:val="2E74B5" w:themeColor="accent5" w:themeShade="BF"/>
          <w:szCs w:val="24"/>
        </w:rPr>
        <w:t xml:space="preserve">Experiment 2 tested whether </w:t>
      </w:r>
      <w:r w:rsidR="004F60A7">
        <w:rPr>
          <w:rFonts w:eastAsia="Arial" w:cs="Times New Roman"/>
          <w:color w:val="2E74B5" w:themeColor="accent5" w:themeShade="BF"/>
          <w:szCs w:val="24"/>
        </w:rPr>
        <w:t xml:space="preserve">our </w:t>
      </w:r>
      <w:r w:rsidR="00C813AB">
        <w:rPr>
          <w:rFonts w:eastAsia="Arial" w:cs="Times New Roman"/>
          <w:color w:val="2E74B5" w:themeColor="accent5" w:themeShade="BF"/>
          <w:szCs w:val="24"/>
        </w:rPr>
        <w:t>finding</w:t>
      </w:r>
      <w:r w:rsidR="002F5359">
        <w:rPr>
          <w:rFonts w:eastAsia="Arial" w:cs="Times New Roman"/>
          <w:color w:val="2E74B5" w:themeColor="accent5" w:themeShade="BF"/>
          <w:szCs w:val="24"/>
        </w:rPr>
        <w:t>s</w:t>
      </w:r>
      <w:r w:rsidR="004F60A7">
        <w:rPr>
          <w:rFonts w:eastAsia="Arial" w:cs="Times New Roman"/>
          <w:color w:val="2E74B5" w:themeColor="accent5" w:themeShade="BF"/>
          <w:szCs w:val="24"/>
        </w:rPr>
        <w:t xml:space="preserve"> in </w:t>
      </w:r>
      <w:r w:rsidR="00C813AB">
        <w:rPr>
          <w:rFonts w:eastAsia="Arial" w:cs="Times New Roman"/>
          <w:color w:val="2E74B5" w:themeColor="accent5" w:themeShade="BF"/>
          <w:szCs w:val="24"/>
        </w:rPr>
        <w:t xml:space="preserve">Experiment 1 </w:t>
      </w:r>
      <w:r w:rsidR="004F60A7">
        <w:rPr>
          <w:rFonts w:eastAsia="Arial" w:cs="Times New Roman"/>
          <w:color w:val="2E74B5" w:themeColor="accent5" w:themeShade="BF"/>
          <w:szCs w:val="24"/>
        </w:rPr>
        <w:t>t</w:t>
      </w:r>
      <w:r w:rsidR="00C813AB">
        <w:rPr>
          <w:rFonts w:eastAsia="Arial" w:cs="Times New Roman"/>
          <w:color w:val="2E74B5" w:themeColor="accent5" w:themeShade="BF"/>
          <w:szCs w:val="24"/>
        </w:rPr>
        <w:t>hat item-specific and relational encoding strategies reduce the illusion of competence would replicate</w:t>
      </w:r>
      <w:r w:rsidR="00946614">
        <w:rPr>
          <w:rFonts w:eastAsia="Arial" w:cs="Times New Roman"/>
          <w:color w:val="2E74B5" w:themeColor="accent5" w:themeShade="BF"/>
          <w:szCs w:val="24"/>
        </w:rPr>
        <w:t xml:space="preserve">. Importantly, participants </w:t>
      </w:r>
      <w:r w:rsidR="004F60A7">
        <w:rPr>
          <w:rFonts w:eastAsia="Arial" w:cs="Times New Roman"/>
          <w:color w:val="2E74B5" w:themeColor="accent5" w:themeShade="BF"/>
          <w:szCs w:val="24"/>
        </w:rPr>
        <w:t xml:space="preserve">in Experiment 2 completed </w:t>
      </w:r>
      <w:r w:rsidR="00946614">
        <w:rPr>
          <w:rFonts w:eastAsia="Arial" w:cs="Times New Roman"/>
          <w:color w:val="2E74B5" w:themeColor="accent5" w:themeShade="BF"/>
          <w:szCs w:val="24"/>
        </w:rPr>
        <w:t>the item-specific and relational tasks aloud</w:t>
      </w:r>
      <w:r w:rsidR="00F06E8F">
        <w:rPr>
          <w:rFonts w:eastAsia="Arial" w:cs="Times New Roman"/>
          <w:color w:val="2E74B5" w:themeColor="accent5" w:themeShade="BF"/>
          <w:szCs w:val="24"/>
        </w:rPr>
        <w:t xml:space="preserve"> rather than silently</w:t>
      </w:r>
      <w:r w:rsidR="00946614">
        <w:rPr>
          <w:rFonts w:eastAsia="Arial" w:cs="Times New Roman"/>
          <w:color w:val="2E74B5" w:themeColor="accent5" w:themeShade="BF"/>
          <w:szCs w:val="24"/>
        </w:rPr>
        <w:t xml:space="preserve">, which </w:t>
      </w:r>
      <w:r w:rsidR="004F60A7">
        <w:rPr>
          <w:rFonts w:eastAsia="Arial" w:cs="Times New Roman"/>
          <w:color w:val="2E74B5" w:themeColor="accent5" w:themeShade="BF"/>
          <w:szCs w:val="24"/>
        </w:rPr>
        <w:t>allowed us to ensure that</w:t>
      </w:r>
      <w:r w:rsidR="00946614">
        <w:rPr>
          <w:rFonts w:eastAsia="Arial" w:cs="Times New Roman"/>
          <w:color w:val="2E74B5" w:themeColor="accent5" w:themeShade="BF"/>
          <w:szCs w:val="24"/>
        </w:rPr>
        <w:t xml:space="preserve"> they </w:t>
      </w:r>
      <w:r w:rsidR="004F60A7">
        <w:rPr>
          <w:rFonts w:eastAsia="Arial" w:cs="Times New Roman"/>
          <w:color w:val="2E74B5" w:themeColor="accent5" w:themeShade="BF"/>
          <w:szCs w:val="24"/>
        </w:rPr>
        <w:t xml:space="preserve">were </w:t>
      </w:r>
      <w:r w:rsidR="00946614">
        <w:rPr>
          <w:rFonts w:eastAsia="Arial" w:cs="Times New Roman"/>
          <w:color w:val="2E74B5" w:themeColor="accent5" w:themeShade="BF"/>
          <w:szCs w:val="24"/>
        </w:rPr>
        <w:t>consistently and correctly appl</w:t>
      </w:r>
      <w:r w:rsidR="004F60A7">
        <w:rPr>
          <w:rFonts w:eastAsia="Arial" w:cs="Times New Roman"/>
          <w:color w:val="2E74B5" w:themeColor="accent5" w:themeShade="BF"/>
          <w:szCs w:val="24"/>
        </w:rPr>
        <w:t>ying</w:t>
      </w:r>
      <w:r w:rsidR="00946614">
        <w:rPr>
          <w:rFonts w:eastAsia="Arial" w:cs="Times New Roman"/>
          <w:color w:val="2E74B5" w:themeColor="accent5" w:themeShade="BF"/>
          <w:szCs w:val="24"/>
        </w:rPr>
        <w:t xml:space="preserve"> their respective strategies at encoding. </w:t>
      </w:r>
      <w:r>
        <w:rPr>
          <w:rFonts w:eastAsia="Arial" w:cs="Times New Roman"/>
          <w:color w:val="2E74B5" w:themeColor="accent5" w:themeShade="BF"/>
          <w:szCs w:val="24"/>
        </w:rPr>
        <w:t xml:space="preserve">Consistent with Experiment </w:t>
      </w:r>
      <w:r w:rsidR="00944728">
        <w:rPr>
          <w:rFonts w:eastAsia="Arial" w:cs="Times New Roman"/>
          <w:color w:val="2E74B5" w:themeColor="accent5" w:themeShade="BF"/>
          <w:szCs w:val="24"/>
        </w:rPr>
        <w:t xml:space="preserve">1, item-specific and relational encoding tasks </w:t>
      </w:r>
      <w:r w:rsidR="00946614">
        <w:rPr>
          <w:rFonts w:eastAsia="Arial" w:cs="Times New Roman"/>
          <w:color w:val="2E74B5" w:themeColor="accent5" w:themeShade="BF"/>
          <w:szCs w:val="24"/>
        </w:rPr>
        <w:t xml:space="preserve">each reduced the illusion of competence </w:t>
      </w:r>
      <w:r w:rsidR="00004341">
        <w:rPr>
          <w:rFonts w:eastAsia="Arial" w:cs="Times New Roman"/>
          <w:color w:val="2E74B5" w:themeColor="accent5" w:themeShade="BF"/>
          <w:szCs w:val="24"/>
        </w:rPr>
        <w:t>relative to participants in the read-only control group. Specifically, item-specific encoding was effective</w:t>
      </w:r>
      <w:r w:rsidR="004F60A7">
        <w:rPr>
          <w:rFonts w:eastAsia="Arial" w:cs="Times New Roman"/>
          <w:color w:val="2E74B5" w:themeColor="accent5" w:themeShade="BF"/>
          <w:szCs w:val="24"/>
        </w:rPr>
        <w:t xml:space="preserve"> at reducing the illusion</w:t>
      </w:r>
      <w:r w:rsidR="00004341">
        <w:rPr>
          <w:rFonts w:eastAsia="Arial" w:cs="Times New Roman"/>
          <w:color w:val="2E74B5" w:themeColor="accent5" w:themeShade="BF"/>
          <w:szCs w:val="24"/>
        </w:rPr>
        <w:t xml:space="preserve"> </w:t>
      </w:r>
      <w:r w:rsidR="004F60A7">
        <w:rPr>
          <w:rFonts w:eastAsia="Arial" w:cs="Times New Roman"/>
          <w:color w:val="2E74B5" w:themeColor="accent5" w:themeShade="BF"/>
          <w:szCs w:val="24"/>
        </w:rPr>
        <w:t>on</w:t>
      </w:r>
      <w:r w:rsidR="00004341">
        <w:rPr>
          <w:rFonts w:eastAsia="Arial" w:cs="Times New Roman"/>
          <w:color w:val="2E74B5" w:themeColor="accent5" w:themeShade="BF"/>
          <w:szCs w:val="24"/>
        </w:rPr>
        <w:t xml:space="preserve"> backward and symmetrical pairs, but not </w:t>
      </w:r>
      <w:r w:rsidR="004F60A7">
        <w:rPr>
          <w:rFonts w:eastAsia="Arial" w:cs="Times New Roman"/>
          <w:color w:val="2E74B5" w:themeColor="accent5" w:themeShade="BF"/>
          <w:szCs w:val="24"/>
        </w:rPr>
        <w:t xml:space="preserve">on </w:t>
      </w:r>
      <w:r w:rsidR="00004341">
        <w:rPr>
          <w:rFonts w:eastAsia="Arial" w:cs="Times New Roman"/>
          <w:color w:val="2E74B5" w:themeColor="accent5" w:themeShade="BF"/>
          <w:szCs w:val="24"/>
        </w:rPr>
        <w:t>unrelated pairs</w:t>
      </w:r>
      <w:r w:rsidR="004F60A7">
        <w:rPr>
          <w:rFonts w:eastAsia="Arial" w:cs="Times New Roman"/>
          <w:color w:val="2E74B5" w:themeColor="accent5" w:themeShade="BF"/>
          <w:szCs w:val="24"/>
        </w:rPr>
        <w:t xml:space="preserve">. Relational encoding, however, was similarly effective on backward and symmetrical pairs while also </w:t>
      </w:r>
      <w:r w:rsidR="001B3940">
        <w:rPr>
          <w:rFonts w:eastAsia="Arial" w:cs="Times New Roman"/>
          <w:color w:val="2E74B5" w:themeColor="accent5" w:themeShade="BF"/>
          <w:szCs w:val="24"/>
        </w:rPr>
        <w:t xml:space="preserve">reducing the illusion of </w:t>
      </w:r>
      <w:r w:rsidR="001B3940">
        <w:rPr>
          <w:rFonts w:eastAsia="Arial" w:cs="Times New Roman"/>
          <w:color w:val="2E74B5" w:themeColor="accent5" w:themeShade="BF"/>
          <w:szCs w:val="24"/>
        </w:rPr>
        <w:lastRenderedPageBreak/>
        <w:t xml:space="preserve">competence on unrelated pairs. These patterns were further explored via calibration plots, which qualified these patterns. </w:t>
      </w:r>
      <w:r w:rsidR="002F5359">
        <w:rPr>
          <w:rFonts w:eastAsia="Arial" w:cs="Times New Roman"/>
          <w:color w:val="2E74B5" w:themeColor="accent5" w:themeShade="BF"/>
          <w:szCs w:val="24"/>
        </w:rPr>
        <w:t>We also found that</w:t>
      </w:r>
      <w:r w:rsidR="00D41D9B">
        <w:rPr>
          <w:rFonts w:eastAsia="Arial" w:cs="Times New Roman"/>
          <w:color w:val="2E74B5" w:themeColor="accent5" w:themeShade="BF"/>
          <w:szCs w:val="24"/>
        </w:rPr>
        <w:t xml:space="preserve"> reductions in the illusion of competence primarily reflected increased calibration rather than resolution, as these encoding strategies </w:t>
      </w:r>
      <w:r w:rsidR="00161C54">
        <w:rPr>
          <w:rFonts w:eastAsia="Arial" w:cs="Times New Roman"/>
          <w:color w:val="2E74B5" w:themeColor="accent5" w:themeShade="BF"/>
          <w:szCs w:val="24"/>
        </w:rPr>
        <w:t>often reduced gamma on related pairs.</w:t>
      </w:r>
      <w:r w:rsidR="005C103A">
        <w:rPr>
          <w:rFonts w:eastAsia="Arial" w:cs="Times New Roman"/>
          <w:color w:val="2E74B5" w:themeColor="accent5" w:themeShade="BF"/>
          <w:szCs w:val="24"/>
        </w:rPr>
        <w:t xml:space="preserve"> </w:t>
      </w:r>
      <w:commentRangeStart w:id="278"/>
      <w:ins w:id="279" w:author="Nick Maxwell" w:date="2023-01-12T10:30:00Z">
        <w:r w:rsidR="00F372DE" w:rsidRPr="006A31D6">
          <w:rPr>
            <w:rFonts w:eastAsia="Arial" w:cs="Times New Roman"/>
            <w:color w:val="2E74B5" w:themeColor="accent5" w:themeShade="BF"/>
            <w:szCs w:val="24"/>
          </w:rPr>
          <w:t>Finally</w:t>
        </w:r>
      </w:ins>
      <w:commentRangeEnd w:id="278"/>
      <w:ins w:id="280" w:author="Nick Maxwell" w:date="2023-01-12T11:16:00Z">
        <w:r w:rsidR="00E12303">
          <w:rPr>
            <w:rStyle w:val="CommentReference"/>
          </w:rPr>
          <w:commentReference w:id="278"/>
        </w:r>
      </w:ins>
      <w:ins w:id="281" w:author="Nick Maxwell" w:date="2023-01-12T10:30:00Z">
        <w:r w:rsidR="00F372DE" w:rsidRPr="006A31D6">
          <w:rPr>
            <w:rFonts w:eastAsia="Arial" w:cs="Times New Roman"/>
            <w:color w:val="2E74B5" w:themeColor="accent5" w:themeShade="BF"/>
            <w:szCs w:val="24"/>
          </w:rPr>
          <w:t xml:space="preserve">, cross-experimental analyses revealed </w:t>
        </w:r>
      </w:ins>
      <w:ins w:id="282" w:author="Nick Maxwell" w:date="2023-01-12T10:39:00Z">
        <w:r w:rsidR="006A31D6" w:rsidRPr="006A31D6">
          <w:rPr>
            <w:rFonts w:eastAsia="Arial" w:cs="Times New Roman"/>
            <w:color w:val="2E74B5" w:themeColor="accent5" w:themeShade="BF"/>
            <w:szCs w:val="24"/>
          </w:rPr>
          <w:t>that</w:t>
        </w:r>
        <w:r w:rsidR="006A31D6">
          <w:rPr>
            <w:rFonts w:eastAsia="Arial" w:cs="Times New Roman"/>
            <w:color w:val="2E74B5" w:themeColor="accent5" w:themeShade="BF"/>
            <w:szCs w:val="24"/>
          </w:rPr>
          <w:t xml:space="preserve"> while </w:t>
        </w:r>
      </w:ins>
      <w:ins w:id="283" w:author="Nick Maxwell" w:date="2023-01-12T10:40:00Z">
        <w:r w:rsidR="006A31D6">
          <w:rPr>
            <w:rFonts w:eastAsia="Arial" w:cs="Times New Roman"/>
            <w:color w:val="2E74B5" w:themeColor="accent5" w:themeShade="BF"/>
            <w:szCs w:val="24"/>
          </w:rPr>
          <w:t>the think-aloud procedure</w:t>
        </w:r>
      </w:ins>
      <w:ins w:id="284" w:author="Nick Maxwell" w:date="2023-01-12T10:41:00Z">
        <w:r w:rsidR="006A31D6">
          <w:rPr>
            <w:rFonts w:eastAsia="Arial" w:cs="Times New Roman"/>
            <w:color w:val="2E74B5" w:themeColor="accent5" w:themeShade="BF"/>
            <w:szCs w:val="24"/>
          </w:rPr>
          <w:t xml:space="preserve"> improved recall relative to Experiment 1, this finding was moderated by pair type, such that only the more difficult backward and unrelated pairs showed this improvement. </w:t>
        </w:r>
      </w:ins>
      <w:ins w:id="285" w:author="Nick Maxwell" w:date="2023-01-12T10:42:00Z">
        <w:r w:rsidR="006A31D6">
          <w:rPr>
            <w:rFonts w:eastAsia="Arial" w:cs="Times New Roman"/>
            <w:color w:val="2E74B5" w:themeColor="accent5" w:themeShade="BF"/>
            <w:szCs w:val="24"/>
          </w:rPr>
          <w:t xml:space="preserve">Additionally, the magnitude of JOLs did not differ between experiments. </w:t>
        </w:r>
        <w:r w:rsidR="006A31D6" w:rsidRPr="006A31D6">
          <w:rPr>
            <w:rFonts w:eastAsia="Arial" w:cs="Times New Roman"/>
            <w:color w:val="2E74B5" w:themeColor="accent5" w:themeShade="BF"/>
            <w:szCs w:val="24"/>
            <w:highlight w:val="yellow"/>
            <w:rPrChange w:id="286" w:author="Nick Maxwell" w:date="2023-01-12T10:43:00Z">
              <w:rPr>
                <w:rFonts w:eastAsia="Arial" w:cs="Times New Roman"/>
                <w:color w:val="2E74B5" w:themeColor="accent5" w:themeShade="BF"/>
                <w:szCs w:val="24"/>
              </w:rPr>
            </w:rPrChange>
          </w:rPr>
          <w:t>[CALIBRATION PLOTS].</w:t>
        </w:r>
        <w:r w:rsidR="006A31D6">
          <w:rPr>
            <w:rFonts w:eastAsia="Arial" w:cs="Times New Roman"/>
            <w:color w:val="2E74B5" w:themeColor="accent5" w:themeShade="BF"/>
            <w:szCs w:val="24"/>
          </w:rPr>
          <w:t xml:space="preserve"> Finally, </w:t>
        </w:r>
      </w:ins>
      <w:ins w:id="287" w:author="Nick Maxwell" w:date="2023-01-12T11:19:00Z">
        <w:r w:rsidR="00875DD4">
          <w:rPr>
            <w:rFonts w:eastAsia="Arial" w:cs="Times New Roman"/>
            <w:color w:val="2E74B5" w:themeColor="accent5" w:themeShade="BF"/>
            <w:szCs w:val="24"/>
          </w:rPr>
          <w:t>resolution did not diffe</w:t>
        </w:r>
      </w:ins>
      <w:ins w:id="288" w:author="Nick Maxwell" w:date="2023-01-12T11:20:00Z">
        <w:r w:rsidR="00875DD4">
          <w:rPr>
            <w:rFonts w:eastAsia="Arial" w:cs="Times New Roman"/>
            <w:color w:val="2E74B5" w:themeColor="accent5" w:themeShade="BF"/>
            <w:szCs w:val="24"/>
          </w:rPr>
          <w:t>r as a function of experiment</w:t>
        </w:r>
      </w:ins>
      <w:ins w:id="289" w:author="Nick Maxwell" w:date="2023-01-12T11:18:00Z">
        <w:r w:rsidR="00875DD4">
          <w:rPr>
            <w:rFonts w:eastAsia="Arial" w:cs="Times New Roman"/>
            <w:color w:val="2E74B5" w:themeColor="accent5" w:themeShade="BF"/>
            <w:szCs w:val="24"/>
          </w:rPr>
          <w:t xml:space="preserve">. </w:t>
        </w:r>
      </w:ins>
      <w:r w:rsidR="005C103A">
        <w:rPr>
          <w:rFonts w:eastAsia="Arial" w:cs="Times New Roman"/>
          <w:color w:val="2E74B5" w:themeColor="accent5" w:themeShade="BF"/>
          <w:szCs w:val="24"/>
        </w:rPr>
        <w:t xml:space="preserve">Thus, findings from </w:t>
      </w:r>
      <w:r w:rsidR="00C86155">
        <w:rPr>
          <w:rFonts w:eastAsia="Arial" w:cs="Times New Roman"/>
          <w:color w:val="2E74B5" w:themeColor="accent5" w:themeShade="BF"/>
          <w:szCs w:val="24"/>
        </w:rPr>
        <w:t>Experiment 2 largely replicated patterns reported in Experiment 1</w:t>
      </w:r>
      <w:r w:rsidR="00F06E8F">
        <w:rPr>
          <w:rFonts w:eastAsia="Arial" w:cs="Times New Roman"/>
          <w:color w:val="2E74B5" w:themeColor="accent5" w:themeShade="BF"/>
          <w:szCs w:val="24"/>
        </w:rPr>
        <w:t xml:space="preserve">, </w:t>
      </w:r>
      <w:r w:rsidR="00DF0CBD">
        <w:rPr>
          <w:rFonts w:eastAsia="Arial" w:cs="Times New Roman"/>
          <w:color w:val="2E74B5" w:themeColor="accent5" w:themeShade="BF"/>
          <w:szCs w:val="24"/>
        </w:rPr>
        <w:t>further indicating that</w:t>
      </w:r>
      <w:r w:rsidR="00F06E8F">
        <w:rPr>
          <w:rFonts w:eastAsia="Arial" w:cs="Times New Roman"/>
          <w:color w:val="2E74B5" w:themeColor="accent5" w:themeShade="BF"/>
          <w:szCs w:val="24"/>
        </w:rPr>
        <w:t xml:space="preserve"> item-specific and relational encoding strategies </w:t>
      </w:r>
      <w:r w:rsidR="00DF0CBD">
        <w:rPr>
          <w:rFonts w:eastAsia="Arial" w:cs="Times New Roman"/>
          <w:color w:val="2E74B5" w:themeColor="accent5" w:themeShade="BF"/>
          <w:szCs w:val="24"/>
        </w:rPr>
        <w:t>effectively</w:t>
      </w:r>
      <w:r w:rsidR="00F06E8F">
        <w:rPr>
          <w:rFonts w:eastAsia="Arial" w:cs="Times New Roman"/>
          <w:color w:val="2E74B5" w:themeColor="accent5" w:themeShade="BF"/>
          <w:szCs w:val="24"/>
        </w:rPr>
        <w:t xml:space="preserve"> reduc</w:t>
      </w:r>
      <w:r w:rsidR="00DF0CBD">
        <w:rPr>
          <w:rFonts w:eastAsia="Arial" w:cs="Times New Roman"/>
          <w:color w:val="2E74B5" w:themeColor="accent5" w:themeShade="BF"/>
          <w:szCs w:val="24"/>
        </w:rPr>
        <w:t>e</w:t>
      </w:r>
      <w:r w:rsidR="00F06E8F">
        <w:rPr>
          <w:rFonts w:eastAsia="Arial" w:cs="Times New Roman"/>
          <w:color w:val="2E74B5" w:themeColor="accent5" w:themeShade="BF"/>
          <w:szCs w:val="24"/>
        </w:rPr>
        <w:t xml:space="preserve"> the illusion of competence</w:t>
      </w:r>
      <w:r w:rsidR="00DF0CBD">
        <w:rPr>
          <w:rFonts w:eastAsia="Arial" w:cs="Times New Roman"/>
          <w:color w:val="2E74B5" w:themeColor="accent5" w:themeShade="BF"/>
          <w:szCs w:val="24"/>
        </w:rPr>
        <w:t>. Additionally, the replication of these patterns provides additional evidence</w:t>
      </w:r>
      <w:r w:rsidR="00F06E8F">
        <w:rPr>
          <w:rFonts w:eastAsia="Arial" w:cs="Times New Roman"/>
          <w:color w:val="2E74B5" w:themeColor="accent5" w:themeShade="BF"/>
          <w:szCs w:val="24"/>
        </w:rPr>
        <w:t xml:space="preserve"> that particpants were correctly applying their respective encoding strategies in Experiment 1.</w:t>
      </w:r>
    </w:p>
    <w:p w14:paraId="7CE03177" w14:textId="36013A47" w:rsidR="000610E7" w:rsidRDefault="0064605C" w:rsidP="004905F8">
      <w:pPr>
        <w:spacing w:after="160"/>
        <w:contextualSpacing/>
        <w:jc w:val="center"/>
        <w:rPr>
          <w:rFonts w:eastAsia="Arial" w:cs="Times New Roman"/>
          <w:b/>
          <w:bCs/>
          <w:szCs w:val="24"/>
        </w:rPr>
      </w:pPr>
      <w:r>
        <w:rPr>
          <w:rFonts w:eastAsia="Arial" w:cs="Times New Roman"/>
          <w:b/>
          <w:bCs/>
          <w:szCs w:val="24"/>
        </w:rPr>
        <w:t xml:space="preserve">General </w:t>
      </w:r>
      <w:r w:rsidR="000610E7" w:rsidRPr="00633395">
        <w:rPr>
          <w:rFonts w:eastAsia="Arial" w:cs="Times New Roman"/>
          <w:b/>
          <w:bCs/>
          <w:szCs w:val="24"/>
        </w:rPr>
        <w:t>Discussion</w:t>
      </w:r>
    </w:p>
    <w:p w14:paraId="0EA91AC1" w14:textId="2A40B0B8" w:rsidR="00212A57" w:rsidRDefault="0061021F" w:rsidP="00D85EEC">
      <w:pPr>
        <w:ind w:firstLine="720"/>
      </w:pPr>
      <w:r>
        <w:t>T</w:t>
      </w:r>
      <w:r w:rsidR="000610E7">
        <w:t xml:space="preserve">he </w:t>
      </w:r>
      <w:r>
        <w:t xml:space="preserve">goal of the </w:t>
      </w:r>
      <w:r w:rsidR="00D85EEC">
        <w:t xml:space="preserve">present study </w:t>
      </w:r>
      <w:r>
        <w:t xml:space="preserve">was </w:t>
      </w:r>
      <w:r w:rsidR="000610E7">
        <w:t>to</w:t>
      </w:r>
      <w:r w:rsidR="00486BE8">
        <w:t xml:space="preserve"> reduce the illusion of competence by</w:t>
      </w:r>
      <w:r w:rsidR="00210370">
        <w:t xml:space="preserve"> </w:t>
      </w:r>
      <w:r w:rsidR="000610E7">
        <w:t>improv</w:t>
      </w:r>
      <w:r w:rsidR="00486BE8">
        <w:t>ing</w:t>
      </w:r>
      <w:r w:rsidR="000610E7">
        <w:t xml:space="preserve"> the</w:t>
      </w:r>
      <w:r w:rsidR="00A75347">
        <w:t xml:space="preserve"> predictive efficacy of</w:t>
      </w:r>
      <w:r w:rsidR="000610E7">
        <w:t xml:space="preserve"> JOL ratings </w:t>
      </w:r>
      <w:r w:rsidR="00A75347">
        <w:t>on</w:t>
      </w:r>
      <w:r w:rsidR="000610E7">
        <w:t xml:space="preserve"> recall of forward, backward, </w:t>
      </w:r>
      <w:r w:rsidR="00677C6A">
        <w:t xml:space="preserve">symmetrical, </w:t>
      </w:r>
      <w:r w:rsidR="000610E7">
        <w:t>and unrelated cue-target word pairs.</w:t>
      </w:r>
      <w:r w:rsidR="00A75347">
        <w:t xml:space="preserve"> Previous research has consistently </w:t>
      </w:r>
      <w:r w:rsidR="00EE78D0">
        <w:t>found</w:t>
      </w:r>
      <w:r w:rsidR="00A75347">
        <w:t xml:space="preserve"> that JOLs tend to be over predictive on unrelated and deceptive backward pairs</w:t>
      </w:r>
      <w:r w:rsidR="00035765">
        <w:t>,</w:t>
      </w:r>
      <w:r w:rsidR="00A75347">
        <w:t xml:space="preserve"> resulting in an illusion of competence pattern (</w:t>
      </w:r>
      <w:proofErr w:type="spellStart"/>
      <w:r w:rsidR="00A75347">
        <w:t>Koriat</w:t>
      </w:r>
      <w:proofErr w:type="spellEnd"/>
      <w:r w:rsidR="00A75347">
        <w:t xml:space="preserve"> &amp; Bjork, 2005; Maxwell &amp; Huff, </w:t>
      </w:r>
      <w:r w:rsidR="00C22E57">
        <w:t>2021</w:t>
      </w:r>
      <w:r w:rsidR="00A75347">
        <w:t xml:space="preserve">). </w:t>
      </w:r>
      <w:r w:rsidR="002F5359">
        <w:t>Because</w:t>
      </w:r>
      <w:r w:rsidR="00212A57">
        <w:t xml:space="preserve"> previous work has shown </w:t>
      </w:r>
      <w:r w:rsidR="00EA5EF5">
        <w:t xml:space="preserve">memory </w:t>
      </w:r>
      <w:r w:rsidR="00212A57">
        <w:t xml:space="preserve">benefits </w:t>
      </w:r>
      <w:r w:rsidR="00EA5EF5">
        <w:t xml:space="preserve">when </w:t>
      </w:r>
      <w:r w:rsidR="00212A57">
        <w:t xml:space="preserve">deep processing </w:t>
      </w:r>
      <w:r w:rsidR="00EA5EF5">
        <w:t>is used in conjunction with JOLs</w:t>
      </w:r>
      <w:r w:rsidR="00EE78D0">
        <w:t xml:space="preserve"> </w:t>
      </w:r>
      <w:r w:rsidR="00212A57">
        <w:t>(</w:t>
      </w:r>
      <w:proofErr w:type="spellStart"/>
      <w:r w:rsidR="00212A57">
        <w:t>Tekin</w:t>
      </w:r>
      <w:proofErr w:type="spellEnd"/>
      <w:r w:rsidR="00212A57">
        <w:t xml:space="preserve"> &amp; Roediger, </w:t>
      </w:r>
      <w:r w:rsidR="00EA5EF5">
        <w:t>2020</w:t>
      </w:r>
      <w:r w:rsidR="00212A57">
        <w:t xml:space="preserve">), </w:t>
      </w:r>
      <w:r w:rsidR="00456F78" w:rsidRPr="00456F78">
        <w:rPr>
          <w:color w:val="4472C4" w:themeColor="accent1"/>
        </w:rPr>
        <w:t xml:space="preserve">Experiment 1 </w:t>
      </w:r>
      <w:r w:rsidR="000C650C">
        <w:rPr>
          <w:color w:val="4472C4" w:themeColor="accent1"/>
        </w:rPr>
        <w:t>first sought</w:t>
      </w:r>
      <w:r w:rsidR="00212A57">
        <w:t xml:space="preserve"> </w:t>
      </w:r>
      <w:r w:rsidR="000C650C">
        <w:t xml:space="preserve">to </w:t>
      </w:r>
      <w:r w:rsidR="00212A57">
        <w:t xml:space="preserve">further </w:t>
      </w:r>
      <w:r w:rsidR="00C67486">
        <w:t xml:space="preserve">qualify </w:t>
      </w:r>
      <w:r w:rsidR="000E6D87">
        <w:t xml:space="preserve">deep-processing effects by comparing item-specific and relational encoding—separate </w:t>
      </w:r>
      <w:r w:rsidR="00035765">
        <w:t>encoding</w:t>
      </w:r>
      <w:r w:rsidR="000E6D87">
        <w:t xml:space="preserve"> tasks that promote deep processing.</w:t>
      </w:r>
      <w:r w:rsidR="00456F78">
        <w:t xml:space="preserve"> </w:t>
      </w:r>
      <w:r w:rsidR="00456F78" w:rsidRPr="00456F78">
        <w:rPr>
          <w:color w:val="4472C4" w:themeColor="accent1"/>
        </w:rPr>
        <w:t xml:space="preserve">Experiment 2 </w:t>
      </w:r>
      <w:r w:rsidR="000C650C">
        <w:rPr>
          <w:color w:val="4472C4" w:themeColor="accent1"/>
        </w:rPr>
        <w:t xml:space="preserve">was </w:t>
      </w:r>
      <w:r w:rsidR="00456F78" w:rsidRPr="00456F78">
        <w:rPr>
          <w:color w:val="4472C4" w:themeColor="accent1"/>
        </w:rPr>
        <w:t xml:space="preserve">then </w:t>
      </w:r>
      <w:r w:rsidR="000C650C">
        <w:rPr>
          <w:color w:val="4472C4" w:themeColor="accent1"/>
        </w:rPr>
        <w:t>designed to replicate</w:t>
      </w:r>
      <w:r w:rsidR="00456F78" w:rsidRPr="00456F78">
        <w:rPr>
          <w:color w:val="4472C4" w:themeColor="accent1"/>
        </w:rPr>
        <w:t xml:space="preserve"> Experiment 1</w:t>
      </w:r>
      <w:r w:rsidR="000C650C">
        <w:rPr>
          <w:color w:val="4472C4" w:themeColor="accent1"/>
        </w:rPr>
        <w:t xml:space="preserve"> </w:t>
      </w:r>
      <w:r w:rsidR="00456F78" w:rsidRPr="00456F78">
        <w:rPr>
          <w:color w:val="4472C4" w:themeColor="accent1"/>
        </w:rPr>
        <w:t xml:space="preserve">while also including a think-aloud procedure to ensure that participants </w:t>
      </w:r>
      <w:r w:rsidR="00D74F24">
        <w:rPr>
          <w:color w:val="4472C4" w:themeColor="accent1"/>
        </w:rPr>
        <w:t>applied</w:t>
      </w:r>
      <w:r w:rsidR="00456F78" w:rsidRPr="00456F78">
        <w:rPr>
          <w:color w:val="4472C4" w:themeColor="accent1"/>
        </w:rPr>
        <w:t xml:space="preserve"> their </w:t>
      </w:r>
      <w:r w:rsidR="00D74F24">
        <w:rPr>
          <w:color w:val="4472C4" w:themeColor="accent1"/>
        </w:rPr>
        <w:t>instructed</w:t>
      </w:r>
      <w:r w:rsidR="00D74F24" w:rsidRPr="00456F78">
        <w:rPr>
          <w:color w:val="4472C4" w:themeColor="accent1"/>
        </w:rPr>
        <w:t xml:space="preserve"> </w:t>
      </w:r>
      <w:r w:rsidR="00456F78" w:rsidRPr="00456F78">
        <w:rPr>
          <w:color w:val="4472C4" w:themeColor="accent1"/>
        </w:rPr>
        <w:t xml:space="preserve">encoding strategies. </w:t>
      </w:r>
      <w:r w:rsidR="000C650C">
        <w:t>Additionally</w:t>
      </w:r>
      <w:r w:rsidR="000C650C" w:rsidRPr="000C650C">
        <w:rPr>
          <w:color w:val="4472C4" w:themeColor="accent1"/>
        </w:rPr>
        <w:t xml:space="preserve">, </w:t>
      </w:r>
      <w:r w:rsidR="000C650C" w:rsidRPr="000C650C">
        <w:rPr>
          <w:color w:val="4472C4" w:themeColor="accent1"/>
        </w:rPr>
        <w:lastRenderedPageBreak/>
        <w:t>a</w:t>
      </w:r>
      <w:r w:rsidR="00456F78" w:rsidRPr="000C650C">
        <w:rPr>
          <w:color w:val="4472C4" w:themeColor="accent1"/>
        </w:rPr>
        <w:t>cross experiments,</w:t>
      </w:r>
      <w:r w:rsidR="00456F78">
        <w:t xml:space="preserve"> w</w:t>
      </w:r>
      <w:r w:rsidR="000E6D87">
        <w:t xml:space="preserve">e evaluated the correspondence of JOLs/recall to test calibration and included gammas as a measure of JOL resolution. </w:t>
      </w:r>
    </w:p>
    <w:p w14:paraId="3E547D0D" w14:textId="06A4EEE4" w:rsidR="00630712" w:rsidRDefault="00612DBC" w:rsidP="009F27F9">
      <w:pPr>
        <w:ind w:firstLine="720"/>
      </w:pPr>
      <w:r w:rsidRPr="00612DBC">
        <w:rPr>
          <w:color w:val="0070C0"/>
        </w:rPr>
        <w:t>Across experiments</w:t>
      </w:r>
      <w:r w:rsidR="000610E7">
        <w:t xml:space="preserve">, forward pairs </w:t>
      </w:r>
      <w:r w:rsidR="00A75347">
        <w:t xml:space="preserve">did not </w:t>
      </w:r>
      <w:r w:rsidR="00F5676B">
        <w:t>produce</w:t>
      </w:r>
      <w:r w:rsidR="00A75347">
        <w:t xml:space="preserve"> an illusion of competence pattern</w:t>
      </w:r>
      <w:r w:rsidR="000610E7">
        <w:t xml:space="preserve"> </w:t>
      </w:r>
      <w:r w:rsidR="006A7C33">
        <w:t xml:space="preserve">across any of the three encoding groups. </w:t>
      </w:r>
      <w:r w:rsidR="00DC5F92">
        <w:t>However, c</w:t>
      </w:r>
      <w:r w:rsidR="00630712">
        <w:t xml:space="preserve">onsistent with previous research (e.g., </w:t>
      </w:r>
      <w:proofErr w:type="spellStart"/>
      <w:r w:rsidR="00630712">
        <w:t>Koriat</w:t>
      </w:r>
      <w:proofErr w:type="spellEnd"/>
      <w:r w:rsidR="00630712">
        <w:t xml:space="preserve"> &amp; Bjork, 2005; Maxwell &amp; Huff, 2021), illusions of competence emerged for backward and symmetrical paired associates and unrelated pairs</w:t>
      </w:r>
      <w:r w:rsidR="00DC5F92">
        <w:t xml:space="preserve">, though these effects were moderated by encoding task. </w:t>
      </w:r>
      <w:r w:rsidR="00630712">
        <w:t xml:space="preserve">Starting </w:t>
      </w:r>
      <w:r w:rsidR="00DC5F92">
        <w:t xml:space="preserve">with </w:t>
      </w:r>
      <w:r w:rsidR="00210370" w:rsidRPr="00210370">
        <w:rPr>
          <w:color w:val="4472C4" w:themeColor="accent1"/>
        </w:rPr>
        <w:t>Experiment 1</w:t>
      </w:r>
      <w:r w:rsidR="00210370">
        <w:t xml:space="preserve">, </w:t>
      </w:r>
      <w:r w:rsidR="00DC5F92">
        <w:t xml:space="preserve">participants </w:t>
      </w:r>
      <w:r w:rsidR="00222416">
        <w:t>in</w:t>
      </w:r>
      <w:r w:rsidR="00DC5F92">
        <w:t xml:space="preserve"> the standard</w:t>
      </w:r>
      <w:r w:rsidR="00960293">
        <w:t>,</w:t>
      </w:r>
      <w:r w:rsidR="00C67486">
        <w:t xml:space="preserve"> read-only</w:t>
      </w:r>
      <w:r w:rsidR="00DC5F92">
        <w:t xml:space="preserve"> JOL </w:t>
      </w:r>
      <w:r w:rsidR="00222416">
        <w:t>group</w:t>
      </w:r>
      <w:r w:rsidR="00210370">
        <w:t xml:space="preserve"> showed a </w:t>
      </w:r>
      <w:r w:rsidR="00DC5F92">
        <w:t xml:space="preserve">robust illusion of competence </w:t>
      </w:r>
      <w:r w:rsidR="00210370">
        <w:t>on</w:t>
      </w:r>
      <w:r w:rsidR="003F64C6">
        <w:t xml:space="preserve"> backward pairs</w:t>
      </w:r>
      <w:r w:rsidR="00DC5F92">
        <w:t xml:space="preserve">, </w:t>
      </w:r>
      <w:r w:rsidR="00210370">
        <w:t>which</w:t>
      </w:r>
      <w:r w:rsidR="003F64C6">
        <w:t xml:space="preserve"> </w:t>
      </w:r>
      <w:r w:rsidR="009D631B">
        <w:t>extended to</w:t>
      </w:r>
      <w:r w:rsidR="003F64C6">
        <w:t xml:space="preserve"> </w:t>
      </w:r>
      <w:r w:rsidR="00DC5F92">
        <w:t>symmetrical and unrelated pairs.</w:t>
      </w:r>
      <w:r w:rsidR="00231947">
        <w:t xml:space="preserve"> </w:t>
      </w:r>
      <w:r w:rsidR="00DC5F92">
        <w:t xml:space="preserve">Next, for </w:t>
      </w:r>
      <w:r w:rsidR="003F64C6">
        <w:t>the</w:t>
      </w:r>
      <w:r w:rsidR="00630712">
        <w:t xml:space="preserve"> item-specific </w:t>
      </w:r>
      <w:r w:rsidR="00DC5F92">
        <w:t>group</w:t>
      </w:r>
      <w:r w:rsidR="00630712">
        <w:t xml:space="preserve">, JOLs underpredicted </w:t>
      </w:r>
      <w:r w:rsidR="00713781">
        <w:t xml:space="preserve">later recall of forward pairs (cf. </w:t>
      </w:r>
      <w:proofErr w:type="spellStart"/>
      <w:r w:rsidR="006A7C33">
        <w:t>Koriat</w:t>
      </w:r>
      <w:proofErr w:type="spellEnd"/>
      <w:r w:rsidR="006A7C33">
        <w:t xml:space="preserve"> &amp; Bjork</w:t>
      </w:r>
      <w:r w:rsidR="00713781">
        <w:t>,</w:t>
      </w:r>
      <w:r w:rsidR="006A7C33">
        <w:t xml:space="preserve"> 2005</w:t>
      </w:r>
      <w:r w:rsidR="00713781">
        <w:t>;</w:t>
      </w:r>
      <w:r w:rsidR="006A7C33">
        <w:t xml:space="preserve"> Castel et al. 2007</w:t>
      </w:r>
      <w:r w:rsidR="00231947">
        <w:t>). The illusion of competence</w:t>
      </w:r>
      <w:r w:rsidR="00796EF8">
        <w:t xml:space="preserve"> again</w:t>
      </w:r>
      <w:r w:rsidR="00231947">
        <w:t xml:space="preserve"> occurred for backward pairs, though it was reduced compared to</w:t>
      </w:r>
      <w:r w:rsidR="009F27F9">
        <w:t xml:space="preserve"> both</w:t>
      </w:r>
      <w:r w:rsidR="00231947">
        <w:t xml:space="preserve"> the </w:t>
      </w:r>
      <w:r w:rsidR="00C67486">
        <w:t>read</w:t>
      </w:r>
      <w:r w:rsidR="009F27F9">
        <w:t xml:space="preserve"> and relational encoding groups, </w:t>
      </w:r>
      <w:r w:rsidR="00796EF8">
        <w:t>a</w:t>
      </w:r>
      <w:r w:rsidR="009F27F9" w:rsidRPr="009F27F9">
        <w:t xml:space="preserve"> </w:t>
      </w:r>
      <w:r w:rsidR="00796EF8">
        <w:t xml:space="preserve">pattern consistent </w:t>
      </w:r>
      <w:r w:rsidR="009F27F9" w:rsidRPr="009F27F9">
        <w:t>with our prediction that item-specific encoding would be most beneficial in reducing the illusion of competence for related pairs (cf. Huff &amp; Bodner, 2014).</w:t>
      </w:r>
      <w:r w:rsidR="00231947">
        <w:t xml:space="preserve"> For symmetrical pairs, </w:t>
      </w:r>
      <w:r w:rsidR="00796EF8">
        <w:t xml:space="preserve">item-specific encoding eliminated the </w:t>
      </w:r>
      <w:r w:rsidR="00630712">
        <w:t>illusion of competence</w:t>
      </w:r>
      <w:r w:rsidR="00231947">
        <w:t xml:space="preserve">. Unrelated pairs </w:t>
      </w:r>
      <w:r w:rsidR="003F64C6">
        <w:t xml:space="preserve">also showed an illusion of competence pattern, though this was reduced relative to the read group. </w:t>
      </w:r>
      <w:r w:rsidR="00DC5F92">
        <w:t xml:space="preserve">Finally, for the relational encoding task, </w:t>
      </w:r>
      <w:r w:rsidR="00C67486">
        <w:t>the illusion of competence pattern was eliminated</w:t>
      </w:r>
      <w:r w:rsidR="00DD1269">
        <w:t xml:space="preserve"> for unrelated pairs</w:t>
      </w:r>
      <w:r w:rsidR="00231947">
        <w:t xml:space="preserve">, but as with item-specific encoding, the </w:t>
      </w:r>
      <w:r w:rsidR="00C67486">
        <w:t xml:space="preserve">pattern </w:t>
      </w:r>
      <w:r w:rsidR="00231947">
        <w:t>was</w:t>
      </w:r>
      <w:r w:rsidR="00222416">
        <w:t xml:space="preserve"> only</w:t>
      </w:r>
      <w:r w:rsidR="00231947">
        <w:t xml:space="preserve"> reduced</w:t>
      </w:r>
      <w:r w:rsidR="00222416">
        <w:t xml:space="preserve"> but not eliminated</w:t>
      </w:r>
      <w:r w:rsidR="00DD1269">
        <w:t xml:space="preserve"> for backward pairs</w:t>
      </w:r>
      <w:r w:rsidR="00231947">
        <w:t xml:space="preserve"> compared to participants in </w:t>
      </w:r>
      <w:r w:rsidR="00C67486">
        <w:t>in the read group</w:t>
      </w:r>
      <w:r w:rsidR="00231947">
        <w:t xml:space="preserve">. For symmetrical pairs, the illusion of competence was again reduced. </w:t>
      </w:r>
    </w:p>
    <w:p w14:paraId="0DAA3A9D" w14:textId="3CA273DF" w:rsidR="002375F2" w:rsidRPr="00F06E8F" w:rsidRDefault="00210370" w:rsidP="00F06E8F">
      <w:pPr>
        <w:ind w:firstLine="720"/>
        <w:rPr>
          <w:color w:val="4472C4" w:themeColor="accent1"/>
        </w:rPr>
      </w:pPr>
      <w:r w:rsidRPr="00AD767D">
        <w:rPr>
          <w:color w:val="4472C4" w:themeColor="accent1"/>
        </w:rPr>
        <w:t>These patterns extended to Experiment 2</w:t>
      </w:r>
      <w:r w:rsidR="007F24DD">
        <w:rPr>
          <w:color w:val="4472C4" w:themeColor="accent1"/>
        </w:rPr>
        <w:t>,</w:t>
      </w:r>
      <w:r w:rsidR="00AD767D" w:rsidRPr="00AD767D">
        <w:rPr>
          <w:color w:val="4472C4" w:themeColor="accent1"/>
        </w:rPr>
        <w:t xml:space="preserve"> </w:t>
      </w:r>
      <w:r w:rsidR="007F24DD">
        <w:rPr>
          <w:color w:val="4472C4" w:themeColor="accent1"/>
        </w:rPr>
        <w:t>in which</w:t>
      </w:r>
      <w:r w:rsidR="00AD767D" w:rsidRPr="00AD767D">
        <w:rPr>
          <w:color w:val="4472C4" w:themeColor="accent1"/>
        </w:rPr>
        <w:t xml:space="preserve"> participants completed the item-specific/relational encoding tasks aloud. Both strategies eliminated the illusion on backward and symmetrical pairs, and, consistent with Experiment 1, only relational encoding was effective on unrelated pairs. Furthermore, relative to Experiment 1, each encoding strategy was more </w:t>
      </w:r>
      <w:r w:rsidR="00AD767D" w:rsidRPr="00AD767D">
        <w:rPr>
          <w:color w:val="4472C4" w:themeColor="accent1"/>
        </w:rPr>
        <w:lastRenderedPageBreak/>
        <w:t xml:space="preserve">effective, often </w:t>
      </w:r>
      <w:r w:rsidR="001370EB">
        <w:rPr>
          <w:color w:val="4472C4" w:themeColor="accent1"/>
        </w:rPr>
        <w:t>producing</w:t>
      </w:r>
      <w:r w:rsidR="00AD767D" w:rsidRPr="00AD767D">
        <w:rPr>
          <w:color w:val="4472C4" w:themeColor="accent1"/>
        </w:rPr>
        <w:t xml:space="preserve"> </w:t>
      </w:r>
      <w:proofErr w:type="spellStart"/>
      <w:r w:rsidR="00AD767D" w:rsidRPr="00AD767D">
        <w:rPr>
          <w:color w:val="4472C4" w:themeColor="accent1"/>
        </w:rPr>
        <w:t>underconfidence</w:t>
      </w:r>
      <w:proofErr w:type="spellEnd"/>
      <w:r w:rsidR="00AD767D" w:rsidRPr="00AD767D">
        <w:rPr>
          <w:color w:val="4472C4" w:themeColor="accent1"/>
        </w:rPr>
        <w:t xml:space="preserve"> patterns in which JOLs underestimated recall. Th</w:t>
      </w:r>
      <w:r w:rsidR="001370EB">
        <w:rPr>
          <w:color w:val="4472C4" w:themeColor="accent1"/>
        </w:rPr>
        <w:t xml:space="preserve">ese patterns </w:t>
      </w:r>
      <w:r w:rsidR="00AD767D" w:rsidRPr="00AD767D">
        <w:rPr>
          <w:color w:val="4472C4" w:themeColor="accent1"/>
        </w:rPr>
        <w:t xml:space="preserve">likely resulted due to the additional encoding </w:t>
      </w:r>
      <w:r w:rsidR="001370EB">
        <w:rPr>
          <w:color w:val="4472C4" w:themeColor="accent1"/>
        </w:rPr>
        <w:t>afforded by</w:t>
      </w:r>
      <w:r w:rsidR="00AD767D" w:rsidRPr="00AD767D">
        <w:rPr>
          <w:color w:val="4472C4" w:themeColor="accent1"/>
        </w:rPr>
        <w:t xml:space="preserve"> the think-aloud procedure in Experiment 2</w:t>
      </w:r>
      <w:r w:rsidR="001370EB">
        <w:rPr>
          <w:color w:val="4472C4" w:themeColor="accent1"/>
        </w:rPr>
        <w:t xml:space="preserve">, which </w:t>
      </w:r>
      <w:r w:rsidR="00AD767D" w:rsidRPr="00AD767D">
        <w:rPr>
          <w:color w:val="4472C4" w:themeColor="accent1"/>
        </w:rPr>
        <w:t>further elevat</w:t>
      </w:r>
      <w:r w:rsidR="001370EB">
        <w:rPr>
          <w:color w:val="4472C4" w:themeColor="accent1"/>
        </w:rPr>
        <w:t>ed</w:t>
      </w:r>
      <w:r w:rsidR="00AD767D" w:rsidRPr="00AD767D">
        <w:rPr>
          <w:color w:val="4472C4" w:themeColor="accent1"/>
        </w:rPr>
        <w:t xml:space="preserve"> recall </w:t>
      </w:r>
      <w:r w:rsidR="001370EB">
        <w:rPr>
          <w:color w:val="4472C4" w:themeColor="accent1"/>
        </w:rPr>
        <w:t xml:space="preserve">rates </w:t>
      </w:r>
      <w:r w:rsidR="00AD767D" w:rsidRPr="00AD767D">
        <w:rPr>
          <w:color w:val="4472C4" w:themeColor="accent1"/>
        </w:rPr>
        <w:t xml:space="preserve">relative to JOLs. </w:t>
      </w:r>
      <w:r w:rsidR="002325BE">
        <w:rPr>
          <w:color w:val="4472C4" w:themeColor="accent1"/>
        </w:rPr>
        <w:t>C</w:t>
      </w:r>
      <w:r w:rsidR="00846A75" w:rsidRPr="00AD767D">
        <w:rPr>
          <w:color w:val="4472C4" w:themeColor="accent1"/>
        </w:rPr>
        <w:t>ross-experimental analyses confirmed that</w:t>
      </w:r>
      <w:r w:rsidR="00AD767D" w:rsidRPr="00AD767D">
        <w:rPr>
          <w:color w:val="4472C4" w:themeColor="accent1"/>
        </w:rPr>
        <w:t xml:space="preserve"> while recall rates improved from Experiment 1 to Experiment 2, JOL ratings were equivalent. </w:t>
      </w:r>
      <w:r w:rsidR="002375F2">
        <w:rPr>
          <w:color w:val="4472C4" w:themeColor="accent1"/>
        </w:rPr>
        <w:t>Thus, any changes in the illusion of competence patterns between experiments were primarily driven by additional encoding due to participants vocalizing their encoding processes.</w:t>
      </w:r>
      <w:r w:rsidR="00F06E8F">
        <w:rPr>
          <w:color w:val="4472C4" w:themeColor="accent1"/>
        </w:rPr>
        <w:t xml:space="preserve"> Furthermore, our finding that patterns in Experiment 1 extended to Experiment 2 suggests that participants were effectively applying their respective encoding strategies in Experiment 1, even when tasked with completely these tasks silently. </w:t>
      </w:r>
      <w:r w:rsidRPr="00AD767D">
        <w:rPr>
          <w:color w:val="4472C4" w:themeColor="accent1"/>
        </w:rPr>
        <w:t xml:space="preserve">Taken together, </w:t>
      </w:r>
      <w:r w:rsidR="00AD767D" w:rsidRPr="00AD767D">
        <w:rPr>
          <w:color w:val="4472C4" w:themeColor="accent1"/>
        </w:rPr>
        <w:t xml:space="preserve">findings from both experiments indicate </w:t>
      </w:r>
      <w:r w:rsidRPr="00AD767D">
        <w:rPr>
          <w:color w:val="4472C4" w:themeColor="accent1"/>
        </w:rPr>
        <w:t xml:space="preserve">both item-specific and relational encoding tasks </w:t>
      </w:r>
      <w:r w:rsidR="00AD767D" w:rsidRPr="00AD767D">
        <w:rPr>
          <w:color w:val="4472C4" w:themeColor="accent1"/>
        </w:rPr>
        <w:t xml:space="preserve">each </w:t>
      </w:r>
      <w:r w:rsidRPr="00AD767D">
        <w:rPr>
          <w:color w:val="4472C4" w:themeColor="accent1"/>
        </w:rPr>
        <w:t>improve JOL accuracy versus a read task, though their relative effectiveness depends upon the associative direction of the pair type.</w:t>
      </w:r>
      <w:r w:rsidR="007F24DD">
        <w:rPr>
          <w:color w:val="4472C4" w:themeColor="accent1"/>
        </w:rPr>
        <w:t xml:space="preserve"> </w:t>
      </w:r>
    </w:p>
    <w:p w14:paraId="7AAD8795" w14:textId="40306364" w:rsidR="00210370" w:rsidRDefault="00F06E8F" w:rsidP="00210370">
      <w:pPr>
        <w:ind w:firstLine="720"/>
      </w:pPr>
      <w:bookmarkStart w:id="290" w:name="_Hlk55280250"/>
      <w:r>
        <w:t>Following our analysis of mean JOL and recall rates,</w:t>
      </w:r>
      <w:r w:rsidR="000E6D87">
        <w:t xml:space="preserve"> </w:t>
      </w:r>
      <w:r>
        <w:t>we</w:t>
      </w:r>
      <w:r w:rsidR="003F64C6">
        <w:t xml:space="preserve"> </w:t>
      </w:r>
      <w:r w:rsidR="000E6D87">
        <w:t>constructed</w:t>
      </w:r>
      <w:r w:rsidR="00222416">
        <w:t xml:space="preserve"> a series of</w:t>
      </w:r>
      <w:r w:rsidR="000E6D87">
        <w:t xml:space="preserve"> </w:t>
      </w:r>
      <w:r w:rsidR="00A04F94" w:rsidRPr="00A04F94">
        <w:t>calibration plots</w:t>
      </w:r>
      <w:r w:rsidR="003F64C6">
        <w:t xml:space="preserve"> </w:t>
      </w:r>
      <w:r w:rsidR="000E6D87">
        <w:t xml:space="preserve">which </w:t>
      </w:r>
      <w:r w:rsidR="0013415D">
        <w:t>assess</w:t>
      </w:r>
      <w:r w:rsidR="00EB52E3">
        <w:t>ed</w:t>
      </w:r>
      <w:r w:rsidR="0013415D">
        <w:t xml:space="preserve"> </w:t>
      </w:r>
      <w:r w:rsidR="00E72855">
        <w:t xml:space="preserve">differences </w:t>
      </w:r>
      <w:r w:rsidR="004F0D59">
        <w:t>in</w:t>
      </w:r>
      <w:r w:rsidR="0013415D">
        <w:t xml:space="preserve"> absolute accuracy</w:t>
      </w:r>
      <w:r w:rsidR="00A04F94" w:rsidRPr="00A04F94">
        <w:t xml:space="preserve"> between JOLs and recall for each pair </w:t>
      </w:r>
      <w:r w:rsidR="000E6D87">
        <w:t>type</w:t>
      </w:r>
      <w:r w:rsidR="00A04F94" w:rsidRPr="00A04F94">
        <w:t xml:space="preserve"> </w:t>
      </w:r>
      <w:r w:rsidR="00EB52E3">
        <w:t xml:space="preserve">as a function of </w:t>
      </w:r>
      <w:r w:rsidR="00A04F94" w:rsidRPr="00A04F94">
        <w:t xml:space="preserve">encoding task. </w:t>
      </w:r>
      <w:r w:rsidR="00484584">
        <w:t>T</w:t>
      </w:r>
      <w:r w:rsidR="00F33A83">
        <w:t xml:space="preserve">hese plots reflected </w:t>
      </w:r>
      <w:r w:rsidR="00222416">
        <w:t xml:space="preserve">qualitative </w:t>
      </w:r>
      <w:r w:rsidR="00F33A83">
        <w:t xml:space="preserve">differences in JOL overestimation between encoding groups, particularly for backward and unrelated pairs. </w:t>
      </w:r>
      <w:r w:rsidR="00F33A83" w:rsidRPr="00551B0E">
        <w:rPr>
          <w:color w:val="0070C0"/>
        </w:rPr>
        <w:t>Starting with</w:t>
      </w:r>
      <w:r w:rsidR="00A04F94" w:rsidRPr="00551B0E">
        <w:rPr>
          <w:color w:val="0070C0"/>
        </w:rPr>
        <w:t xml:space="preserve"> </w:t>
      </w:r>
      <w:r w:rsidR="00551B0E" w:rsidRPr="00551B0E">
        <w:rPr>
          <w:color w:val="0070C0"/>
        </w:rPr>
        <w:t>Experiment 1</w:t>
      </w:r>
      <w:r w:rsidR="00A04F94" w:rsidRPr="00A04F94">
        <w:t xml:space="preserve">, </w:t>
      </w:r>
      <w:r w:rsidR="00551B0E">
        <w:t xml:space="preserve">read group </w:t>
      </w:r>
      <w:r w:rsidR="00A04F94" w:rsidRPr="00A04F94">
        <w:t xml:space="preserve">participants were overconfident for unrelated pairs at all JOL increments and for backward pairs </w:t>
      </w:r>
      <w:r w:rsidR="001D65F5">
        <w:t>at</w:t>
      </w:r>
      <w:r w:rsidR="001D65F5" w:rsidRPr="00A04F94">
        <w:t xml:space="preserve"> </w:t>
      </w:r>
      <w:r w:rsidR="00A04F94" w:rsidRPr="00A04F94">
        <w:t xml:space="preserve">all increments </w:t>
      </w:r>
      <w:r w:rsidR="001D65F5">
        <w:t>above 50%, a pattern consistent with Maxwell &amp; Huff (2021).</w:t>
      </w:r>
      <w:r w:rsidR="00A04F94" w:rsidRPr="00A04F94">
        <w:t xml:space="preserve"> T</w:t>
      </w:r>
      <w:r w:rsidR="0013415D">
        <w:t xml:space="preserve">hus, overestimation was most likely to occur </w:t>
      </w:r>
      <w:r w:rsidR="00A04F94" w:rsidRPr="00A04F94">
        <w:t xml:space="preserve">for pairs </w:t>
      </w:r>
      <w:r w:rsidR="0013415D">
        <w:t>in which relatedness cues used at encoding were not readily available at retrieval</w:t>
      </w:r>
      <w:r w:rsidR="001D65F5">
        <w:t xml:space="preserve">, replicating previous work on the illusion of competence (e.g., </w:t>
      </w:r>
      <w:proofErr w:type="spellStart"/>
      <w:r w:rsidR="001D65F5">
        <w:t>Koriat</w:t>
      </w:r>
      <w:proofErr w:type="spellEnd"/>
      <w:r w:rsidR="001D65F5">
        <w:t xml:space="preserve"> &amp; Bjork, 2005; Maxwell &amp; Huff).</w:t>
      </w:r>
      <w:r w:rsidR="00A04F94" w:rsidRPr="00A04F94">
        <w:t xml:space="preserve"> </w:t>
      </w:r>
      <w:r w:rsidR="00AD0596">
        <w:t>F</w:t>
      </w:r>
      <w:r w:rsidR="00C63D4A" w:rsidRPr="00A04F94">
        <w:t xml:space="preserve">or </w:t>
      </w:r>
      <w:r w:rsidR="001D65F5">
        <w:t xml:space="preserve">the </w:t>
      </w:r>
      <w:r w:rsidR="00A04F94" w:rsidRPr="00A04F94">
        <w:t xml:space="preserve">item-specific group, participants were </w:t>
      </w:r>
      <w:r w:rsidR="00C63D4A">
        <w:t xml:space="preserve">again </w:t>
      </w:r>
      <w:r w:rsidR="00A04F94" w:rsidRPr="00A04F94">
        <w:t xml:space="preserve">overconfident for unrelated pairs at almost </w:t>
      </w:r>
      <w:r w:rsidR="00CD0D1F" w:rsidRPr="00A04F94">
        <w:t>all</w:t>
      </w:r>
      <w:r w:rsidR="00A04F94" w:rsidRPr="00A04F94">
        <w:t xml:space="preserve"> JOL increments</w:t>
      </w:r>
      <w:r w:rsidR="00C63D4A">
        <w:t>,</w:t>
      </w:r>
      <w:r w:rsidR="00A04F94" w:rsidRPr="00A04F94">
        <w:t xml:space="preserve"> </w:t>
      </w:r>
      <w:r w:rsidR="00C63D4A">
        <w:t xml:space="preserve">but </w:t>
      </w:r>
      <w:r w:rsidR="00A04F94" w:rsidRPr="00A04F94">
        <w:t>overconfiden</w:t>
      </w:r>
      <w:r w:rsidR="00C63D4A">
        <w:t>ce</w:t>
      </w:r>
      <w:r w:rsidR="00A04F94" w:rsidRPr="00A04F94">
        <w:t xml:space="preserve"> </w:t>
      </w:r>
      <w:r w:rsidR="00C63D4A">
        <w:t>of</w:t>
      </w:r>
      <w:r w:rsidR="00C63D4A" w:rsidRPr="00A04F94">
        <w:t xml:space="preserve"> </w:t>
      </w:r>
      <w:r w:rsidR="00A04F94" w:rsidRPr="00A04F94">
        <w:t>backward pairs</w:t>
      </w:r>
      <w:r w:rsidR="00C63D4A">
        <w:t xml:space="preserve"> occurred</w:t>
      </w:r>
      <w:r w:rsidR="00A04F94" w:rsidRPr="00A04F94">
        <w:t xml:space="preserve"> </w:t>
      </w:r>
      <w:r w:rsidR="0013415D">
        <w:t xml:space="preserve">at </w:t>
      </w:r>
      <w:r w:rsidR="00A04F94" w:rsidRPr="00A04F94">
        <w:t>high</w:t>
      </w:r>
      <w:r w:rsidR="00C63D4A">
        <w:t>er</w:t>
      </w:r>
      <w:r w:rsidR="00A04F94" w:rsidRPr="00A04F94">
        <w:t xml:space="preserve"> JOL increments</w:t>
      </w:r>
      <w:r w:rsidR="00C63D4A">
        <w:t xml:space="preserve"> relative to </w:t>
      </w:r>
      <w:r w:rsidR="00C63D4A">
        <w:lastRenderedPageBreak/>
        <w:t xml:space="preserve">reading (80% vs. 50%, respectively). </w:t>
      </w:r>
      <w:r w:rsidR="0013415D">
        <w:t>Finally, f</w:t>
      </w:r>
      <w:r w:rsidR="00A04F94" w:rsidRPr="00A04F94">
        <w:t xml:space="preserve">or the relational group, </w:t>
      </w:r>
      <w:r w:rsidR="00C63D4A" w:rsidRPr="00A04F94">
        <w:t>overconfiden</w:t>
      </w:r>
      <w:r w:rsidR="00C63D4A">
        <w:t xml:space="preserve">ce </w:t>
      </w:r>
      <w:r w:rsidR="00A04F94" w:rsidRPr="00A04F94">
        <w:t xml:space="preserve">for </w:t>
      </w:r>
      <w:r w:rsidR="0013415D">
        <w:t xml:space="preserve">backward </w:t>
      </w:r>
      <w:r w:rsidR="00C63D4A">
        <w:t xml:space="preserve">pairs emerged at JOL increments </w:t>
      </w:r>
      <w:r w:rsidR="00222416">
        <w:t>greater than</w:t>
      </w:r>
      <w:r w:rsidR="00C63D4A">
        <w:t xml:space="preserve"> 60%, </w:t>
      </w:r>
      <w:r w:rsidR="0013415D">
        <w:t xml:space="preserve">and </w:t>
      </w:r>
      <w:r w:rsidR="00C63D4A">
        <w:t xml:space="preserve">for </w:t>
      </w:r>
      <w:r w:rsidR="00A04F94" w:rsidRPr="00A04F94">
        <w:t xml:space="preserve">unrelated pairs </w:t>
      </w:r>
      <w:r w:rsidR="0013415D">
        <w:t xml:space="preserve">at </w:t>
      </w:r>
      <w:r w:rsidR="00A04F94" w:rsidRPr="00A04F94">
        <w:t xml:space="preserve">increments </w:t>
      </w:r>
      <w:r w:rsidR="00222416">
        <w:t>greater than</w:t>
      </w:r>
      <w:r w:rsidR="00C63D4A">
        <w:t xml:space="preserve"> </w:t>
      </w:r>
      <w:r w:rsidR="0013415D">
        <w:t xml:space="preserve">50%. </w:t>
      </w:r>
      <w:r w:rsidR="008648F9" w:rsidRPr="00A04F94">
        <w:t>T</w:t>
      </w:r>
      <w:r w:rsidR="008648F9">
        <w:t>hus</w:t>
      </w:r>
      <w:r w:rsidR="0013415D">
        <w:t xml:space="preserve">, compared to </w:t>
      </w:r>
      <w:r w:rsidR="00AD0596">
        <w:t>the read and item-specific tasks</w:t>
      </w:r>
      <w:r w:rsidR="0013415D">
        <w:t xml:space="preserve">, relational </w:t>
      </w:r>
      <w:r w:rsidR="00D01F38">
        <w:t xml:space="preserve">encoding greatly </w:t>
      </w:r>
      <w:r w:rsidR="0013415D">
        <w:t>improved</w:t>
      </w:r>
      <w:r w:rsidR="00A04F94" w:rsidRPr="00A04F94">
        <w:t xml:space="preserve"> participants’ abilities </w:t>
      </w:r>
      <w:r w:rsidR="0013415D">
        <w:t xml:space="preserve">to accurately </w:t>
      </w:r>
      <w:r w:rsidR="00A04F94" w:rsidRPr="00A04F94">
        <w:t>predict their own recall for unrelated pairs</w:t>
      </w:r>
      <w:r w:rsidR="00867C4B">
        <w:t>, suggesting that</w:t>
      </w:r>
      <w:r w:rsidR="00A04F94" w:rsidRPr="00A04F94">
        <w:t xml:space="preserve"> </w:t>
      </w:r>
      <w:r w:rsidR="00867C4B">
        <w:t xml:space="preserve">unrelated pairs are particularly benefitted by relational encoding strategies. </w:t>
      </w:r>
      <w:r w:rsidR="00F33A83">
        <w:t>Finally, a</w:t>
      </w:r>
      <w:r w:rsidR="00F33A83" w:rsidRPr="00F33A83">
        <w:t xml:space="preserve">cross all groups, participants were generally </w:t>
      </w:r>
      <w:r w:rsidR="00AD0596" w:rsidRPr="00F33A83">
        <w:t>well</w:t>
      </w:r>
      <w:r w:rsidR="00AD0596">
        <w:t>-</w:t>
      </w:r>
      <w:r w:rsidR="00F33A83" w:rsidRPr="00F33A83">
        <w:t>calibrated for forward and symmetrical pair</w:t>
      </w:r>
      <w:r w:rsidR="000E6D87">
        <w:t>s</w:t>
      </w:r>
      <w:r w:rsidR="00F33A83">
        <w:t xml:space="preserve">. </w:t>
      </w:r>
    </w:p>
    <w:p w14:paraId="78477DC4" w14:textId="3C13FD11" w:rsidR="00A04F94" w:rsidRPr="00210370" w:rsidRDefault="00210370" w:rsidP="00210370">
      <w:pPr>
        <w:ind w:firstLine="720"/>
        <w:rPr>
          <w:color w:val="4472C4" w:themeColor="accent1"/>
        </w:rPr>
      </w:pPr>
      <w:r w:rsidRPr="00210370">
        <w:rPr>
          <w:color w:val="4472C4" w:themeColor="accent1"/>
        </w:rPr>
        <w:t>These patterns then extended to Experiment 2</w:t>
      </w:r>
      <w:r>
        <w:rPr>
          <w:color w:val="4472C4" w:themeColor="accent1"/>
        </w:rPr>
        <w:t>. R</w:t>
      </w:r>
      <w:r w:rsidRPr="00210370">
        <w:rPr>
          <w:color w:val="4472C4" w:themeColor="accent1"/>
        </w:rPr>
        <w:t>elative to participants in the read-only group, item-specific encoding</w:t>
      </w:r>
      <w:r w:rsidR="0063343C">
        <w:rPr>
          <w:color w:val="4472C4" w:themeColor="accent1"/>
        </w:rPr>
        <w:t xml:space="preserve"> again</w:t>
      </w:r>
      <w:r w:rsidRPr="00210370">
        <w:rPr>
          <w:color w:val="4472C4" w:themeColor="accent1"/>
        </w:rPr>
        <w:t xml:space="preserve"> improved the correspondence between JOLs and recall for backward and unrelated pairs, </w:t>
      </w:r>
      <w:r w:rsidR="0063343C">
        <w:rPr>
          <w:color w:val="4472C4" w:themeColor="accent1"/>
        </w:rPr>
        <w:t xml:space="preserve">thus reducing the illusion of competence. Similarly, </w:t>
      </w:r>
      <w:r w:rsidRPr="00210370">
        <w:rPr>
          <w:color w:val="4472C4" w:themeColor="accent1"/>
        </w:rPr>
        <w:t>relational encoding was again most effect</w:t>
      </w:r>
      <w:r>
        <w:rPr>
          <w:color w:val="4472C4" w:themeColor="accent1"/>
        </w:rPr>
        <w:t xml:space="preserve">ive at </w:t>
      </w:r>
      <w:r w:rsidR="0063343C">
        <w:rPr>
          <w:color w:val="4472C4" w:themeColor="accent1"/>
        </w:rPr>
        <w:t>improving</w:t>
      </w:r>
      <w:r>
        <w:rPr>
          <w:color w:val="4472C4" w:themeColor="accent1"/>
        </w:rPr>
        <w:t xml:space="preserve"> calibration</w:t>
      </w:r>
      <w:r w:rsidRPr="00210370">
        <w:rPr>
          <w:color w:val="4472C4" w:themeColor="accent1"/>
        </w:rPr>
        <w:t xml:space="preserve"> on unrelated pairs. </w:t>
      </w:r>
      <w:r w:rsidR="00F33A83" w:rsidRPr="00210370">
        <w:rPr>
          <w:color w:val="4472C4" w:themeColor="accent1"/>
        </w:rPr>
        <w:t xml:space="preserve">Therefore, </w:t>
      </w:r>
      <w:r w:rsidR="00A33D63" w:rsidRPr="00210370">
        <w:rPr>
          <w:color w:val="4472C4" w:themeColor="accent1"/>
        </w:rPr>
        <w:t xml:space="preserve">across experiments, </w:t>
      </w:r>
      <w:r w:rsidR="007F24DD">
        <w:rPr>
          <w:color w:val="4472C4" w:themeColor="accent1"/>
        </w:rPr>
        <w:t>item-</w:t>
      </w:r>
      <w:r w:rsidR="0063343C">
        <w:rPr>
          <w:color w:val="4472C4" w:themeColor="accent1"/>
        </w:rPr>
        <w:t>specific and relational encoding</w:t>
      </w:r>
      <w:r w:rsidR="00F33A83" w:rsidRPr="00210370">
        <w:rPr>
          <w:color w:val="4472C4" w:themeColor="accent1"/>
        </w:rPr>
        <w:t xml:space="preserve"> strategies primarily benefitted calibration whenever the target word did not readily converge upon the cue at retrieval.</w:t>
      </w:r>
      <w:r w:rsidR="00867C4B" w:rsidRPr="00210370">
        <w:rPr>
          <w:color w:val="4472C4" w:themeColor="accent1"/>
        </w:rPr>
        <w:t xml:space="preserve"> </w:t>
      </w:r>
    </w:p>
    <w:p w14:paraId="2C8C6252" w14:textId="0EE2F001" w:rsidR="005D186D" w:rsidRDefault="00EA5B03" w:rsidP="00EF59BE">
      <w:pPr>
        <w:ind w:firstLine="720"/>
        <w:rPr>
          <w:rFonts w:eastAsia="Arial" w:cs="Times New Roman"/>
          <w:szCs w:val="24"/>
        </w:rPr>
      </w:pPr>
      <w:r>
        <w:t xml:space="preserve">While </w:t>
      </w:r>
      <w:r w:rsidR="00B562DA">
        <w:t xml:space="preserve">calibration plots revealed that </w:t>
      </w:r>
      <w:r>
        <w:t xml:space="preserve">item-specific and relational encoding strategies </w:t>
      </w:r>
      <w:r w:rsidR="003F64C6">
        <w:t xml:space="preserve">generally </w:t>
      </w:r>
      <w:r w:rsidR="001E492F">
        <w:t xml:space="preserve">improved </w:t>
      </w:r>
      <w:r>
        <w:t>calibration</w:t>
      </w:r>
      <w:r w:rsidR="00EC553E">
        <w:t xml:space="preserve"> </w:t>
      </w:r>
      <w:r w:rsidR="00956E31">
        <w:t>across</w:t>
      </w:r>
      <w:r w:rsidR="00EC553E">
        <w:t xml:space="preserve"> pair types</w:t>
      </w:r>
      <w:r>
        <w:t xml:space="preserve">, </w:t>
      </w:r>
      <w:r w:rsidR="00AF3064">
        <w:t xml:space="preserve">the effects </w:t>
      </w:r>
      <w:r w:rsidR="00B562DA">
        <w:t xml:space="preserve">of these strategies </w:t>
      </w:r>
      <w:r w:rsidR="00AF3064">
        <w:t xml:space="preserve">on resolution were </w:t>
      </w:r>
      <w:r w:rsidR="003F64C6">
        <w:t>limited by pair type</w:t>
      </w:r>
      <w:r w:rsidR="00AF3064">
        <w:t xml:space="preserve">. </w:t>
      </w:r>
      <w:r w:rsidR="00111CB6">
        <w:rPr>
          <w:color w:val="4472C4" w:themeColor="accent1"/>
        </w:rPr>
        <w:t>Across experiments</w:t>
      </w:r>
      <w:r w:rsidR="00AF3064" w:rsidRPr="00111CB6">
        <w:rPr>
          <w:color w:val="4472C4" w:themeColor="accent1"/>
        </w:rPr>
        <w:t xml:space="preserve">, </w:t>
      </w:r>
      <w:r w:rsidR="000E6D87">
        <w:t xml:space="preserve">item-specific </w:t>
      </w:r>
      <w:r w:rsidR="00111CB6">
        <w:t>strategies i</w:t>
      </w:r>
      <w:r w:rsidR="00AF3064">
        <w:t>mproved resolution</w:t>
      </w:r>
      <w:r w:rsidR="00111CB6">
        <w:t xml:space="preserve"> on unrelated pairs</w:t>
      </w:r>
      <w:r w:rsidR="00AF3064">
        <w:rPr>
          <w:iCs/>
        </w:rPr>
        <w:t xml:space="preserve"> relative to participants completing the </w:t>
      </w:r>
      <w:r w:rsidR="00820189">
        <w:rPr>
          <w:iCs/>
        </w:rPr>
        <w:t>read</w:t>
      </w:r>
      <w:r w:rsidR="00AF3064">
        <w:rPr>
          <w:iCs/>
        </w:rPr>
        <w:t xml:space="preserve"> control task</w:t>
      </w:r>
      <w:r w:rsidR="00111CB6">
        <w:rPr>
          <w:iCs/>
        </w:rPr>
        <w:t xml:space="preserve">. </w:t>
      </w:r>
      <w:r w:rsidR="00111CB6" w:rsidRPr="00111CB6">
        <w:rPr>
          <w:iCs/>
          <w:color w:val="4472C4" w:themeColor="accent1"/>
        </w:rPr>
        <w:t xml:space="preserve">Additionally, relational encoding was effective at improving resolution for this pair type in Experiment 1. </w:t>
      </w:r>
      <w:r w:rsidR="008568ED">
        <w:rPr>
          <w:iCs/>
        </w:rPr>
        <w:t>However, across</w:t>
      </w:r>
      <w:r w:rsidR="003D5BB9">
        <w:rPr>
          <w:iCs/>
        </w:rPr>
        <w:t xml:space="preserve"> related pair</w:t>
      </w:r>
      <w:r w:rsidR="008568ED">
        <w:rPr>
          <w:iCs/>
        </w:rPr>
        <w:t xml:space="preserve"> type</w:t>
      </w:r>
      <w:r w:rsidR="003D5BB9">
        <w:rPr>
          <w:iCs/>
        </w:rPr>
        <w:t>s</w:t>
      </w:r>
      <w:r w:rsidR="003E5834">
        <w:rPr>
          <w:iCs/>
        </w:rPr>
        <w:t>,</w:t>
      </w:r>
      <w:r w:rsidR="003D5BB9">
        <w:rPr>
          <w:iCs/>
        </w:rPr>
        <w:t xml:space="preserve"> </w:t>
      </w:r>
      <w:r w:rsidR="000E6D87">
        <w:rPr>
          <w:iCs/>
        </w:rPr>
        <w:t>resolution</w:t>
      </w:r>
      <w:r w:rsidR="00111CB6">
        <w:rPr>
          <w:iCs/>
        </w:rPr>
        <w:t xml:space="preserve"> </w:t>
      </w:r>
      <w:r w:rsidR="008568ED">
        <w:rPr>
          <w:iCs/>
          <w:color w:val="4472C4" w:themeColor="accent1"/>
        </w:rPr>
        <w:t>primarily</w:t>
      </w:r>
      <w:r w:rsidR="000E6D87">
        <w:rPr>
          <w:iCs/>
        </w:rPr>
        <w:t xml:space="preserve"> decreased </w:t>
      </w:r>
      <w:r w:rsidR="008568ED">
        <w:rPr>
          <w:iCs/>
        </w:rPr>
        <w:t>for</w:t>
      </w:r>
      <w:r w:rsidR="00FB1BDC">
        <w:rPr>
          <w:iCs/>
        </w:rPr>
        <w:t xml:space="preserve"> the item-specific and relational groups </w:t>
      </w:r>
      <w:r w:rsidR="000E6D87">
        <w:rPr>
          <w:iCs/>
        </w:rPr>
        <w:t>relative to the read control group</w:t>
      </w:r>
      <w:r w:rsidR="00111CB6">
        <w:rPr>
          <w:iCs/>
        </w:rPr>
        <w:t>.</w:t>
      </w:r>
      <w:r w:rsidR="003D5BB9">
        <w:rPr>
          <w:iCs/>
        </w:rPr>
        <w:t xml:space="preserve"> Therefore, item-</w:t>
      </w:r>
      <w:proofErr w:type="gramStart"/>
      <w:r w:rsidR="003D5BB9">
        <w:rPr>
          <w:iCs/>
        </w:rPr>
        <w:t>specific</w:t>
      </w:r>
      <w:proofErr w:type="gramEnd"/>
      <w:r w:rsidR="003D5BB9">
        <w:rPr>
          <w:iCs/>
        </w:rPr>
        <w:t xml:space="preserve"> and relational encoding strategies can </w:t>
      </w:r>
      <w:r w:rsidR="003E5834">
        <w:rPr>
          <w:iCs/>
        </w:rPr>
        <w:t xml:space="preserve">produce a benefit on </w:t>
      </w:r>
      <w:r w:rsidR="003D5BB9">
        <w:rPr>
          <w:iCs/>
        </w:rPr>
        <w:t>relative accuracy</w:t>
      </w:r>
      <w:r w:rsidR="003E5834">
        <w:rPr>
          <w:iCs/>
        </w:rPr>
        <w:t>,</w:t>
      </w:r>
      <w:r w:rsidR="003D5BB9">
        <w:rPr>
          <w:iCs/>
        </w:rPr>
        <w:t xml:space="preserve"> but </w:t>
      </w:r>
      <w:r w:rsidR="003E5834">
        <w:rPr>
          <w:iCs/>
        </w:rPr>
        <w:t xml:space="preserve">these improvements appear to be </w:t>
      </w:r>
      <w:r w:rsidR="003F64C6">
        <w:rPr>
          <w:iCs/>
        </w:rPr>
        <w:t>restricted</w:t>
      </w:r>
      <w:r w:rsidR="003E5834">
        <w:rPr>
          <w:iCs/>
        </w:rPr>
        <w:t xml:space="preserve"> </w:t>
      </w:r>
      <w:r w:rsidR="008568ED">
        <w:rPr>
          <w:iCs/>
        </w:rPr>
        <w:t>to unrelated pairs</w:t>
      </w:r>
      <w:r w:rsidR="003D5BB9">
        <w:rPr>
          <w:iCs/>
        </w:rPr>
        <w:t xml:space="preserve">. For related pairs, these </w:t>
      </w:r>
      <w:r w:rsidR="008A036F">
        <w:rPr>
          <w:iCs/>
        </w:rPr>
        <w:t xml:space="preserve">encoding </w:t>
      </w:r>
      <w:r w:rsidR="003D5BB9">
        <w:rPr>
          <w:iCs/>
        </w:rPr>
        <w:t>strategies produce</w:t>
      </w:r>
      <w:r w:rsidR="008A036F">
        <w:rPr>
          <w:iCs/>
        </w:rPr>
        <w:t>d</w:t>
      </w:r>
      <w:r w:rsidR="003D5BB9">
        <w:rPr>
          <w:iCs/>
        </w:rPr>
        <w:t xml:space="preserve"> a dissociation between calibration and resolution, such that calibration </w:t>
      </w:r>
      <w:r w:rsidR="008A036F">
        <w:rPr>
          <w:iCs/>
        </w:rPr>
        <w:t xml:space="preserve">was </w:t>
      </w:r>
      <w:r w:rsidR="003D5BB9">
        <w:rPr>
          <w:iCs/>
        </w:rPr>
        <w:t>improve</w:t>
      </w:r>
      <w:r w:rsidR="008A036F">
        <w:rPr>
          <w:iCs/>
        </w:rPr>
        <w:t>d</w:t>
      </w:r>
      <w:r w:rsidR="003D5BB9">
        <w:rPr>
          <w:iCs/>
        </w:rPr>
        <w:t xml:space="preserve"> at the cost of resolution. </w:t>
      </w:r>
      <w:r>
        <w:rPr>
          <w:rFonts w:eastAsia="Arial" w:cs="Times New Roman"/>
          <w:szCs w:val="24"/>
        </w:rPr>
        <w:lastRenderedPageBreak/>
        <w:t xml:space="preserve">This disconnect </w:t>
      </w:r>
      <w:r w:rsidR="00117E4F">
        <w:rPr>
          <w:rFonts w:eastAsia="Arial" w:cs="Times New Roman"/>
          <w:szCs w:val="24"/>
        </w:rPr>
        <w:t>may</w:t>
      </w:r>
      <w:r>
        <w:rPr>
          <w:rFonts w:eastAsia="Arial" w:cs="Times New Roman"/>
          <w:szCs w:val="24"/>
        </w:rPr>
        <w:t xml:space="preserve"> have</w:t>
      </w:r>
      <w:r w:rsidR="00117E4F">
        <w:rPr>
          <w:rFonts w:eastAsia="Arial" w:cs="Times New Roman"/>
          <w:szCs w:val="24"/>
        </w:rPr>
        <w:t xml:space="preserve"> result</w:t>
      </w:r>
      <w:r>
        <w:rPr>
          <w:rFonts w:eastAsia="Arial" w:cs="Times New Roman"/>
          <w:szCs w:val="24"/>
        </w:rPr>
        <w:t>ed</w:t>
      </w:r>
      <w:r w:rsidR="00117E4F">
        <w:rPr>
          <w:rFonts w:eastAsia="Arial" w:cs="Times New Roman"/>
          <w:szCs w:val="24"/>
        </w:rPr>
        <w:t xml:space="preserve"> from how these encoding manipulations reduced the illusion of competence. </w:t>
      </w:r>
      <w:r w:rsidR="009D631B">
        <w:rPr>
          <w:rFonts w:eastAsia="Arial" w:cs="Times New Roman"/>
          <w:szCs w:val="24"/>
        </w:rPr>
        <w:t>When pairs were related</w:t>
      </w:r>
      <w:r w:rsidR="003D5BB9">
        <w:rPr>
          <w:rFonts w:eastAsia="Arial" w:cs="Times New Roman"/>
          <w:szCs w:val="24"/>
        </w:rPr>
        <w:t xml:space="preserve">, both </w:t>
      </w:r>
      <w:r w:rsidR="00AE6CF0">
        <w:rPr>
          <w:rFonts w:eastAsia="Arial" w:cs="Times New Roman"/>
          <w:szCs w:val="24"/>
        </w:rPr>
        <w:t xml:space="preserve">item-specific and relational </w:t>
      </w:r>
      <w:r w:rsidR="008E7D81">
        <w:rPr>
          <w:rFonts w:eastAsia="Arial" w:cs="Times New Roman"/>
          <w:szCs w:val="24"/>
        </w:rPr>
        <w:t xml:space="preserve">encoding reduced the illusion of </w:t>
      </w:r>
      <w:r w:rsidR="00AD0596">
        <w:rPr>
          <w:rFonts w:eastAsia="Arial" w:cs="Times New Roman"/>
          <w:szCs w:val="24"/>
        </w:rPr>
        <w:t xml:space="preserve">competence </w:t>
      </w:r>
      <w:r w:rsidR="008E7D81">
        <w:rPr>
          <w:rFonts w:eastAsia="Arial" w:cs="Times New Roman"/>
          <w:szCs w:val="24"/>
        </w:rPr>
        <w:t xml:space="preserve">by increasing cued-recall </w:t>
      </w:r>
      <w:r>
        <w:rPr>
          <w:rFonts w:eastAsia="Arial" w:cs="Times New Roman"/>
          <w:szCs w:val="24"/>
        </w:rPr>
        <w:t xml:space="preserve">relative to the </w:t>
      </w:r>
      <w:r w:rsidR="00AD0596">
        <w:rPr>
          <w:rFonts w:eastAsia="Arial" w:cs="Times New Roman"/>
          <w:szCs w:val="24"/>
        </w:rPr>
        <w:t>read-control task</w:t>
      </w:r>
      <w:r w:rsidR="003E5834">
        <w:rPr>
          <w:rFonts w:eastAsia="Arial" w:cs="Times New Roman"/>
          <w:szCs w:val="24"/>
        </w:rPr>
        <w:t>,</w:t>
      </w:r>
      <w:r w:rsidR="00AD0596">
        <w:rPr>
          <w:rFonts w:eastAsia="Arial" w:cs="Times New Roman"/>
          <w:szCs w:val="24"/>
        </w:rPr>
        <w:t xml:space="preserve"> but </w:t>
      </w:r>
      <w:r w:rsidR="003E5834">
        <w:rPr>
          <w:rFonts w:eastAsia="Arial" w:cs="Times New Roman"/>
          <w:szCs w:val="24"/>
        </w:rPr>
        <w:t xml:space="preserve">these manipulations </w:t>
      </w:r>
      <w:r w:rsidR="008A036F">
        <w:rPr>
          <w:rFonts w:eastAsia="Arial" w:cs="Times New Roman"/>
          <w:szCs w:val="24"/>
        </w:rPr>
        <w:t>did not affect the magnitude of JOLs</w:t>
      </w:r>
      <w:r w:rsidR="003D5BB9">
        <w:rPr>
          <w:rFonts w:eastAsia="Arial" w:cs="Times New Roman"/>
          <w:szCs w:val="24"/>
        </w:rPr>
        <w:t>.</w:t>
      </w:r>
      <w:r w:rsidR="00111CB6">
        <w:rPr>
          <w:rFonts w:eastAsia="Arial" w:cs="Times New Roman"/>
          <w:szCs w:val="24"/>
        </w:rPr>
        <w:t xml:space="preserve"> </w:t>
      </w:r>
      <w:r w:rsidR="003D5BB9">
        <w:rPr>
          <w:rFonts w:eastAsia="Arial" w:cs="Times New Roman"/>
          <w:szCs w:val="24"/>
        </w:rPr>
        <w:t xml:space="preserve">For unrelated pairs, </w:t>
      </w:r>
      <w:r w:rsidR="003E5834">
        <w:rPr>
          <w:rFonts w:eastAsia="Arial" w:cs="Times New Roman"/>
          <w:szCs w:val="24"/>
        </w:rPr>
        <w:t>however, item-</w:t>
      </w:r>
      <w:proofErr w:type="gramStart"/>
      <w:r w:rsidR="003E5834">
        <w:rPr>
          <w:rFonts w:eastAsia="Arial" w:cs="Times New Roman"/>
          <w:szCs w:val="24"/>
        </w:rPr>
        <w:t>specific</w:t>
      </w:r>
      <w:proofErr w:type="gramEnd"/>
      <w:r w:rsidR="003E5834">
        <w:rPr>
          <w:rFonts w:eastAsia="Arial" w:cs="Times New Roman"/>
          <w:szCs w:val="24"/>
        </w:rPr>
        <w:t xml:space="preserve"> and relational encoding strategies increased </w:t>
      </w:r>
      <w:r w:rsidR="008A036F">
        <w:rPr>
          <w:rFonts w:eastAsia="Arial" w:cs="Times New Roman"/>
          <w:szCs w:val="24"/>
        </w:rPr>
        <w:t>both recall and</w:t>
      </w:r>
      <w:r w:rsidR="00405A47">
        <w:rPr>
          <w:rFonts w:eastAsia="Arial" w:cs="Times New Roman"/>
          <w:szCs w:val="24"/>
        </w:rPr>
        <w:t xml:space="preserve"> JOLs</w:t>
      </w:r>
      <w:r w:rsidR="003F64C6">
        <w:rPr>
          <w:rFonts w:eastAsia="Arial" w:cs="Times New Roman"/>
          <w:szCs w:val="24"/>
        </w:rPr>
        <w:t xml:space="preserve"> relative to reading</w:t>
      </w:r>
      <w:r w:rsidR="00405A47">
        <w:rPr>
          <w:rFonts w:eastAsia="Arial" w:cs="Times New Roman"/>
          <w:szCs w:val="24"/>
        </w:rPr>
        <w:t xml:space="preserve">, suggesting that these encoding strategies functioned as a </w:t>
      </w:r>
      <w:r w:rsidR="008E7D81">
        <w:rPr>
          <w:rFonts w:eastAsia="Arial" w:cs="Times New Roman"/>
          <w:szCs w:val="24"/>
        </w:rPr>
        <w:t xml:space="preserve">control process that allowed participants to </w:t>
      </w:r>
      <w:r w:rsidR="005D4A9A">
        <w:rPr>
          <w:rFonts w:eastAsia="Arial" w:cs="Times New Roman"/>
          <w:szCs w:val="24"/>
        </w:rPr>
        <w:t xml:space="preserve">continuously </w:t>
      </w:r>
      <w:r w:rsidR="008E7D81">
        <w:rPr>
          <w:rFonts w:eastAsia="Arial" w:cs="Times New Roman"/>
          <w:szCs w:val="24"/>
        </w:rPr>
        <w:t>modify their JOLs</w:t>
      </w:r>
      <w:r w:rsidR="005D4A9A">
        <w:rPr>
          <w:rFonts w:eastAsia="Arial" w:cs="Times New Roman"/>
          <w:szCs w:val="24"/>
        </w:rPr>
        <w:t xml:space="preserve"> as they progressed through the study task</w:t>
      </w:r>
      <w:r w:rsidR="008E7D81">
        <w:rPr>
          <w:rFonts w:eastAsia="Arial" w:cs="Times New Roman"/>
          <w:szCs w:val="24"/>
        </w:rPr>
        <w:t xml:space="preserve">. </w:t>
      </w:r>
      <w:r w:rsidR="00405A47">
        <w:rPr>
          <w:rFonts w:eastAsia="Arial" w:cs="Times New Roman"/>
          <w:szCs w:val="24"/>
        </w:rPr>
        <w:t>Thus, unrelated pairs showed improvements to both resolution and calibration, while calibration</w:t>
      </w:r>
      <w:r w:rsidR="00F462F1">
        <w:rPr>
          <w:rFonts w:eastAsia="Arial" w:cs="Times New Roman"/>
          <w:szCs w:val="24"/>
        </w:rPr>
        <w:t xml:space="preserve"> only </w:t>
      </w:r>
      <w:r w:rsidR="00405A47">
        <w:rPr>
          <w:rFonts w:eastAsia="Arial" w:cs="Times New Roman"/>
          <w:szCs w:val="24"/>
        </w:rPr>
        <w:t xml:space="preserve">benefited </w:t>
      </w:r>
      <w:r w:rsidR="003027C8">
        <w:rPr>
          <w:rFonts w:eastAsia="Arial" w:cs="Times New Roman"/>
          <w:szCs w:val="24"/>
        </w:rPr>
        <w:t>when pairs were related.</w:t>
      </w:r>
      <w:r w:rsidR="00484584">
        <w:rPr>
          <w:rFonts w:eastAsia="Arial" w:cs="Times New Roman"/>
          <w:szCs w:val="24"/>
        </w:rPr>
        <w:t xml:space="preserve"> </w:t>
      </w:r>
    </w:p>
    <w:p w14:paraId="25AACE6B" w14:textId="4378B67C" w:rsidR="00111CB6" w:rsidRPr="00E9793A" w:rsidRDefault="005C3F2F" w:rsidP="002325BE">
      <w:pPr>
        <w:ind w:firstLine="720"/>
        <w:rPr>
          <w:rFonts w:eastAsia="Arial" w:cs="Times New Roman"/>
          <w:color w:val="4472C4" w:themeColor="accent1"/>
          <w:szCs w:val="24"/>
        </w:rPr>
      </w:pPr>
      <w:r>
        <w:rPr>
          <w:rFonts w:eastAsia="Arial" w:cs="Times New Roman"/>
          <w:szCs w:val="24"/>
        </w:rPr>
        <w:t xml:space="preserve">Our finding that </w:t>
      </w:r>
      <w:r w:rsidR="00876EF4">
        <w:rPr>
          <w:rFonts w:eastAsia="Arial" w:cs="Times New Roman"/>
          <w:szCs w:val="24"/>
        </w:rPr>
        <w:t>item-specific</w:t>
      </w:r>
      <w:r w:rsidR="0097587C">
        <w:rPr>
          <w:rFonts w:eastAsia="Arial" w:cs="Times New Roman"/>
          <w:szCs w:val="24"/>
        </w:rPr>
        <w:t xml:space="preserve"> and </w:t>
      </w:r>
      <w:r w:rsidR="00876EF4">
        <w:rPr>
          <w:rFonts w:eastAsia="Arial" w:cs="Times New Roman"/>
          <w:szCs w:val="24"/>
        </w:rPr>
        <w:t>relational encoding strategies decreased resolution</w:t>
      </w:r>
      <w:r w:rsidR="005D186D">
        <w:rPr>
          <w:rFonts w:eastAsia="Arial" w:cs="Times New Roman"/>
          <w:szCs w:val="24"/>
        </w:rPr>
        <w:t xml:space="preserve"> for related pairs</w:t>
      </w:r>
      <w:r w:rsidR="00876EF4">
        <w:rPr>
          <w:rFonts w:eastAsia="Arial" w:cs="Times New Roman"/>
          <w:szCs w:val="24"/>
        </w:rPr>
        <w:t xml:space="preserve"> </w:t>
      </w:r>
      <w:r w:rsidR="00D74F24">
        <w:rPr>
          <w:rFonts w:eastAsia="Arial" w:cs="Times New Roman"/>
          <w:szCs w:val="24"/>
        </w:rPr>
        <w:t>aligns</w:t>
      </w:r>
      <w:r w:rsidR="00484584">
        <w:rPr>
          <w:rFonts w:eastAsia="Arial" w:cs="Times New Roman"/>
          <w:szCs w:val="24"/>
        </w:rPr>
        <w:t xml:space="preserve"> with previous </w:t>
      </w:r>
      <w:r w:rsidR="00876EF4">
        <w:rPr>
          <w:rFonts w:eastAsia="Arial" w:cs="Times New Roman"/>
          <w:szCs w:val="24"/>
        </w:rPr>
        <w:t>work showing that</w:t>
      </w:r>
      <w:r w:rsidR="00484584">
        <w:rPr>
          <w:rFonts w:eastAsia="Arial" w:cs="Times New Roman"/>
          <w:szCs w:val="24"/>
        </w:rPr>
        <w:t xml:space="preserve"> </w:t>
      </w:r>
      <w:r w:rsidR="005D186D">
        <w:rPr>
          <w:rFonts w:eastAsia="Arial" w:cs="Times New Roman"/>
          <w:szCs w:val="24"/>
        </w:rPr>
        <w:t xml:space="preserve">this type of accuracy </w:t>
      </w:r>
      <w:r w:rsidR="006E08A9">
        <w:rPr>
          <w:rFonts w:eastAsia="Arial" w:cs="Times New Roman"/>
          <w:szCs w:val="24"/>
        </w:rPr>
        <w:t xml:space="preserve">primarily </w:t>
      </w:r>
      <w:r w:rsidR="00484584">
        <w:rPr>
          <w:rFonts w:eastAsia="Arial" w:cs="Times New Roman"/>
          <w:szCs w:val="24"/>
        </w:rPr>
        <w:t>benefit</w:t>
      </w:r>
      <w:r w:rsidR="006E08A9">
        <w:rPr>
          <w:rFonts w:eastAsia="Arial" w:cs="Times New Roman"/>
          <w:szCs w:val="24"/>
        </w:rPr>
        <w:t xml:space="preserve">s from </w:t>
      </w:r>
      <w:r w:rsidR="00484584">
        <w:rPr>
          <w:rFonts w:eastAsia="Arial" w:cs="Times New Roman"/>
          <w:szCs w:val="24"/>
        </w:rPr>
        <w:t xml:space="preserve">manipulations </w:t>
      </w:r>
      <w:r w:rsidR="00E9793A">
        <w:rPr>
          <w:rFonts w:eastAsia="Arial" w:cs="Times New Roman"/>
          <w:szCs w:val="24"/>
        </w:rPr>
        <w:t>occurring</w:t>
      </w:r>
      <w:r w:rsidR="005D186D">
        <w:rPr>
          <w:rFonts w:eastAsia="Arial" w:cs="Times New Roman"/>
          <w:szCs w:val="24"/>
        </w:rPr>
        <w:t xml:space="preserve"> </w:t>
      </w:r>
      <w:r w:rsidR="00484584">
        <w:rPr>
          <w:rFonts w:eastAsia="Arial" w:cs="Times New Roman"/>
          <w:szCs w:val="24"/>
        </w:rPr>
        <w:t xml:space="preserve">at test </w:t>
      </w:r>
      <w:r w:rsidR="006E08A9">
        <w:rPr>
          <w:rFonts w:eastAsia="Arial" w:cs="Times New Roman"/>
          <w:szCs w:val="24"/>
        </w:rPr>
        <w:t>ra</w:t>
      </w:r>
      <w:r w:rsidR="00484584">
        <w:rPr>
          <w:rFonts w:eastAsia="Arial" w:cs="Times New Roman"/>
          <w:szCs w:val="24"/>
        </w:rPr>
        <w:t>ther than encoding (</w:t>
      </w:r>
      <w:r w:rsidR="00332A78">
        <w:rPr>
          <w:rFonts w:eastAsia="Arial" w:cs="Times New Roman"/>
          <w:szCs w:val="24"/>
        </w:rPr>
        <w:t xml:space="preserve">e.g., Arial &amp; </w:t>
      </w:r>
      <w:proofErr w:type="spellStart"/>
      <w:r w:rsidR="00332A78">
        <w:rPr>
          <w:rFonts w:eastAsia="Arial" w:cs="Times New Roman"/>
          <w:szCs w:val="24"/>
        </w:rPr>
        <w:t>Dunlosky</w:t>
      </w:r>
      <w:proofErr w:type="spellEnd"/>
      <w:r w:rsidR="00332A78">
        <w:rPr>
          <w:rFonts w:eastAsia="Arial" w:cs="Times New Roman"/>
          <w:szCs w:val="24"/>
        </w:rPr>
        <w:t xml:space="preserve">, 2011; </w:t>
      </w:r>
      <w:r w:rsidR="00484584">
        <w:rPr>
          <w:rFonts w:eastAsia="Arial" w:cs="Times New Roman"/>
          <w:szCs w:val="24"/>
        </w:rPr>
        <w:t>see Rhodes, 2016 for review</w:t>
      </w:r>
      <w:r w:rsidR="0097587C">
        <w:rPr>
          <w:rFonts w:eastAsia="Arial" w:cs="Times New Roman"/>
          <w:szCs w:val="24"/>
        </w:rPr>
        <w:t>)</w:t>
      </w:r>
      <w:r w:rsidR="005D186D">
        <w:rPr>
          <w:rFonts w:eastAsia="Arial" w:cs="Times New Roman"/>
          <w:szCs w:val="24"/>
        </w:rPr>
        <w:t xml:space="preserve">. However, because resolution </w:t>
      </w:r>
      <w:r w:rsidR="00E9793A">
        <w:rPr>
          <w:rFonts w:eastAsia="Arial" w:cs="Times New Roman"/>
          <w:szCs w:val="24"/>
        </w:rPr>
        <w:t>also benefits from</w:t>
      </w:r>
      <w:r w:rsidR="005D186D">
        <w:rPr>
          <w:rFonts w:eastAsia="Arial" w:cs="Times New Roman"/>
          <w:szCs w:val="24"/>
        </w:rPr>
        <w:t xml:space="preserve"> manipulations </w:t>
      </w:r>
      <w:r w:rsidR="00677C6A">
        <w:rPr>
          <w:rFonts w:eastAsia="Arial" w:cs="Times New Roman"/>
          <w:szCs w:val="24"/>
        </w:rPr>
        <w:t>affecting</w:t>
      </w:r>
      <w:r w:rsidR="005D186D">
        <w:rPr>
          <w:rFonts w:eastAsia="Arial" w:cs="Times New Roman"/>
          <w:szCs w:val="24"/>
        </w:rPr>
        <w:t xml:space="preserve"> recall, </w:t>
      </w:r>
      <w:r w:rsidR="006A6855">
        <w:rPr>
          <w:rFonts w:eastAsia="Arial" w:cs="Times New Roman"/>
          <w:szCs w:val="24"/>
        </w:rPr>
        <w:t xml:space="preserve">the </w:t>
      </w:r>
      <w:r w:rsidR="000772E1">
        <w:rPr>
          <w:rFonts w:eastAsia="Arial" w:cs="Times New Roman"/>
          <w:szCs w:val="24"/>
        </w:rPr>
        <w:t xml:space="preserve">improved resolution </w:t>
      </w:r>
      <w:r w:rsidR="006A6855">
        <w:rPr>
          <w:rFonts w:eastAsia="Arial" w:cs="Times New Roman"/>
          <w:szCs w:val="24"/>
        </w:rPr>
        <w:t>on unrelated pairs</w:t>
      </w:r>
      <w:r w:rsidR="00ED3E2B">
        <w:rPr>
          <w:rFonts w:eastAsia="Arial" w:cs="Times New Roman"/>
          <w:szCs w:val="24"/>
        </w:rPr>
        <w:t xml:space="preserve">, especially for the relational encoding group, may reflect improvements in correct recall performance. </w:t>
      </w:r>
      <w:r w:rsidR="000772E1">
        <w:rPr>
          <w:rFonts w:eastAsia="Arial" w:cs="Times New Roman"/>
          <w:szCs w:val="24"/>
        </w:rPr>
        <w:t xml:space="preserve">Consistent with this notion, </w:t>
      </w:r>
      <w:r w:rsidR="006A6855">
        <w:rPr>
          <w:rFonts w:eastAsia="Arial" w:cs="Times New Roman"/>
          <w:szCs w:val="24"/>
        </w:rPr>
        <w:t xml:space="preserve">recall of unrelated pairs </w:t>
      </w:r>
      <w:r w:rsidR="00E9793A" w:rsidRPr="00E9793A">
        <w:rPr>
          <w:rFonts w:eastAsia="Arial" w:cs="Times New Roman"/>
          <w:color w:val="4472C4" w:themeColor="accent1"/>
          <w:szCs w:val="24"/>
        </w:rPr>
        <w:t>in Experiment 1</w:t>
      </w:r>
      <w:r w:rsidR="00E9793A">
        <w:rPr>
          <w:rFonts w:eastAsia="Arial" w:cs="Times New Roman"/>
          <w:szCs w:val="24"/>
        </w:rPr>
        <w:t xml:space="preserve"> </w:t>
      </w:r>
      <w:r w:rsidR="006A6855">
        <w:rPr>
          <w:rFonts w:eastAsia="Arial" w:cs="Times New Roman"/>
          <w:szCs w:val="24"/>
        </w:rPr>
        <w:t xml:space="preserve">was highest for </w:t>
      </w:r>
      <w:r w:rsidR="000772E1">
        <w:rPr>
          <w:rFonts w:eastAsia="Arial" w:cs="Times New Roman"/>
          <w:szCs w:val="24"/>
        </w:rPr>
        <w:t>participants in the relational encoding group</w:t>
      </w:r>
      <w:r w:rsidR="006A6855">
        <w:rPr>
          <w:rFonts w:eastAsia="Arial" w:cs="Times New Roman"/>
          <w:szCs w:val="24"/>
        </w:rPr>
        <w:t>, and</w:t>
      </w:r>
      <w:r w:rsidR="00E3342B">
        <w:rPr>
          <w:rFonts w:eastAsia="Arial" w:cs="Times New Roman"/>
          <w:szCs w:val="24"/>
        </w:rPr>
        <w:t xml:space="preserve"> further,</w:t>
      </w:r>
      <w:r w:rsidR="006A6855">
        <w:rPr>
          <w:rFonts w:eastAsia="Arial" w:cs="Times New Roman"/>
          <w:szCs w:val="24"/>
        </w:rPr>
        <w:t xml:space="preserve"> this group</w:t>
      </w:r>
      <w:r w:rsidR="000772E1">
        <w:rPr>
          <w:rFonts w:eastAsia="Arial" w:cs="Times New Roman"/>
          <w:szCs w:val="24"/>
        </w:rPr>
        <w:t xml:space="preserve"> showed greater resolution improvements for unrelated pairs relative to </w:t>
      </w:r>
      <w:r w:rsidR="006A6855">
        <w:rPr>
          <w:rFonts w:eastAsia="Arial" w:cs="Times New Roman"/>
          <w:szCs w:val="24"/>
        </w:rPr>
        <w:t xml:space="preserve">participants in </w:t>
      </w:r>
      <w:r w:rsidR="000772E1">
        <w:rPr>
          <w:rFonts w:eastAsia="Arial" w:cs="Times New Roman"/>
          <w:szCs w:val="24"/>
        </w:rPr>
        <w:t>the item-specific group.</w:t>
      </w:r>
      <w:r w:rsidR="00E9793A">
        <w:rPr>
          <w:rFonts w:eastAsia="Arial" w:cs="Times New Roman"/>
          <w:szCs w:val="24"/>
        </w:rPr>
        <w:t xml:space="preserve"> </w:t>
      </w:r>
      <w:r w:rsidR="00D74F24">
        <w:rPr>
          <w:rFonts w:eastAsia="Arial" w:cs="Times New Roman"/>
          <w:color w:val="4472C4" w:themeColor="accent1"/>
          <w:szCs w:val="24"/>
        </w:rPr>
        <w:t>T</w:t>
      </w:r>
      <w:r w:rsidR="00D74F24" w:rsidRPr="00E9793A">
        <w:rPr>
          <w:rFonts w:eastAsia="Arial" w:cs="Times New Roman"/>
          <w:color w:val="4472C4" w:themeColor="accent1"/>
          <w:szCs w:val="24"/>
        </w:rPr>
        <w:t xml:space="preserve">his </w:t>
      </w:r>
      <w:r w:rsidR="00E9793A" w:rsidRPr="00E9793A">
        <w:rPr>
          <w:rFonts w:eastAsia="Arial" w:cs="Times New Roman"/>
          <w:color w:val="4472C4" w:themeColor="accent1"/>
          <w:szCs w:val="24"/>
        </w:rPr>
        <w:t>pattern did not extend to Experiment 2, likely because recall</w:t>
      </w:r>
      <w:r w:rsidR="006738C2">
        <w:rPr>
          <w:rFonts w:eastAsia="Arial" w:cs="Times New Roman"/>
          <w:color w:val="4472C4" w:themeColor="accent1"/>
          <w:szCs w:val="24"/>
        </w:rPr>
        <w:t xml:space="preserve"> </w:t>
      </w:r>
      <w:r w:rsidR="00590F1C">
        <w:rPr>
          <w:rFonts w:eastAsia="Arial" w:cs="Times New Roman"/>
          <w:color w:val="4472C4" w:themeColor="accent1"/>
          <w:szCs w:val="24"/>
        </w:rPr>
        <w:t xml:space="preserve">of </w:t>
      </w:r>
      <w:r w:rsidR="00822946">
        <w:rPr>
          <w:rFonts w:eastAsia="Arial" w:cs="Times New Roman"/>
          <w:color w:val="4472C4" w:themeColor="accent1"/>
          <w:szCs w:val="24"/>
        </w:rPr>
        <w:t>unrelated pairs in the relational group</w:t>
      </w:r>
      <w:r w:rsidR="00E9793A" w:rsidRPr="00E9793A">
        <w:rPr>
          <w:rFonts w:eastAsia="Arial" w:cs="Times New Roman"/>
          <w:color w:val="4472C4" w:themeColor="accent1"/>
          <w:szCs w:val="24"/>
        </w:rPr>
        <w:t xml:space="preserve"> exceeded JOLs due to the think-aloud procedure.</w:t>
      </w:r>
      <w:r w:rsidR="006738C2">
        <w:rPr>
          <w:rFonts w:eastAsia="Arial" w:cs="Times New Roman"/>
          <w:color w:val="4472C4" w:themeColor="accent1"/>
          <w:szCs w:val="24"/>
        </w:rPr>
        <w:t xml:space="preserve"> </w:t>
      </w:r>
    </w:p>
    <w:p w14:paraId="2873EEB3" w14:textId="79C11C67" w:rsidR="00167D2D" w:rsidRDefault="007301B2" w:rsidP="00167D2D">
      <w:pPr>
        <w:ind w:firstLine="720"/>
        <w:rPr>
          <w:rFonts w:eastAsia="Arial" w:cs="Times New Roman"/>
          <w:szCs w:val="24"/>
        </w:rPr>
      </w:pPr>
      <w:r>
        <w:rPr>
          <w:rFonts w:eastAsia="Arial" w:cs="Times New Roman"/>
          <w:szCs w:val="24"/>
        </w:rPr>
        <w:t xml:space="preserve">While the present study </w:t>
      </w:r>
      <w:r w:rsidR="005F619B">
        <w:rPr>
          <w:rFonts w:eastAsia="Arial" w:cs="Times New Roman"/>
          <w:szCs w:val="24"/>
        </w:rPr>
        <w:t xml:space="preserve">is the first to </w:t>
      </w:r>
      <w:r w:rsidR="001E492F">
        <w:rPr>
          <w:rFonts w:eastAsia="Arial" w:cs="Times New Roman"/>
          <w:szCs w:val="24"/>
        </w:rPr>
        <w:t>employ the item-specific/relational framework to</w:t>
      </w:r>
      <w:r w:rsidR="00015DC1">
        <w:rPr>
          <w:rFonts w:eastAsia="Arial" w:cs="Times New Roman"/>
          <w:szCs w:val="24"/>
        </w:rPr>
        <w:t xml:space="preserve"> improve JOL accuracy</w:t>
      </w:r>
      <w:r>
        <w:rPr>
          <w:rFonts w:eastAsia="Arial" w:cs="Times New Roman"/>
          <w:szCs w:val="24"/>
        </w:rPr>
        <w:t xml:space="preserve">, </w:t>
      </w:r>
      <w:r w:rsidR="00B1258B">
        <w:rPr>
          <w:rFonts w:eastAsia="Arial" w:cs="Times New Roman"/>
          <w:szCs w:val="24"/>
        </w:rPr>
        <w:t xml:space="preserve">we note </w:t>
      </w:r>
      <w:r w:rsidR="005208AB">
        <w:rPr>
          <w:rFonts w:eastAsia="Arial" w:cs="Times New Roman"/>
          <w:szCs w:val="24"/>
        </w:rPr>
        <w:t xml:space="preserve">that </w:t>
      </w:r>
      <w:proofErr w:type="spellStart"/>
      <w:r>
        <w:rPr>
          <w:rFonts w:eastAsia="Arial" w:cs="Times New Roman"/>
          <w:szCs w:val="24"/>
        </w:rPr>
        <w:t>Senkova</w:t>
      </w:r>
      <w:proofErr w:type="spellEnd"/>
      <w:r>
        <w:rPr>
          <w:rFonts w:eastAsia="Arial" w:cs="Times New Roman"/>
          <w:szCs w:val="24"/>
        </w:rPr>
        <w:t xml:space="preserve"> and Otani (2021)</w:t>
      </w:r>
      <w:r w:rsidR="00B1258B">
        <w:rPr>
          <w:rFonts w:eastAsia="Arial" w:cs="Times New Roman"/>
          <w:szCs w:val="24"/>
        </w:rPr>
        <w:t xml:space="preserve"> </w:t>
      </w:r>
      <w:r>
        <w:rPr>
          <w:rFonts w:eastAsia="Arial" w:cs="Times New Roman"/>
          <w:szCs w:val="24"/>
        </w:rPr>
        <w:t xml:space="preserve">compared </w:t>
      </w:r>
      <w:r w:rsidR="00015DC1">
        <w:rPr>
          <w:rFonts w:eastAsia="Arial" w:cs="Times New Roman"/>
          <w:szCs w:val="24"/>
        </w:rPr>
        <w:t xml:space="preserve">recall performance for words receiving </w:t>
      </w:r>
      <w:r>
        <w:rPr>
          <w:rFonts w:eastAsia="Arial" w:cs="Times New Roman"/>
          <w:szCs w:val="24"/>
        </w:rPr>
        <w:t xml:space="preserve">JOLs </w:t>
      </w:r>
      <w:r w:rsidR="00AD0596">
        <w:rPr>
          <w:rFonts w:eastAsia="Arial" w:cs="Times New Roman"/>
          <w:szCs w:val="24"/>
        </w:rPr>
        <w:t>relative to lists studied using</w:t>
      </w:r>
      <w:r>
        <w:rPr>
          <w:rFonts w:eastAsia="Arial" w:cs="Times New Roman"/>
          <w:szCs w:val="24"/>
        </w:rPr>
        <w:t xml:space="preserve"> </w:t>
      </w:r>
      <w:r w:rsidR="00015DC1">
        <w:rPr>
          <w:rFonts w:eastAsia="Arial" w:cs="Times New Roman"/>
          <w:szCs w:val="24"/>
        </w:rPr>
        <w:t>two item-specific encoding tasks</w:t>
      </w:r>
      <w:r w:rsidR="00222416">
        <w:rPr>
          <w:rFonts w:eastAsia="Arial" w:cs="Times New Roman"/>
          <w:szCs w:val="24"/>
        </w:rPr>
        <w:t xml:space="preserve"> </w:t>
      </w:r>
      <w:r w:rsidR="00222416">
        <w:rPr>
          <w:rFonts w:eastAsia="Arial" w:cs="Times New Roman"/>
          <w:szCs w:val="24"/>
        </w:rPr>
        <w:lastRenderedPageBreak/>
        <w:t>(pleasantness ratings and single-mental imagery) that did not provide concurrent JOLs.</w:t>
      </w:r>
      <w:r w:rsidR="00015DC1">
        <w:rPr>
          <w:rFonts w:eastAsia="Arial" w:cs="Times New Roman"/>
          <w:szCs w:val="24"/>
        </w:rPr>
        <w:t xml:space="preserve"> </w:t>
      </w:r>
      <w:r w:rsidR="00E51E00">
        <w:rPr>
          <w:rFonts w:eastAsia="Arial" w:cs="Times New Roman"/>
          <w:szCs w:val="24"/>
        </w:rPr>
        <w:t>Overall,</w:t>
      </w:r>
      <w:r>
        <w:rPr>
          <w:rFonts w:eastAsia="Arial" w:cs="Times New Roman"/>
          <w:szCs w:val="24"/>
        </w:rPr>
        <w:t xml:space="preserve"> </w:t>
      </w:r>
      <w:r w:rsidR="00564177">
        <w:rPr>
          <w:rFonts w:eastAsia="Arial" w:cs="Times New Roman"/>
          <w:szCs w:val="24"/>
        </w:rPr>
        <w:t xml:space="preserve">neither </w:t>
      </w:r>
      <w:r>
        <w:rPr>
          <w:rFonts w:eastAsia="Arial" w:cs="Times New Roman"/>
          <w:szCs w:val="24"/>
        </w:rPr>
        <w:t>item-specific encoding</w:t>
      </w:r>
      <w:r w:rsidR="00564177">
        <w:rPr>
          <w:rFonts w:eastAsia="Arial" w:cs="Times New Roman"/>
          <w:szCs w:val="24"/>
        </w:rPr>
        <w:t xml:space="preserve"> task increased</w:t>
      </w:r>
      <w:r>
        <w:rPr>
          <w:rFonts w:eastAsia="Arial" w:cs="Times New Roman"/>
          <w:szCs w:val="24"/>
        </w:rPr>
        <w:t xml:space="preserve"> recall relative to JOLs</w:t>
      </w:r>
      <w:r w:rsidR="00B1258B">
        <w:rPr>
          <w:rFonts w:eastAsia="Arial" w:cs="Times New Roman"/>
          <w:szCs w:val="24"/>
        </w:rPr>
        <w:t xml:space="preserve"> on either related or unrelated word lists.</w:t>
      </w:r>
      <w:r w:rsidR="00231E6A">
        <w:rPr>
          <w:rFonts w:eastAsia="Arial" w:cs="Times New Roman"/>
          <w:szCs w:val="24"/>
        </w:rPr>
        <w:t xml:space="preserve"> </w:t>
      </w:r>
      <w:r w:rsidR="00677C6A">
        <w:rPr>
          <w:rFonts w:eastAsia="Arial" w:cs="Times New Roman"/>
          <w:szCs w:val="24"/>
        </w:rPr>
        <w:t>However, c</w:t>
      </w:r>
      <w:r w:rsidR="00231E6A">
        <w:rPr>
          <w:rFonts w:eastAsia="Arial" w:cs="Times New Roman"/>
          <w:szCs w:val="24"/>
        </w:rPr>
        <w:t>ompared to a read-only control</w:t>
      </w:r>
      <w:r w:rsidR="00B1258B">
        <w:rPr>
          <w:rFonts w:eastAsia="Arial" w:cs="Times New Roman"/>
          <w:szCs w:val="24"/>
        </w:rPr>
        <w:t xml:space="preserve"> task</w:t>
      </w:r>
      <w:r w:rsidR="00231E6A">
        <w:rPr>
          <w:rFonts w:eastAsia="Arial" w:cs="Times New Roman"/>
          <w:szCs w:val="24"/>
        </w:rPr>
        <w:t xml:space="preserve"> </w:t>
      </w:r>
      <w:r w:rsidR="00564177">
        <w:rPr>
          <w:rFonts w:eastAsia="Arial" w:cs="Times New Roman"/>
          <w:szCs w:val="24"/>
        </w:rPr>
        <w:t>that did not provide JOLs</w:t>
      </w:r>
      <w:r w:rsidR="00231E6A">
        <w:rPr>
          <w:rFonts w:eastAsia="Arial" w:cs="Times New Roman"/>
          <w:szCs w:val="24"/>
        </w:rPr>
        <w:t xml:space="preserve">, both JOLs and item-specific encoding tasks boosted correct recall, leading the authors to conclude that </w:t>
      </w:r>
      <w:r w:rsidR="00222416">
        <w:rPr>
          <w:rFonts w:eastAsia="Arial" w:cs="Times New Roman"/>
          <w:szCs w:val="24"/>
        </w:rPr>
        <w:t xml:space="preserve">the act of providing </w:t>
      </w:r>
      <w:r w:rsidR="00231E6A">
        <w:rPr>
          <w:rFonts w:eastAsia="Arial" w:cs="Times New Roman"/>
          <w:szCs w:val="24"/>
        </w:rPr>
        <w:t>JOLs</w:t>
      </w:r>
      <w:r w:rsidR="00222416">
        <w:rPr>
          <w:rFonts w:eastAsia="Arial" w:cs="Times New Roman"/>
          <w:szCs w:val="24"/>
        </w:rPr>
        <w:t xml:space="preserve"> at study recruits </w:t>
      </w:r>
      <w:r w:rsidR="00231E6A">
        <w:rPr>
          <w:rFonts w:eastAsia="Arial" w:cs="Times New Roman"/>
          <w:szCs w:val="24"/>
        </w:rPr>
        <w:t xml:space="preserve">item-specific processing. </w:t>
      </w:r>
      <w:r w:rsidR="00106631">
        <w:rPr>
          <w:rFonts w:eastAsia="Arial" w:cs="Times New Roman"/>
          <w:szCs w:val="24"/>
        </w:rPr>
        <w:t>The present study, however,</w:t>
      </w:r>
      <w:r w:rsidR="00231E6A">
        <w:rPr>
          <w:rFonts w:eastAsia="Arial" w:cs="Times New Roman"/>
          <w:szCs w:val="24"/>
        </w:rPr>
        <w:t xml:space="preserve"> </w:t>
      </w:r>
      <w:r w:rsidR="00106631">
        <w:rPr>
          <w:rFonts w:eastAsia="Arial" w:cs="Times New Roman"/>
          <w:szCs w:val="24"/>
        </w:rPr>
        <w:t xml:space="preserve">showed </w:t>
      </w:r>
      <w:r w:rsidR="00231E6A">
        <w:rPr>
          <w:rFonts w:eastAsia="Arial" w:cs="Times New Roman"/>
          <w:szCs w:val="24"/>
        </w:rPr>
        <w:t>that</w:t>
      </w:r>
      <w:r w:rsidR="0008684E">
        <w:rPr>
          <w:rFonts w:eastAsia="Arial" w:cs="Times New Roman"/>
          <w:szCs w:val="24"/>
        </w:rPr>
        <w:t xml:space="preserve"> when combined with JOLs,</w:t>
      </w:r>
      <w:r w:rsidR="00231E6A">
        <w:rPr>
          <w:rFonts w:eastAsia="Arial" w:cs="Times New Roman"/>
          <w:szCs w:val="24"/>
        </w:rPr>
        <w:t xml:space="preserve"> item-specific encoding strategies boost correct recall relative to </w:t>
      </w:r>
      <w:r w:rsidR="0008684E">
        <w:rPr>
          <w:rFonts w:eastAsia="Arial" w:cs="Times New Roman"/>
          <w:szCs w:val="24"/>
        </w:rPr>
        <w:t>standard</w:t>
      </w:r>
      <w:r w:rsidR="00960293">
        <w:rPr>
          <w:rFonts w:eastAsia="Arial" w:cs="Times New Roman"/>
          <w:szCs w:val="24"/>
        </w:rPr>
        <w:t>, read-only</w:t>
      </w:r>
      <w:r w:rsidR="0008684E">
        <w:rPr>
          <w:rFonts w:eastAsia="Arial" w:cs="Times New Roman"/>
          <w:szCs w:val="24"/>
        </w:rPr>
        <w:t xml:space="preserve"> </w:t>
      </w:r>
      <w:r w:rsidR="00231E6A">
        <w:rPr>
          <w:rFonts w:eastAsia="Arial" w:cs="Times New Roman"/>
          <w:szCs w:val="24"/>
        </w:rPr>
        <w:t>JOLs</w:t>
      </w:r>
      <w:r w:rsidR="0008684E">
        <w:rPr>
          <w:rFonts w:eastAsia="Arial" w:cs="Times New Roman"/>
          <w:szCs w:val="24"/>
        </w:rPr>
        <w:t xml:space="preserve">. </w:t>
      </w:r>
      <w:r w:rsidR="00B1258B">
        <w:rPr>
          <w:rFonts w:eastAsia="Arial" w:cs="Times New Roman"/>
          <w:szCs w:val="24"/>
        </w:rPr>
        <w:t xml:space="preserve">Thus, it is possible that item-specific encoding may produce an additional memory benefit when combined with JOLs. Of course, it is important to note that </w:t>
      </w:r>
      <w:r w:rsidR="00222416">
        <w:rPr>
          <w:rFonts w:eastAsia="Arial" w:cs="Times New Roman"/>
          <w:szCs w:val="24"/>
        </w:rPr>
        <w:t xml:space="preserve">the test type differed between </w:t>
      </w:r>
      <w:proofErr w:type="spellStart"/>
      <w:r w:rsidR="00167D2D" w:rsidRPr="00167D2D">
        <w:rPr>
          <w:rFonts w:eastAsia="Arial" w:cs="Times New Roman"/>
          <w:szCs w:val="24"/>
        </w:rPr>
        <w:t>Senkova</w:t>
      </w:r>
      <w:proofErr w:type="spellEnd"/>
      <w:r w:rsidR="00167D2D" w:rsidRPr="00167D2D">
        <w:rPr>
          <w:rFonts w:eastAsia="Arial" w:cs="Times New Roman"/>
          <w:szCs w:val="24"/>
        </w:rPr>
        <w:t xml:space="preserve"> and Otani </w:t>
      </w:r>
      <w:r w:rsidR="00222416">
        <w:rPr>
          <w:rFonts w:eastAsia="Arial" w:cs="Times New Roman"/>
          <w:szCs w:val="24"/>
        </w:rPr>
        <w:t>and our experiment (free-recall vs. cued-recall)</w:t>
      </w:r>
      <w:r w:rsidR="00B1258B">
        <w:rPr>
          <w:rFonts w:eastAsia="Arial" w:cs="Times New Roman"/>
          <w:szCs w:val="24"/>
        </w:rPr>
        <w:t xml:space="preserve">, so it is unknown whether the benefit of JOLs </w:t>
      </w:r>
      <w:r w:rsidR="007C4C81">
        <w:rPr>
          <w:rFonts w:eastAsia="Arial" w:cs="Times New Roman"/>
          <w:szCs w:val="24"/>
        </w:rPr>
        <w:t xml:space="preserve">combined with </w:t>
      </w:r>
      <w:r w:rsidR="00B1258B">
        <w:rPr>
          <w:rFonts w:eastAsia="Arial" w:cs="Times New Roman"/>
          <w:szCs w:val="24"/>
        </w:rPr>
        <w:t>item-specific encoding compared to JOLs alone would occur in other test types</w:t>
      </w:r>
      <w:r w:rsidR="007C4C81">
        <w:rPr>
          <w:rFonts w:eastAsia="Arial" w:cs="Times New Roman"/>
          <w:szCs w:val="24"/>
        </w:rPr>
        <w:t>.</w:t>
      </w:r>
    </w:p>
    <w:p w14:paraId="521A28CD" w14:textId="29B1A9D4" w:rsidR="00B02053" w:rsidRDefault="006D0C27" w:rsidP="001E767F">
      <w:pPr>
        <w:ind w:firstLine="720"/>
        <w:rPr>
          <w:rFonts w:eastAsia="Arial" w:cs="Times New Roman"/>
          <w:szCs w:val="24"/>
        </w:rPr>
      </w:pPr>
      <w:r>
        <w:rPr>
          <w:rFonts w:eastAsia="Arial" w:cs="Times New Roman"/>
          <w:szCs w:val="24"/>
        </w:rPr>
        <w:t xml:space="preserve">Finally, </w:t>
      </w:r>
      <w:r w:rsidR="004746CB">
        <w:rPr>
          <w:rFonts w:eastAsia="Arial" w:cs="Times New Roman"/>
          <w:szCs w:val="24"/>
        </w:rPr>
        <w:t xml:space="preserve">we note that our </w:t>
      </w:r>
      <w:r w:rsidR="00564177">
        <w:rPr>
          <w:rFonts w:eastAsia="Arial" w:cs="Times New Roman"/>
          <w:szCs w:val="24"/>
        </w:rPr>
        <w:t xml:space="preserve">results complement </w:t>
      </w:r>
      <w:r w:rsidR="00A06962">
        <w:rPr>
          <w:rFonts w:eastAsia="Arial" w:cs="Times New Roman"/>
          <w:szCs w:val="24"/>
        </w:rPr>
        <w:t>work</w:t>
      </w:r>
      <w:r w:rsidR="009C7B8B">
        <w:rPr>
          <w:rFonts w:eastAsia="Arial" w:cs="Times New Roman"/>
          <w:szCs w:val="24"/>
        </w:rPr>
        <w:t xml:space="preserve"> by </w:t>
      </w:r>
      <w:proofErr w:type="spellStart"/>
      <w:r w:rsidR="009C7B8B">
        <w:rPr>
          <w:rFonts w:eastAsia="Arial" w:cs="Times New Roman"/>
          <w:szCs w:val="24"/>
        </w:rPr>
        <w:t>Tekin</w:t>
      </w:r>
      <w:proofErr w:type="spellEnd"/>
      <w:r w:rsidR="009C7B8B">
        <w:rPr>
          <w:rFonts w:eastAsia="Arial" w:cs="Times New Roman"/>
          <w:szCs w:val="24"/>
        </w:rPr>
        <w:t xml:space="preserve"> </w:t>
      </w:r>
      <w:r w:rsidR="00222416">
        <w:rPr>
          <w:rFonts w:eastAsia="Arial" w:cs="Times New Roman"/>
          <w:szCs w:val="24"/>
        </w:rPr>
        <w:t>and</w:t>
      </w:r>
      <w:r w:rsidR="009C7B8B">
        <w:rPr>
          <w:rFonts w:eastAsia="Arial" w:cs="Times New Roman"/>
          <w:szCs w:val="24"/>
        </w:rPr>
        <w:t xml:space="preserve"> Roediger (2020), who showed </w:t>
      </w:r>
      <w:r w:rsidR="00A06962">
        <w:rPr>
          <w:rFonts w:eastAsia="Arial" w:cs="Times New Roman"/>
          <w:szCs w:val="24"/>
        </w:rPr>
        <w:t xml:space="preserve">that JOLs facilitated recognition memory for </w:t>
      </w:r>
      <w:r w:rsidR="002A1637">
        <w:rPr>
          <w:rFonts w:eastAsia="Arial" w:cs="Times New Roman"/>
          <w:szCs w:val="24"/>
        </w:rPr>
        <w:t>levels-of-processing (LOP)</w:t>
      </w:r>
      <w:r w:rsidR="00A06962">
        <w:rPr>
          <w:rFonts w:eastAsia="Arial" w:cs="Times New Roman"/>
          <w:szCs w:val="24"/>
        </w:rPr>
        <w:t xml:space="preserve"> encoding tasks</w:t>
      </w:r>
      <w:r w:rsidR="00375FB2">
        <w:rPr>
          <w:rFonts w:eastAsia="Arial" w:cs="Times New Roman"/>
          <w:szCs w:val="24"/>
        </w:rPr>
        <w:t>. Specifically, JOLs</w:t>
      </w:r>
      <w:r w:rsidR="00A06962">
        <w:rPr>
          <w:rFonts w:eastAsia="Arial" w:cs="Times New Roman"/>
          <w:szCs w:val="24"/>
        </w:rPr>
        <w:t xml:space="preserve"> </w:t>
      </w:r>
      <w:r w:rsidR="00361A30">
        <w:rPr>
          <w:rFonts w:eastAsia="Arial" w:cs="Times New Roman"/>
          <w:szCs w:val="24"/>
        </w:rPr>
        <w:t xml:space="preserve">were </w:t>
      </w:r>
      <w:r w:rsidR="001E767F">
        <w:rPr>
          <w:rFonts w:eastAsia="Arial" w:cs="Times New Roman"/>
          <w:szCs w:val="24"/>
        </w:rPr>
        <w:t xml:space="preserve">particularly </w:t>
      </w:r>
      <w:r w:rsidR="00375FB2">
        <w:rPr>
          <w:rFonts w:eastAsia="Arial" w:cs="Times New Roman"/>
          <w:szCs w:val="24"/>
        </w:rPr>
        <w:t>benefi</w:t>
      </w:r>
      <w:r w:rsidR="00361A30">
        <w:rPr>
          <w:rFonts w:eastAsia="Arial" w:cs="Times New Roman"/>
          <w:szCs w:val="24"/>
        </w:rPr>
        <w:t>cial to</w:t>
      </w:r>
      <w:r w:rsidR="00375FB2">
        <w:rPr>
          <w:rFonts w:eastAsia="Arial" w:cs="Times New Roman"/>
          <w:szCs w:val="24"/>
        </w:rPr>
        <w:t xml:space="preserve"> </w:t>
      </w:r>
      <w:r w:rsidR="00361A30">
        <w:rPr>
          <w:rFonts w:eastAsia="Arial" w:cs="Times New Roman"/>
          <w:szCs w:val="24"/>
        </w:rPr>
        <w:t xml:space="preserve">memory </w:t>
      </w:r>
      <w:r w:rsidR="001E767F">
        <w:rPr>
          <w:rFonts w:eastAsia="Arial" w:cs="Times New Roman"/>
          <w:szCs w:val="24"/>
        </w:rPr>
        <w:t>when participants engaged in</w:t>
      </w:r>
      <w:r w:rsidR="00375FB2">
        <w:rPr>
          <w:rFonts w:eastAsia="Arial" w:cs="Times New Roman"/>
          <w:szCs w:val="24"/>
        </w:rPr>
        <w:t xml:space="preserve"> them alongside</w:t>
      </w:r>
      <w:r w:rsidR="001E767F">
        <w:rPr>
          <w:rFonts w:eastAsia="Arial" w:cs="Times New Roman"/>
          <w:szCs w:val="24"/>
        </w:rPr>
        <w:t xml:space="preserve"> </w:t>
      </w:r>
      <w:r w:rsidR="00A06962">
        <w:rPr>
          <w:rFonts w:eastAsia="Arial" w:cs="Times New Roman"/>
          <w:szCs w:val="24"/>
        </w:rPr>
        <w:t xml:space="preserve">shallow </w:t>
      </w:r>
      <w:r w:rsidR="00375FB2">
        <w:rPr>
          <w:rFonts w:eastAsia="Arial" w:cs="Times New Roman"/>
          <w:szCs w:val="24"/>
        </w:rPr>
        <w:t xml:space="preserve">encoding </w:t>
      </w:r>
      <w:r w:rsidR="00A06962">
        <w:rPr>
          <w:rFonts w:eastAsia="Arial" w:cs="Times New Roman"/>
          <w:szCs w:val="24"/>
        </w:rPr>
        <w:t xml:space="preserve">tasks (e.g., </w:t>
      </w:r>
      <w:r w:rsidR="001E767F">
        <w:rPr>
          <w:rFonts w:eastAsia="Arial" w:cs="Times New Roman"/>
          <w:szCs w:val="24"/>
        </w:rPr>
        <w:t>an e-counting task</w:t>
      </w:r>
      <w:r w:rsidR="00A06962">
        <w:rPr>
          <w:rFonts w:eastAsia="Arial" w:cs="Times New Roman"/>
          <w:szCs w:val="24"/>
        </w:rPr>
        <w:t>)</w:t>
      </w:r>
      <w:r w:rsidR="00375FB2">
        <w:rPr>
          <w:rFonts w:eastAsia="Arial" w:cs="Times New Roman"/>
          <w:szCs w:val="24"/>
        </w:rPr>
        <w:t>, such that the LOP effect (i.e., memory benefits of deep vs</w:t>
      </w:r>
      <w:r w:rsidR="00222416">
        <w:rPr>
          <w:rFonts w:eastAsia="Arial" w:cs="Times New Roman"/>
          <w:szCs w:val="24"/>
        </w:rPr>
        <w:t>.</w:t>
      </w:r>
      <w:r w:rsidR="00375FB2">
        <w:rPr>
          <w:rFonts w:eastAsia="Arial" w:cs="Times New Roman"/>
          <w:szCs w:val="24"/>
        </w:rPr>
        <w:t xml:space="preserve"> shallow encoding; see Craik &amp; Lockhart, 1972) was eliminated.</w:t>
      </w:r>
      <w:r w:rsidR="001E767F">
        <w:rPr>
          <w:rFonts w:eastAsia="Arial" w:cs="Times New Roman"/>
          <w:szCs w:val="24"/>
        </w:rPr>
        <w:t xml:space="preserve"> </w:t>
      </w:r>
      <w:r w:rsidR="00361A30">
        <w:rPr>
          <w:rFonts w:eastAsia="Arial" w:cs="Times New Roman"/>
          <w:szCs w:val="24"/>
        </w:rPr>
        <w:t>While</w:t>
      </w:r>
      <w:r w:rsidR="009C7B8B">
        <w:rPr>
          <w:rFonts w:eastAsia="Arial" w:cs="Times New Roman"/>
          <w:szCs w:val="24"/>
        </w:rPr>
        <w:t xml:space="preserve"> t</w:t>
      </w:r>
      <w:r w:rsidR="001E767F">
        <w:rPr>
          <w:rFonts w:eastAsia="Arial" w:cs="Times New Roman"/>
          <w:szCs w:val="24"/>
        </w:rPr>
        <w:t xml:space="preserve">he present </w:t>
      </w:r>
      <w:r w:rsidR="00D61900">
        <w:rPr>
          <w:rFonts w:eastAsia="Arial" w:cs="Times New Roman"/>
          <w:szCs w:val="24"/>
        </w:rPr>
        <w:t xml:space="preserve">study </w:t>
      </w:r>
      <w:r w:rsidR="009C7B8B">
        <w:rPr>
          <w:rFonts w:eastAsia="Arial" w:cs="Times New Roman"/>
          <w:szCs w:val="24"/>
        </w:rPr>
        <w:t xml:space="preserve">was not designed to test </w:t>
      </w:r>
      <w:r w:rsidR="00D61900">
        <w:rPr>
          <w:rFonts w:eastAsia="Arial" w:cs="Times New Roman"/>
          <w:szCs w:val="24"/>
        </w:rPr>
        <w:t xml:space="preserve">the </w:t>
      </w:r>
      <w:r w:rsidR="00222416">
        <w:rPr>
          <w:rFonts w:eastAsia="Arial" w:cs="Times New Roman"/>
          <w:szCs w:val="24"/>
        </w:rPr>
        <w:t xml:space="preserve">separate </w:t>
      </w:r>
      <w:r w:rsidR="00D61900">
        <w:rPr>
          <w:rFonts w:eastAsia="Arial" w:cs="Times New Roman"/>
          <w:szCs w:val="24"/>
        </w:rPr>
        <w:t xml:space="preserve">effects </w:t>
      </w:r>
      <w:r w:rsidR="002A1637">
        <w:rPr>
          <w:rFonts w:eastAsia="Arial" w:cs="Times New Roman"/>
          <w:szCs w:val="24"/>
        </w:rPr>
        <w:t xml:space="preserve">of </w:t>
      </w:r>
      <w:r w:rsidR="009C7B8B">
        <w:rPr>
          <w:rFonts w:eastAsia="Arial" w:cs="Times New Roman"/>
          <w:szCs w:val="24"/>
        </w:rPr>
        <w:t xml:space="preserve">JOLs </w:t>
      </w:r>
      <w:r w:rsidR="00D61900">
        <w:rPr>
          <w:rFonts w:eastAsia="Arial" w:cs="Times New Roman"/>
          <w:szCs w:val="24"/>
        </w:rPr>
        <w:t>on memory</w:t>
      </w:r>
      <w:r w:rsidR="00564177">
        <w:rPr>
          <w:rFonts w:eastAsia="Arial" w:cs="Times New Roman"/>
          <w:szCs w:val="24"/>
        </w:rPr>
        <w:t xml:space="preserve"> (i.e., JOL reactivity</w:t>
      </w:r>
      <w:r w:rsidR="00960293">
        <w:rPr>
          <w:rFonts w:eastAsia="Arial" w:cs="Times New Roman"/>
          <w:szCs w:val="24"/>
        </w:rPr>
        <w:t xml:space="preserve">; </w:t>
      </w:r>
      <w:r w:rsidR="00607E33" w:rsidRPr="00EA2B15">
        <w:rPr>
          <w:rFonts w:eastAsia="Arial" w:cs="Times New Roman"/>
          <w:color w:val="4472C4" w:themeColor="accent1"/>
          <w:szCs w:val="24"/>
        </w:rPr>
        <w:t xml:space="preserve">Maxwell &amp; Huff, </w:t>
      </w:r>
      <w:r w:rsidR="00607E33" w:rsidRPr="009A31B9">
        <w:rPr>
          <w:rFonts w:eastAsia="Arial" w:cs="Times New Roman"/>
          <w:color w:val="4472C4" w:themeColor="accent1"/>
          <w:szCs w:val="24"/>
        </w:rPr>
        <w:t xml:space="preserve">2022; </w:t>
      </w:r>
      <w:r w:rsidR="009A31B9" w:rsidRPr="009A31B9">
        <w:rPr>
          <w:rFonts w:eastAsia="Arial" w:cs="Times New Roman"/>
          <w:color w:val="4472C4" w:themeColor="accent1"/>
          <w:szCs w:val="24"/>
        </w:rPr>
        <w:t xml:space="preserve">Rivers, Janes, &amp; </w:t>
      </w:r>
      <w:proofErr w:type="spellStart"/>
      <w:r w:rsidR="009A31B9" w:rsidRPr="009A31B9">
        <w:rPr>
          <w:rFonts w:eastAsia="Arial" w:cs="Times New Roman"/>
          <w:color w:val="4472C4" w:themeColor="accent1"/>
          <w:szCs w:val="24"/>
        </w:rPr>
        <w:t>Dunlosky</w:t>
      </w:r>
      <w:proofErr w:type="spellEnd"/>
      <w:r w:rsidR="009A31B9" w:rsidRPr="009A31B9">
        <w:rPr>
          <w:rFonts w:eastAsia="Arial" w:cs="Times New Roman"/>
          <w:color w:val="4472C4" w:themeColor="accent1"/>
          <w:szCs w:val="24"/>
        </w:rPr>
        <w:t>, 2021</w:t>
      </w:r>
      <w:r w:rsidR="009A31B9">
        <w:rPr>
          <w:rFonts w:eastAsia="Arial" w:cs="Times New Roman"/>
          <w:szCs w:val="24"/>
        </w:rPr>
        <w:t xml:space="preserve">; </w:t>
      </w:r>
      <w:r w:rsidR="00960293">
        <w:rPr>
          <w:rFonts w:eastAsia="Arial" w:cs="Times New Roman"/>
          <w:szCs w:val="24"/>
        </w:rPr>
        <w:t xml:space="preserve">Soderstrom, Clark, </w:t>
      </w:r>
      <w:proofErr w:type="spellStart"/>
      <w:r w:rsidR="00960293">
        <w:rPr>
          <w:rFonts w:eastAsia="Arial" w:cs="Times New Roman"/>
          <w:szCs w:val="24"/>
        </w:rPr>
        <w:t>Halamish</w:t>
      </w:r>
      <w:proofErr w:type="spellEnd"/>
      <w:r w:rsidR="00960293">
        <w:rPr>
          <w:rFonts w:eastAsia="Arial" w:cs="Times New Roman"/>
          <w:szCs w:val="24"/>
        </w:rPr>
        <w:t>, &amp; Bjork, 2015</w:t>
      </w:r>
      <w:r w:rsidR="00564177">
        <w:rPr>
          <w:rFonts w:eastAsia="Arial" w:cs="Times New Roman"/>
          <w:szCs w:val="24"/>
        </w:rPr>
        <w:t>)</w:t>
      </w:r>
      <w:r w:rsidR="00D61900">
        <w:rPr>
          <w:rFonts w:eastAsia="Arial" w:cs="Times New Roman"/>
          <w:szCs w:val="24"/>
        </w:rPr>
        <w:t xml:space="preserve"> </w:t>
      </w:r>
      <w:r w:rsidR="00361A30">
        <w:rPr>
          <w:rFonts w:eastAsia="Arial" w:cs="Times New Roman"/>
          <w:szCs w:val="24"/>
        </w:rPr>
        <w:t xml:space="preserve">or test recall within </w:t>
      </w:r>
      <w:r w:rsidR="009C7B8B">
        <w:rPr>
          <w:rFonts w:eastAsia="Arial" w:cs="Times New Roman"/>
          <w:szCs w:val="24"/>
        </w:rPr>
        <w:t>the LOP</w:t>
      </w:r>
      <w:r w:rsidR="00112D7B">
        <w:rPr>
          <w:rFonts w:eastAsia="Arial" w:cs="Times New Roman"/>
          <w:szCs w:val="24"/>
        </w:rPr>
        <w:t xml:space="preserve"> framework</w:t>
      </w:r>
      <w:r w:rsidR="00564177">
        <w:rPr>
          <w:rFonts w:eastAsia="Arial" w:cs="Times New Roman"/>
          <w:szCs w:val="24"/>
        </w:rPr>
        <w:t xml:space="preserve"> as we did not include a shallow encoding group</w:t>
      </w:r>
      <w:r w:rsidR="009C7B8B">
        <w:rPr>
          <w:rFonts w:eastAsia="Arial" w:cs="Times New Roman"/>
          <w:szCs w:val="24"/>
        </w:rPr>
        <w:t xml:space="preserve">, </w:t>
      </w:r>
      <w:r w:rsidR="00D020F3">
        <w:rPr>
          <w:rFonts w:eastAsia="Arial" w:cs="Times New Roman"/>
          <w:szCs w:val="24"/>
        </w:rPr>
        <w:t xml:space="preserve">we note that </w:t>
      </w:r>
      <w:r w:rsidR="000B55C3">
        <w:rPr>
          <w:rFonts w:eastAsia="Arial" w:cs="Times New Roman"/>
          <w:szCs w:val="24"/>
        </w:rPr>
        <w:t xml:space="preserve">both </w:t>
      </w:r>
      <w:r w:rsidR="009C7B8B">
        <w:rPr>
          <w:rFonts w:eastAsia="Arial" w:cs="Times New Roman"/>
          <w:szCs w:val="24"/>
        </w:rPr>
        <w:t>item-specific</w:t>
      </w:r>
      <w:r w:rsidR="000B55C3">
        <w:rPr>
          <w:rFonts w:eastAsia="Arial" w:cs="Times New Roman"/>
          <w:szCs w:val="24"/>
        </w:rPr>
        <w:t xml:space="preserve"> and </w:t>
      </w:r>
      <w:r w:rsidR="009C7B8B">
        <w:rPr>
          <w:rFonts w:eastAsia="Arial" w:cs="Times New Roman"/>
          <w:szCs w:val="24"/>
        </w:rPr>
        <w:t>relational encoding strategies constitute deep</w:t>
      </w:r>
      <w:r w:rsidR="00222416">
        <w:rPr>
          <w:rFonts w:eastAsia="Arial" w:cs="Times New Roman"/>
          <w:szCs w:val="24"/>
        </w:rPr>
        <w:t>-</w:t>
      </w:r>
      <w:r w:rsidR="00112D7B">
        <w:rPr>
          <w:rFonts w:eastAsia="Arial" w:cs="Times New Roman"/>
          <w:szCs w:val="24"/>
        </w:rPr>
        <w:t xml:space="preserve">encoding </w:t>
      </w:r>
      <w:r w:rsidR="009C7B8B">
        <w:rPr>
          <w:rFonts w:eastAsia="Arial" w:cs="Times New Roman"/>
          <w:szCs w:val="24"/>
        </w:rPr>
        <w:t>tasks</w:t>
      </w:r>
      <w:r w:rsidR="00D61900">
        <w:rPr>
          <w:rFonts w:eastAsia="Arial" w:cs="Times New Roman"/>
          <w:szCs w:val="24"/>
        </w:rPr>
        <w:t>.</w:t>
      </w:r>
      <w:r w:rsidR="00112D7B">
        <w:rPr>
          <w:rFonts w:eastAsia="Arial" w:cs="Times New Roman"/>
          <w:szCs w:val="24"/>
        </w:rPr>
        <w:t xml:space="preserve"> </w:t>
      </w:r>
      <w:r w:rsidR="00C203DB">
        <w:rPr>
          <w:rFonts w:eastAsia="Arial" w:cs="Times New Roman"/>
          <w:szCs w:val="24"/>
        </w:rPr>
        <w:t>Our finding</w:t>
      </w:r>
      <w:r w:rsidR="007F05EC">
        <w:rPr>
          <w:rFonts w:eastAsia="Arial" w:cs="Times New Roman"/>
          <w:szCs w:val="24"/>
        </w:rPr>
        <w:t xml:space="preserve"> that </w:t>
      </w:r>
      <w:r w:rsidR="00C203DB">
        <w:rPr>
          <w:rFonts w:eastAsia="Arial" w:cs="Times New Roman"/>
          <w:szCs w:val="24"/>
        </w:rPr>
        <w:t>recall was greater when participants combined JOLs with these encoding strategies relative to making JOLs alone is consistent with previous research on the benefits item-specific/relational strategies (</w:t>
      </w:r>
      <w:r w:rsidR="00C203DB" w:rsidRPr="00112D7B">
        <w:rPr>
          <w:rFonts w:eastAsia="Arial" w:cs="Times New Roman"/>
          <w:szCs w:val="24"/>
        </w:rPr>
        <w:t xml:space="preserve">e.g., </w:t>
      </w:r>
      <w:r w:rsidR="00112D7B" w:rsidRPr="00112D7B">
        <w:rPr>
          <w:rFonts w:eastAsia="Arial" w:cs="Times New Roman"/>
          <w:szCs w:val="24"/>
        </w:rPr>
        <w:t>Hunt</w:t>
      </w:r>
      <w:r w:rsidR="00112D7B">
        <w:rPr>
          <w:rFonts w:eastAsia="Arial" w:cs="Times New Roman"/>
          <w:szCs w:val="24"/>
        </w:rPr>
        <w:t xml:space="preserve"> &amp; Einstein, 1981</w:t>
      </w:r>
      <w:r w:rsidR="00C203DB">
        <w:rPr>
          <w:rFonts w:eastAsia="Arial" w:cs="Times New Roman"/>
          <w:szCs w:val="24"/>
        </w:rPr>
        <w:t>) and</w:t>
      </w:r>
      <w:r w:rsidR="00375FB2">
        <w:rPr>
          <w:rFonts w:eastAsia="Arial" w:cs="Times New Roman"/>
          <w:szCs w:val="24"/>
        </w:rPr>
        <w:t xml:space="preserve">, </w:t>
      </w:r>
      <w:r w:rsidR="00375FB2">
        <w:rPr>
          <w:rFonts w:eastAsia="Arial" w:cs="Times New Roman"/>
          <w:szCs w:val="24"/>
        </w:rPr>
        <w:lastRenderedPageBreak/>
        <w:t>furthermore,</w:t>
      </w:r>
      <w:r w:rsidR="00C203DB">
        <w:rPr>
          <w:rFonts w:eastAsia="Arial" w:cs="Times New Roman"/>
          <w:szCs w:val="24"/>
        </w:rPr>
        <w:t xml:space="preserve"> </w:t>
      </w:r>
      <w:r w:rsidR="007F05EC">
        <w:rPr>
          <w:rFonts w:eastAsia="Arial" w:cs="Times New Roman"/>
          <w:szCs w:val="24"/>
        </w:rPr>
        <w:t>suggests</w:t>
      </w:r>
      <w:r w:rsidR="009C7B8B">
        <w:rPr>
          <w:rFonts w:eastAsia="Arial" w:cs="Times New Roman"/>
          <w:szCs w:val="24"/>
        </w:rPr>
        <w:t xml:space="preserve"> </w:t>
      </w:r>
      <w:r w:rsidR="00112D7B">
        <w:rPr>
          <w:rFonts w:eastAsia="Arial" w:cs="Times New Roman"/>
          <w:szCs w:val="24"/>
        </w:rPr>
        <w:t xml:space="preserve">that </w:t>
      </w:r>
      <w:proofErr w:type="spellStart"/>
      <w:r w:rsidR="00112D7B">
        <w:rPr>
          <w:rFonts w:eastAsia="Arial" w:cs="Times New Roman"/>
          <w:szCs w:val="24"/>
        </w:rPr>
        <w:t>Tekin</w:t>
      </w:r>
      <w:proofErr w:type="spellEnd"/>
      <w:r w:rsidR="00112D7B">
        <w:rPr>
          <w:rFonts w:eastAsia="Arial" w:cs="Times New Roman"/>
          <w:szCs w:val="24"/>
        </w:rPr>
        <w:t xml:space="preserve"> </w:t>
      </w:r>
      <w:r w:rsidR="00564177">
        <w:rPr>
          <w:rFonts w:eastAsia="Arial" w:cs="Times New Roman"/>
          <w:szCs w:val="24"/>
        </w:rPr>
        <w:t>and</w:t>
      </w:r>
      <w:r w:rsidR="00112D7B">
        <w:rPr>
          <w:rFonts w:eastAsia="Arial" w:cs="Times New Roman"/>
          <w:szCs w:val="24"/>
        </w:rPr>
        <w:t xml:space="preserve"> Roediger’s findings </w:t>
      </w:r>
      <w:r w:rsidR="00564177">
        <w:rPr>
          <w:rFonts w:eastAsia="Arial" w:cs="Times New Roman"/>
          <w:szCs w:val="24"/>
        </w:rPr>
        <w:t>may</w:t>
      </w:r>
      <w:r w:rsidR="00112D7B">
        <w:rPr>
          <w:rFonts w:eastAsia="Arial" w:cs="Times New Roman"/>
          <w:szCs w:val="24"/>
        </w:rPr>
        <w:t xml:space="preserve"> extend </w:t>
      </w:r>
      <w:r w:rsidR="00222416">
        <w:rPr>
          <w:rFonts w:eastAsia="Arial" w:cs="Times New Roman"/>
          <w:szCs w:val="24"/>
        </w:rPr>
        <w:t>to cued</w:t>
      </w:r>
      <w:r w:rsidR="00564177">
        <w:rPr>
          <w:rFonts w:eastAsia="Arial" w:cs="Times New Roman"/>
          <w:szCs w:val="24"/>
        </w:rPr>
        <w:t xml:space="preserve"> </w:t>
      </w:r>
      <w:r w:rsidR="00112D7B">
        <w:rPr>
          <w:rFonts w:eastAsia="Arial" w:cs="Times New Roman"/>
          <w:szCs w:val="24"/>
        </w:rPr>
        <w:t>recall.</w:t>
      </w:r>
      <w:r w:rsidR="00C203DB">
        <w:rPr>
          <w:rFonts w:eastAsia="Arial" w:cs="Times New Roman"/>
          <w:szCs w:val="24"/>
        </w:rPr>
        <w:t xml:space="preserve"> </w:t>
      </w:r>
      <w:r w:rsidR="00D61900">
        <w:rPr>
          <w:rFonts w:eastAsia="Arial" w:cs="Times New Roman"/>
          <w:szCs w:val="24"/>
        </w:rPr>
        <w:t xml:space="preserve">However, given that </w:t>
      </w:r>
      <w:r w:rsidR="00375FB2">
        <w:rPr>
          <w:rFonts w:eastAsia="Arial" w:cs="Times New Roman"/>
          <w:szCs w:val="24"/>
        </w:rPr>
        <w:t>the present study</w:t>
      </w:r>
      <w:r w:rsidR="00D61900">
        <w:rPr>
          <w:rFonts w:eastAsia="Arial" w:cs="Times New Roman"/>
          <w:szCs w:val="24"/>
        </w:rPr>
        <w:t xml:space="preserve"> did not include</w:t>
      </w:r>
      <w:r w:rsidR="00ED3E2B">
        <w:rPr>
          <w:rFonts w:eastAsia="Arial" w:cs="Times New Roman"/>
          <w:szCs w:val="24"/>
        </w:rPr>
        <w:t xml:space="preserve"> </w:t>
      </w:r>
      <w:proofErr w:type="gramStart"/>
      <w:r w:rsidR="00D61900">
        <w:rPr>
          <w:rFonts w:eastAsia="Arial" w:cs="Times New Roman"/>
          <w:szCs w:val="24"/>
        </w:rPr>
        <w:t>no</w:t>
      </w:r>
      <w:proofErr w:type="gramEnd"/>
      <w:r w:rsidR="00D61900">
        <w:rPr>
          <w:rFonts w:eastAsia="Arial" w:cs="Times New Roman"/>
          <w:szCs w:val="24"/>
        </w:rPr>
        <w:t>-JOL control group</w:t>
      </w:r>
      <w:r w:rsidR="00ED3E2B">
        <w:rPr>
          <w:rFonts w:eastAsia="Arial" w:cs="Times New Roman"/>
          <w:szCs w:val="24"/>
        </w:rPr>
        <w:t>s</w:t>
      </w:r>
      <w:r w:rsidR="00D61900">
        <w:rPr>
          <w:rFonts w:eastAsia="Arial" w:cs="Times New Roman"/>
          <w:szCs w:val="24"/>
        </w:rPr>
        <w:t xml:space="preserve"> who only engaged in </w:t>
      </w:r>
      <w:r w:rsidR="00361A30">
        <w:rPr>
          <w:rFonts w:eastAsia="Arial" w:cs="Times New Roman"/>
          <w:szCs w:val="24"/>
        </w:rPr>
        <w:t xml:space="preserve">only </w:t>
      </w:r>
      <w:r w:rsidR="00D61900">
        <w:rPr>
          <w:rFonts w:eastAsia="Arial" w:cs="Times New Roman"/>
          <w:szCs w:val="24"/>
        </w:rPr>
        <w:t xml:space="preserve">item-specific or relational encoding, more research will be needed to test </w:t>
      </w:r>
      <w:r w:rsidR="00222416">
        <w:rPr>
          <w:rFonts w:eastAsia="Arial" w:cs="Times New Roman"/>
          <w:szCs w:val="24"/>
        </w:rPr>
        <w:t xml:space="preserve">the potential for additivity </w:t>
      </w:r>
      <w:r w:rsidR="00C47228">
        <w:rPr>
          <w:rFonts w:eastAsia="Arial" w:cs="Times New Roman"/>
          <w:szCs w:val="24"/>
        </w:rPr>
        <w:t>with JOLs</w:t>
      </w:r>
      <w:r w:rsidR="00D61900">
        <w:rPr>
          <w:rFonts w:eastAsia="Arial" w:cs="Times New Roman"/>
          <w:szCs w:val="24"/>
        </w:rPr>
        <w:t xml:space="preserve">. </w:t>
      </w:r>
      <w:r w:rsidR="00C47228">
        <w:rPr>
          <w:rFonts w:eastAsia="Arial" w:cs="Times New Roman"/>
          <w:szCs w:val="24"/>
        </w:rPr>
        <w:t>Regardless however</w:t>
      </w:r>
      <w:r>
        <w:rPr>
          <w:rFonts w:eastAsia="Arial" w:cs="Times New Roman"/>
          <w:szCs w:val="24"/>
        </w:rPr>
        <w:t>, t</w:t>
      </w:r>
      <w:r w:rsidR="00A76022">
        <w:rPr>
          <w:rFonts w:eastAsia="Arial" w:cs="Times New Roman"/>
          <w:szCs w:val="24"/>
        </w:rPr>
        <w:t xml:space="preserve">he benefits of item-specific/relational encoding </w:t>
      </w:r>
      <w:r w:rsidR="00564177">
        <w:rPr>
          <w:rFonts w:eastAsia="Arial" w:cs="Times New Roman"/>
          <w:szCs w:val="24"/>
        </w:rPr>
        <w:t>appear to interact with different types of associative pairs which indicates that there may be boundaries in which relational and item-specific encoding tasks can reduce illusions of competence</w:t>
      </w:r>
      <w:r w:rsidR="00A76022">
        <w:rPr>
          <w:rFonts w:eastAsia="Arial" w:cs="Times New Roman"/>
          <w:szCs w:val="24"/>
        </w:rPr>
        <w:t xml:space="preserve">. </w:t>
      </w:r>
    </w:p>
    <w:bookmarkEnd w:id="290"/>
    <w:p w14:paraId="7C692A1C" w14:textId="48D13727" w:rsidR="001A6D0A" w:rsidRPr="00A5725D" w:rsidRDefault="001A6D0A" w:rsidP="00F03D18">
      <w:pPr>
        <w:spacing w:after="160"/>
        <w:contextualSpacing/>
        <w:jc w:val="center"/>
        <w:rPr>
          <w:rFonts w:eastAsia="Arial" w:cs="Times New Roman"/>
          <w:b/>
          <w:bCs/>
          <w:szCs w:val="24"/>
        </w:rPr>
      </w:pPr>
      <w:r>
        <w:rPr>
          <w:rFonts w:eastAsia="Arial" w:cs="Times New Roman"/>
          <w:b/>
          <w:bCs/>
          <w:szCs w:val="24"/>
        </w:rPr>
        <w:t>Conclusion</w:t>
      </w:r>
    </w:p>
    <w:p w14:paraId="60915653" w14:textId="4725B6F2" w:rsidR="00E7477D" w:rsidRDefault="00ED3E2B" w:rsidP="008855FE">
      <w:pPr>
        <w:spacing w:after="160"/>
        <w:ind w:firstLine="720"/>
        <w:contextualSpacing/>
        <w:rPr>
          <w:rFonts w:eastAsia="Arial" w:cs="Times New Roman"/>
          <w:szCs w:val="24"/>
        </w:rPr>
      </w:pPr>
      <w:r>
        <w:rPr>
          <w:rFonts w:eastAsia="Arial" w:cs="Times New Roman"/>
          <w:szCs w:val="24"/>
        </w:rPr>
        <w:t>T</w:t>
      </w:r>
      <w:r w:rsidR="00C8251D">
        <w:rPr>
          <w:rFonts w:eastAsia="Arial" w:cs="Times New Roman"/>
          <w:szCs w:val="24"/>
        </w:rPr>
        <w:t>he present</w:t>
      </w:r>
      <w:r w:rsidR="0063365E">
        <w:rPr>
          <w:rFonts w:eastAsia="Arial" w:cs="Times New Roman"/>
          <w:szCs w:val="24"/>
        </w:rPr>
        <w:t xml:space="preserve"> study </w:t>
      </w:r>
      <w:r w:rsidR="000A6927">
        <w:rPr>
          <w:rFonts w:eastAsia="Arial" w:cs="Times New Roman"/>
          <w:szCs w:val="24"/>
        </w:rPr>
        <w:t xml:space="preserve">found </w:t>
      </w:r>
      <w:r w:rsidR="0063365E">
        <w:rPr>
          <w:rFonts w:eastAsia="Arial" w:cs="Times New Roman"/>
          <w:szCs w:val="24"/>
        </w:rPr>
        <w:t xml:space="preserve">that the illusion of competence can be reduced </w:t>
      </w:r>
      <w:r w:rsidR="004A20CE">
        <w:rPr>
          <w:rFonts w:eastAsia="Arial" w:cs="Times New Roman"/>
          <w:szCs w:val="24"/>
        </w:rPr>
        <w:t xml:space="preserve">when </w:t>
      </w:r>
      <w:r w:rsidR="0016249E">
        <w:rPr>
          <w:rFonts w:eastAsia="Arial" w:cs="Times New Roman"/>
          <w:szCs w:val="24"/>
        </w:rPr>
        <w:t>participants are directed to engage in</w:t>
      </w:r>
      <w:r w:rsidR="0063365E">
        <w:rPr>
          <w:rFonts w:eastAsia="Arial" w:cs="Times New Roman"/>
          <w:szCs w:val="24"/>
        </w:rPr>
        <w:t xml:space="preserve"> item-specific</w:t>
      </w:r>
      <w:r w:rsidR="0016249E">
        <w:rPr>
          <w:rFonts w:eastAsia="Arial" w:cs="Times New Roman"/>
          <w:szCs w:val="24"/>
        </w:rPr>
        <w:t xml:space="preserve"> or </w:t>
      </w:r>
      <w:r w:rsidR="0063365E">
        <w:rPr>
          <w:rFonts w:eastAsia="Arial" w:cs="Times New Roman"/>
          <w:szCs w:val="24"/>
        </w:rPr>
        <w:t>relational</w:t>
      </w:r>
      <w:r w:rsidR="004A20CE">
        <w:rPr>
          <w:rFonts w:eastAsia="Arial" w:cs="Times New Roman"/>
          <w:szCs w:val="24"/>
        </w:rPr>
        <w:t xml:space="preserve"> </w:t>
      </w:r>
      <w:r w:rsidR="0016249E">
        <w:rPr>
          <w:rFonts w:eastAsia="Arial" w:cs="Times New Roman"/>
          <w:szCs w:val="24"/>
        </w:rPr>
        <w:t>strategies at encoding</w:t>
      </w:r>
      <w:r w:rsidR="00EE3579">
        <w:rPr>
          <w:rFonts w:eastAsia="Arial" w:cs="Times New Roman"/>
          <w:szCs w:val="24"/>
        </w:rPr>
        <w:t>.</w:t>
      </w:r>
      <w:r w:rsidR="0063365E">
        <w:rPr>
          <w:rFonts w:eastAsia="Arial" w:cs="Times New Roman"/>
          <w:szCs w:val="24"/>
        </w:rPr>
        <w:t xml:space="preserve"> </w:t>
      </w:r>
      <w:r w:rsidR="00C67D23" w:rsidRPr="00C67D23">
        <w:rPr>
          <w:rFonts w:eastAsia="Arial" w:cs="Times New Roman"/>
          <w:color w:val="0070C0"/>
          <w:szCs w:val="24"/>
        </w:rPr>
        <w:t>Across experiments,</w:t>
      </w:r>
      <w:r w:rsidR="00C67D23">
        <w:rPr>
          <w:rFonts w:eastAsia="Arial" w:cs="Times New Roman"/>
          <w:szCs w:val="24"/>
        </w:rPr>
        <w:t xml:space="preserve"> we found</w:t>
      </w:r>
      <w:r>
        <w:rPr>
          <w:rFonts w:eastAsia="Arial" w:cs="Times New Roman"/>
          <w:szCs w:val="24"/>
        </w:rPr>
        <w:t xml:space="preserve"> </w:t>
      </w:r>
      <w:r w:rsidR="0063365E">
        <w:rPr>
          <w:rFonts w:eastAsia="Arial" w:cs="Times New Roman"/>
          <w:szCs w:val="24"/>
        </w:rPr>
        <w:t xml:space="preserve">that </w:t>
      </w:r>
      <w:r w:rsidR="00AB382D">
        <w:rPr>
          <w:rFonts w:eastAsia="Arial" w:cs="Times New Roman"/>
          <w:szCs w:val="24"/>
        </w:rPr>
        <w:t xml:space="preserve">the </w:t>
      </w:r>
      <w:r w:rsidR="0063365E">
        <w:rPr>
          <w:rFonts w:eastAsia="Arial" w:cs="Times New Roman"/>
          <w:szCs w:val="24"/>
        </w:rPr>
        <w:t>illusion of competence for backward</w:t>
      </w:r>
      <w:r w:rsidR="001C401B">
        <w:rPr>
          <w:rFonts w:eastAsia="Arial" w:cs="Times New Roman"/>
          <w:szCs w:val="24"/>
        </w:rPr>
        <w:t xml:space="preserve"> and symmetrical</w:t>
      </w:r>
      <w:r w:rsidR="0063365E">
        <w:rPr>
          <w:rFonts w:eastAsia="Arial" w:cs="Times New Roman"/>
          <w:szCs w:val="24"/>
        </w:rPr>
        <w:t xml:space="preserve"> associates can be reduced via item-specific encoding and that overestimation of unrelated pairs is reduced when participants use a relational encoding strategy.</w:t>
      </w:r>
      <w:r w:rsidR="00AB382D">
        <w:rPr>
          <w:rFonts w:eastAsia="Arial" w:cs="Times New Roman"/>
          <w:szCs w:val="24"/>
        </w:rPr>
        <w:t xml:space="preserve"> </w:t>
      </w:r>
      <w:r>
        <w:rPr>
          <w:rFonts w:eastAsia="Arial" w:cs="Times New Roman"/>
          <w:szCs w:val="24"/>
        </w:rPr>
        <w:t>C</w:t>
      </w:r>
      <w:r w:rsidR="00E058D9">
        <w:rPr>
          <w:rFonts w:eastAsia="Arial" w:cs="Times New Roman"/>
          <w:szCs w:val="24"/>
        </w:rPr>
        <w:t>alibration plots revealed that</w:t>
      </w:r>
      <w:r w:rsidR="00F870EB">
        <w:rPr>
          <w:rFonts w:eastAsia="Arial" w:cs="Times New Roman"/>
          <w:szCs w:val="24"/>
        </w:rPr>
        <w:t xml:space="preserve"> </w:t>
      </w:r>
      <w:r w:rsidR="007C4C81">
        <w:rPr>
          <w:rFonts w:eastAsia="Arial" w:cs="Times New Roman"/>
          <w:szCs w:val="24"/>
        </w:rPr>
        <w:t>item-specific and relational encoding</w:t>
      </w:r>
      <w:r w:rsidR="00EC0BC3">
        <w:rPr>
          <w:rFonts w:eastAsia="Arial" w:cs="Times New Roman"/>
          <w:szCs w:val="24"/>
        </w:rPr>
        <w:t xml:space="preserve"> tasks generally improved </w:t>
      </w:r>
      <w:r w:rsidR="007C4C81">
        <w:rPr>
          <w:rFonts w:eastAsia="Arial" w:cs="Times New Roman"/>
          <w:szCs w:val="24"/>
        </w:rPr>
        <w:t>the correspondence</w:t>
      </w:r>
      <w:r>
        <w:rPr>
          <w:rFonts w:eastAsia="Arial" w:cs="Times New Roman"/>
          <w:szCs w:val="24"/>
        </w:rPr>
        <w:t xml:space="preserve"> between</w:t>
      </w:r>
      <w:r w:rsidR="007C4C81">
        <w:rPr>
          <w:rFonts w:eastAsia="Arial" w:cs="Times New Roman"/>
          <w:szCs w:val="24"/>
        </w:rPr>
        <w:t xml:space="preserve"> </w:t>
      </w:r>
      <w:r w:rsidR="00F870EB">
        <w:rPr>
          <w:rFonts w:eastAsia="Arial" w:cs="Times New Roman"/>
          <w:szCs w:val="24"/>
        </w:rPr>
        <w:t>JOLs and recall</w:t>
      </w:r>
      <w:r>
        <w:rPr>
          <w:rFonts w:eastAsia="Arial" w:cs="Times New Roman"/>
          <w:szCs w:val="24"/>
        </w:rPr>
        <w:t xml:space="preserve"> across pair types</w:t>
      </w:r>
      <w:r w:rsidR="00F870EB">
        <w:rPr>
          <w:rFonts w:eastAsia="Arial" w:cs="Times New Roman"/>
          <w:szCs w:val="24"/>
        </w:rPr>
        <w:t xml:space="preserve">. </w:t>
      </w:r>
      <w:r w:rsidR="008C1E33">
        <w:rPr>
          <w:rFonts w:eastAsia="Arial" w:cs="Times New Roman"/>
          <w:szCs w:val="24"/>
        </w:rPr>
        <w:t xml:space="preserve">However, </w:t>
      </w:r>
      <w:r>
        <w:rPr>
          <w:rFonts w:eastAsia="Arial" w:cs="Times New Roman"/>
          <w:szCs w:val="24"/>
        </w:rPr>
        <w:t>resolution benefits were only found on unrelated pairs</w:t>
      </w:r>
      <w:r w:rsidR="007C4C81">
        <w:rPr>
          <w:rFonts w:eastAsia="Arial" w:cs="Times New Roman"/>
          <w:szCs w:val="24"/>
        </w:rPr>
        <w:t>.</w:t>
      </w:r>
      <w:r w:rsidR="008C1E33">
        <w:rPr>
          <w:rFonts w:eastAsia="Arial" w:cs="Times New Roman"/>
          <w:szCs w:val="24"/>
        </w:rPr>
        <w:t xml:space="preserve"> </w:t>
      </w:r>
      <w:r w:rsidR="00092291">
        <w:rPr>
          <w:rFonts w:eastAsia="Arial" w:cs="Times New Roman"/>
          <w:szCs w:val="24"/>
        </w:rPr>
        <w:t>Taken together</w:t>
      </w:r>
      <w:r w:rsidR="00E058D9">
        <w:rPr>
          <w:rFonts w:eastAsia="Arial" w:cs="Times New Roman"/>
          <w:szCs w:val="24"/>
        </w:rPr>
        <w:t xml:space="preserve">, </w:t>
      </w:r>
      <w:r w:rsidR="000B02C3">
        <w:rPr>
          <w:rFonts w:eastAsia="Arial" w:cs="Times New Roman"/>
          <w:szCs w:val="24"/>
        </w:rPr>
        <w:t>item-</w:t>
      </w:r>
      <w:proofErr w:type="gramStart"/>
      <w:r w:rsidR="000B02C3">
        <w:rPr>
          <w:rFonts w:eastAsia="Arial" w:cs="Times New Roman"/>
          <w:szCs w:val="24"/>
        </w:rPr>
        <w:t>specific</w:t>
      </w:r>
      <w:proofErr w:type="gramEnd"/>
      <w:r w:rsidR="000B02C3">
        <w:rPr>
          <w:rFonts w:eastAsia="Arial" w:cs="Times New Roman"/>
          <w:szCs w:val="24"/>
        </w:rPr>
        <w:t xml:space="preserve"> and relational </w:t>
      </w:r>
      <w:r w:rsidR="00EC0BC3">
        <w:rPr>
          <w:rFonts w:eastAsia="Arial" w:cs="Times New Roman"/>
          <w:szCs w:val="24"/>
        </w:rPr>
        <w:t>tasks</w:t>
      </w:r>
      <w:r w:rsidR="000B02C3">
        <w:rPr>
          <w:rFonts w:eastAsia="Arial" w:cs="Times New Roman"/>
          <w:szCs w:val="24"/>
        </w:rPr>
        <w:t xml:space="preserve"> can be used to reduce, but not eliminate, the illusion of competence for backward, symmetrical</w:t>
      </w:r>
      <w:r w:rsidR="007C4C81">
        <w:rPr>
          <w:rFonts w:eastAsia="Arial" w:cs="Times New Roman"/>
          <w:szCs w:val="24"/>
        </w:rPr>
        <w:t>,</w:t>
      </w:r>
      <w:r w:rsidR="000B02C3">
        <w:rPr>
          <w:rFonts w:eastAsia="Arial" w:cs="Times New Roman"/>
          <w:szCs w:val="24"/>
        </w:rPr>
        <w:t xml:space="preserve"> and unrelated word pairs</w:t>
      </w:r>
      <w:r>
        <w:rPr>
          <w:rFonts w:eastAsia="Arial" w:cs="Times New Roman"/>
          <w:szCs w:val="24"/>
        </w:rPr>
        <w:t xml:space="preserve"> which appears to be the produce of enhanced calibration between JOLs and subsequent recall.</w:t>
      </w:r>
      <w:r w:rsidR="00E7477D">
        <w:rPr>
          <w:rFonts w:eastAsia="Arial" w:cs="Times New Roman"/>
          <w:szCs w:val="24"/>
        </w:rPr>
        <w:br w:type="page"/>
      </w:r>
    </w:p>
    <w:p w14:paraId="42A9A37D" w14:textId="77777777" w:rsidR="00E7477D" w:rsidRPr="00E7477D" w:rsidRDefault="00E7477D" w:rsidP="00E7477D">
      <w:pPr>
        <w:spacing w:after="160"/>
        <w:contextualSpacing/>
        <w:jc w:val="center"/>
        <w:rPr>
          <w:rFonts w:eastAsia="Arial" w:cs="Times New Roman"/>
          <w:b/>
          <w:bCs/>
          <w:szCs w:val="24"/>
        </w:rPr>
      </w:pPr>
      <w:r w:rsidRPr="00E7477D">
        <w:rPr>
          <w:rFonts w:eastAsia="Arial" w:cs="Times New Roman"/>
          <w:b/>
          <w:bCs/>
          <w:szCs w:val="24"/>
        </w:rPr>
        <w:lastRenderedPageBreak/>
        <w:t>Open Practices Statement</w:t>
      </w:r>
    </w:p>
    <w:p w14:paraId="00F1DD7D" w14:textId="416DAD7C" w:rsidR="00E7477D" w:rsidRPr="00E7477D" w:rsidRDefault="00E7477D" w:rsidP="00E7477D">
      <w:pPr>
        <w:spacing w:after="160"/>
        <w:contextualSpacing/>
        <w:rPr>
          <w:rFonts w:eastAsia="Arial" w:cs="Times New Roman"/>
          <w:bCs/>
          <w:szCs w:val="24"/>
        </w:rPr>
      </w:pPr>
      <w:r w:rsidRPr="00E7477D">
        <w:rPr>
          <w:rFonts w:eastAsia="Arial" w:cs="Times New Roman"/>
          <w:szCs w:val="24"/>
        </w:rPr>
        <w:tab/>
        <w:t xml:space="preserve">The data for </w:t>
      </w:r>
      <w:r w:rsidRPr="00574A2F">
        <w:rPr>
          <w:rFonts w:eastAsia="Arial" w:cs="Times New Roman"/>
          <w:color w:val="4472C4" w:themeColor="accent1"/>
          <w:szCs w:val="24"/>
        </w:rPr>
        <w:t xml:space="preserve">all experiments </w:t>
      </w:r>
      <w:r w:rsidRPr="00E7477D">
        <w:rPr>
          <w:rFonts w:eastAsia="Arial" w:cs="Times New Roman"/>
          <w:szCs w:val="24"/>
        </w:rPr>
        <w:t xml:space="preserve">have been made available at </w:t>
      </w:r>
      <w:r w:rsidR="00DA34CB" w:rsidRPr="00DA34CB">
        <w:rPr>
          <w:rFonts w:eastAsia="Arial" w:cs="Times New Roman"/>
          <w:szCs w:val="24"/>
        </w:rPr>
        <w:t>https://osf.io/x9n4f/</w:t>
      </w:r>
      <w:r w:rsidR="00EC0BC3">
        <w:rPr>
          <w:rFonts w:eastAsia="Arial" w:cs="Times New Roman"/>
          <w:szCs w:val="24"/>
        </w:rPr>
        <w:t>.</w:t>
      </w:r>
      <w:r w:rsidR="006B3A9A">
        <w:rPr>
          <w:rFonts w:eastAsia="Arial" w:cs="Times New Roman"/>
          <w:szCs w:val="24"/>
        </w:rPr>
        <w:t xml:space="preserve"> </w:t>
      </w:r>
      <w:r w:rsidR="008615A0" w:rsidRPr="00574A2F">
        <w:rPr>
          <w:rFonts w:eastAsia="Arial" w:cs="Times New Roman"/>
          <w:bCs/>
          <w:color w:val="4472C4" w:themeColor="accent1"/>
          <w:szCs w:val="24"/>
        </w:rPr>
        <w:t>Neither</w:t>
      </w:r>
      <w:r w:rsidR="00EC0BC3" w:rsidRPr="00574A2F">
        <w:rPr>
          <w:rFonts w:eastAsia="Arial" w:cs="Times New Roman"/>
          <w:bCs/>
          <w:color w:val="4472C4" w:themeColor="accent1"/>
          <w:szCs w:val="24"/>
        </w:rPr>
        <w:t xml:space="preserve"> experiment </w:t>
      </w:r>
      <w:r w:rsidR="00EC0BC3">
        <w:rPr>
          <w:rFonts w:eastAsia="Arial" w:cs="Times New Roman"/>
          <w:bCs/>
          <w:szCs w:val="24"/>
        </w:rPr>
        <w:t>was pre-registered.</w:t>
      </w:r>
    </w:p>
    <w:p w14:paraId="59CAA72D" w14:textId="77777777" w:rsidR="00E7477D" w:rsidRPr="00E7477D" w:rsidRDefault="00E7477D" w:rsidP="00E7477D">
      <w:pPr>
        <w:spacing w:after="160"/>
        <w:contextualSpacing/>
        <w:jc w:val="center"/>
        <w:rPr>
          <w:rFonts w:cs="Times New Roman"/>
          <w:b/>
          <w:szCs w:val="24"/>
          <w:lang w:val="en-AU"/>
        </w:rPr>
      </w:pPr>
      <w:r w:rsidRPr="00E7477D">
        <w:rPr>
          <w:rFonts w:cs="Times New Roman"/>
          <w:b/>
          <w:szCs w:val="24"/>
          <w:lang w:val="en-AU"/>
        </w:rPr>
        <w:t>Compliance with Ethical Standards:</w:t>
      </w:r>
    </w:p>
    <w:p w14:paraId="4E7C4DFA" w14:textId="3F1D0F90" w:rsidR="00E7477D" w:rsidRPr="00E7477D" w:rsidRDefault="00E7477D" w:rsidP="00E7477D">
      <w:pPr>
        <w:spacing w:after="160"/>
        <w:contextualSpacing/>
        <w:rPr>
          <w:rFonts w:eastAsia="Arial" w:cs="Times New Roman"/>
          <w:szCs w:val="24"/>
        </w:rPr>
        <w:sectPr w:rsidR="00E7477D" w:rsidRPr="00E7477D" w:rsidSect="00600812">
          <w:headerReference w:type="default" r:id="rId12"/>
          <w:headerReference w:type="first" r:id="rId13"/>
          <w:pgSz w:w="12240" w:h="15840"/>
          <w:pgMar w:top="1440" w:right="1440" w:bottom="1440" w:left="1440" w:header="720" w:footer="0" w:gutter="0"/>
          <w:cols w:space="720" w:equalWidth="0">
            <w:col w:w="9380"/>
          </w:cols>
          <w:titlePg/>
          <w:docGrid w:linePitch="326"/>
        </w:sectPr>
      </w:pPr>
      <w:r w:rsidRPr="00E7477D">
        <w:rPr>
          <w:rFonts w:cs="Times New Roman"/>
          <w:szCs w:val="24"/>
          <w:lang w:val="en-AU"/>
        </w:rPr>
        <w:t>The studies reported were approved by the University of Southern Mississippi Institutional Review Board (Protocol #</w:t>
      </w:r>
      <w:r w:rsidRPr="00363AEB">
        <w:rPr>
          <w:rFonts w:cs="Times New Roman"/>
          <w:szCs w:val="24"/>
          <w:lang w:val="en-AU"/>
        </w:rPr>
        <w:t>IRB-</w:t>
      </w:r>
      <w:r w:rsidR="00363AEB" w:rsidRPr="000335D4">
        <w:rPr>
          <w:rFonts w:cs="Times New Roman"/>
          <w:szCs w:val="24"/>
          <w:lang w:val="en-AU"/>
        </w:rPr>
        <w:t>18</w:t>
      </w:r>
      <w:r w:rsidRPr="00363AEB">
        <w:rPr>
          <w:rFonts w:cs="Times New Roman"/>
          <w:szCs w:val="24"/>
          <w:lang w:val="en-AU"/>
        </w:rPr>
        <w:t>-</w:t>
      </w:r>
      <w:r w:rsidR="00363AEB" w:rsidRPr="00363AEB">
        <w:rPr>
          <w:rFonts w:cs="Times New Roman"/>
          <w:szCs w:val="24"/>
          <w:lang w:val="en-AU"/>
        </w:rPr>
        <w:t>15</w:t>
      </w:r>
      <w:r w:rsidRPr="00363AEB">
        <w:rPr>
          <w:rFonts w:cs="Times New Roman"/>
          <w:szCs w:val="24"/>
          <w:lang w:val="en-AU"/>
        </w:rPr>
        <w:t>) and</w:t>
      </w:r>
      <w:r w:rsidRPr="00E7477D">
        <w:rPr>
          <w:rFonts w:cs="Times New Roman"/>
          <w:szCs w:val="24"/>
          <w:lang w:val="en-AU"/>
        </w:rPr>
        <w:t xml:space="preserve"> found to be in accordance with the 1964 Helsinki Declaration ethical principles. Informed consent was obtained from all individuals who participated in this study. The authors report no competing interests</w:t>
      </w:r>
      <w:r w:rsidR="00C13D6F">
        <w:rPr>
          <w:rFonts w:cs="Times New Roman"/>
          <w:szCs w:val="24"/>
          <w:lang w:val="en-AU"/>
        </w:rPr>
        <w:t>.</w:t>
      </w:r>
    </w:p>
    <w:p w14:paraId="3F74ABD6" w14:textId="61055B43" w:rsidR="00BF3AB0" w:rsidRDefault="00BA1918">
      <w:pPr>
        <w:jc w:val="center"/>
        <w:rPr>
          <w:b/>
          <w:bCs/>
        </w:rPr>
      </w:pPr>
      <w:r>
        <w:rPr>
          <w:b/>
          <w:bCs/>
        </w:rPr>
        <w:lastRenderedPageBreak/>
        <w:t>References</w:t>
      </w:r>
    </w:p>
    <w:p w14:paraId="6D38494E" w14:textId="201746B7" w:rsidR="00332A78" w:rsidRPr="00332A78" w:rsidRDefault="00332A78" w:rsidP="00633395">
      <w:pPr>
        <w:ind w:left="720" w:right="820" w:hanging="719"/>
        <w:contextualSpacing/>
        <w:rPr>
          <w:rFonts w:eastAsia="Arial" w:cs="Times New Roman"/>
          <w:szCs w:val="24"/>
        </w:rPr>
      </w:pPr>
      <w:r>
        <w:rPr>
          <w:rFonts w:eastAsia="Arial" w:cs="Times New Roman"/>
          <w:szCs w:val="24"/>
        </w:rPr>
        <w:t xml:space="preserve">Arial, R, &amp; </w:t>
      </w:r>
      <w:proofErr w:type="spellStart"/>
      <w:r>
        <w:rPr>
          <w:rFonts w:eastAsia="Arial" w:cs="Times New Roman"/>
          <w:szCs w:val="24"/>
        </w:rPr>
        <w:t>Dunlosky</w:t>
      </w:r>
      <w:proofErr w:type="spellEnd"/>
      <w:r>
        <w:rPr>
          <w:rFonts w:eastAsia="Arial" w:cs="Times New Roman"/>
          <w:szCs w:val="24"/>
        </w:rPr>
        <w:t xml:space="preserve">, J. (2011). The sensitivity of judgment-of-learning resolution to past test performance, new learning, and forgetting. </w:t>
      </w:r>
      <w:r>
        <w:rPr>
          <w:rFonts w:eastAsia="Arial" w:cs="Times New Roman"/>
          <w:i/>
          <w:iCs/>
          <w:szCs w:val="24"/>
        </w:rPr>
        <w:t>Memory &amp; Cognition, 39</w:t>
      </w:r>
      <w:r>
        <w:rPr>
          <w:rFonts w:eastAsia="Arial" w:cs="Times New Roman"/>
          <w:szCs w:val="24"/>
        </w:rPr>
        <w:t>, 171-184.</w:t>
      </w:r>
    </w:p>
    <w:p w14:paraId="4B153D6B" w14:textId="76B3DD28" w:rsidR="002D262A" w:rsidRDefault="00356A62" w:rsidP="00633395">
      <w:pPr>
        <w:ind w:left="720" w:right="820" w:hanging="719"/>
        <w:contextualSpacing/>
        <w:rPr>
          <w:rFonts w:eastAsia="Arial" w:cs="Times New Roman"/>
          <w:szCs w:val="24"/>
        </w:rPr>
      </w:pPr>
      <w:r w:rsidRPr="00356A62">
        <w:rPr>
          <w:rFonts w:eastAsia="Arial" w:cs="Times New Roman"/>
          <w:szCs w:val="24"/>
        </w:rPr>
        <w:t xml:space="preserve">Arbuckle, T. Y., &amp; Cuddy, L. L. (1969). Discrimination of item strength at time of presentation. </w:t>
      </w:r>
      <w:r w:rsidRPr="00356A62">
        <w:rPr>
          <w:rFonts w:eastAsia="Arial" w:cs="Times New Roman"/>
          <w:i/>
          <w:iCs/>
          <w:szCs w:val="24"/>
        </w:rPr>
        <w:t>Journal of Experimental Psychology</w:t>
      </w:r>
      <w:r w:rsidRPr="00356A62">
        <w:rPr>
          <w:rFonts w:eastAsia="Arial" w:cs="Times New Roman"/>
          <w:szCs w:val="24"/>
        </w:rPr>
        <w:t xml:space="preserve">, </w:t>
      </w:r>
      <w:r w:rsidRPr="00356A62">
        <w:rPr>
          <w:rFonts w:eastAsia="Arial" w:cs="Times New Roman"/>
          <w:i/>
          <w:iCs/>
          <w:szCs w:val="24"/>
        </w:rPr>
        <w:t>81</w:t>
      </w:r>
      <w:r w:rsidRPr="00356A62">
        <w:rPr>
          <w:rFonts w:eastAsia="Arial" w:cs="Times New Roman"/>
          <w:szCs w:val="24"/>
        </w:rPr>
        <w:t>(1), 126–131.</w:t>
      </w:r>
      <w:r w:rsidR="002D262A">
        <w:rPr>
          <w:rFonts w:eastAsia="Arial" w:cs="Times New Roman"/>
          <w:szCs w:val="24"/>
        </w:rPr>
        <w:t xml:space="preserve"> </w:t>
      </w:r>
    </w:p>
    <w:p w14:paraId="1D256321" w14:textId="1467F5C1" w:rsidR="001C4EFE" w:rsidRDefault="001C4EFE" w:rsidP="001C4EFE">
      <w:pPr>
        <w:ind w:left="720" w:right="500" w:hanging="719"/>
        <w:contextualSpacing/>
        <w:rPr>
          <w:rFonts w:eastAsia="Arial" w:cs="Times New Roman"/>
          <w:szCs w:val="24"/>
        </w:rPr>
      </w:pPr>
      <w:proofErr w:type="spellStart"/>
      <w:r w:rsidRPr="001C4EFE">
        <w:rPr>
          <w:rFonts w:eastAsia="Arial" w:cs="Times New Roman"/>
          <w:szCs w:val="24"/>
        </w:rPr>
        <w:t>Balota</w:t>
      </w:r>
      <w:proofErr w:type="spellEnd"/>
      <w:r w:rsidRPr="001C4EFE">
        <w:rPr>
          <w:rFonts w:eastAsia="Arial" w:cs="Times New Roman"/>
          <w:szCs w:val="24"/>
        </w:rPr>
        <w:t xml:space="preserve">, D. A., Yap, M. J., Hutchison, K. A., Cortese, M. J., Kessler, B., Loftis, B., Neely, J. H., Nelson, D. L., Simpson, G. B, &amp; </w:t>
      </w:r>
      <w:proofErr w:type="spellStart"/>
      <w:r w:rsidRPr="001C4EFE">
        <w:rPr>
          <w:rFonts w:eastAsia="Arial" w:cs="Times New Roman"/>
          <w:szCs w:val="24"/>
        </w:rPr>
        <w:t>Treiman</w:t>
      </w:r>
      <w:proofErr w:type="spellEnd"/>
      <w:r w:rsidRPr="001C4EFE">
        <w:rPr>
          <w:rFonts w:eastAsia="Arial" w:cs="Times New Roman"/>
          <w:szCs w:val="24"/>
        </w:rPr>
        <w:t xml:space="preserve">, R. (2007). The English lexicon </w:t>
      </w:r>
      <w:proofErr w:type="gramStart"/>
      <w:r w:rsidRPr="001C4EFE">
        <w:rPr>
          <w:rFonts w:eastAsia="Arial" w:cs="Times New Roman"/>
          <w:szCs w:val="24"/>
        </w:rPr>
        <w:t>project</w:t>
      </w:r>
      <w:proofErr w:type="gramEnd"/>
      <w:r w:rsidRPr="001C4EFE">
        <w:rPr>
          <w:rFonts w:eastAsia="Arial" w:cs="Times New Roman"/>
          <w:szCs w:val="24"/>
        </w:rPr>
        <w:t xml:space="preserve">. </w:t>
      </w:r>
      <w:r w:rsidRPr="001C4EFE">
        <w:rPr>
          <w:rFonts w:eastAsia="Arial" w:cs="Times New Roman"/>
          <w:i/>
          <w:iCs/>
          <w:szCs w:val="24"/>
        </w:rPr>
        <w:t>Behavior Research Methods, 39</w:t>
      </w:r>
      <w:r w:rsidRPr="001C4EFE">
        <w:rPr>
          <w:rFonts w:eastAsia="Arial" w:cs="Times New Roman"/>
          <w:szCs w:val="24"/>
        </w:rPr>
        <w:t>(3), 445-459.</w:t>
      </w:r>
      <w:r w:rsidR="008030A9">
        <w:rPr>
          <w:rFonts w:eastAsia="Arial" w:cs="Times New Roman"/>
          <w:szCs w:val="24"/>
        </w:rPr>
        <w:t xml:space="preserve"> </w:t>
      </w:r>
    </w:p>
    <w:p w14:paraId="0F214F76" w14:textId="01DB6895" w:rsidR="00D0384A" w:rsidRPr="00D0384A" w:rsidRDefault="00D0384A" w:rsidP="001C4EFE">
      <w:pPr>
        <w:ind w:left="720" w:right="500" w:hanging="719"/>
        <w:contextualSpacing/>
        <w:rPr>
          <w:rFonts w:eastAsia="Arial" w:cs="Times New Roman"/>
          <w:szCs w:val="24"/>
        </w:rPr>
      </w:pPr>
      <w:r>
        <w:rPr>
          <w:rFonts w:eastAsia="Arial" w:cs="Times New Roman"/>
          <w:szCs w:val="24"/>
        </w:rPr>
        <w:t xml:space="preserve">Brewer, N. &amp; Wells, G. L. (2006). The confidence-accuracy relationship in eyewitness identification: Effects of lineup instructions, foil similarity, and target-absent base rates. </w:t>
      </w:r>
      <w:r>
        <w:rPr>
          <w:rFonts w:eastAsia="Arial" w:cs="Times New Roman"/>
          <w:i/>
          <w:iCs/>
          <w:szCs w:val="24"/>
        </w:rPr>
        <w:t>Journal of Experimental Psychology: Applied, 12</w:t>
      </w:r>
      <w:r>
        <w:rPr>
          <w:rFonts w:eastAsia="Arial" w:cs="Times New Roman"/>
          <w:szCs w:val="24"/>
        </w:rPr>
        <w:t>(1), 11-30.</w:t>
      </w:r>
    </w:p>
    <w:p w14:paraId="3E58AC93" w14:textId="395F3458" w:rsidR="001C4EFE" w:rsidRPr="001C4EFE" w:rsidRDefault="001C4EFE" w:rsidP="001C4EFE">
      <w:pPr>
        <w:ind w:left="720" w:hanging="720"/>
        <w:contextualSpacing/>
        <w:rPr>
          <w:rFonts w:cs="Times New Roman"/>
          <w:szCs w:val="24"/>
        </w:rPr>
      </w:pPr>
      <w:r w:rsidRPr="001C4EFE">
        <w:rPr>
          <w:rFonts w:cs="Times New Roman"/>
          <w:szCs w:val="24"/>
        </w:rPr>
        <w:t xml:space="preserve">Brysbaert, M., &amp; New, B. (2009). Moving beyond Kučera and Francis: A critical evaluation of current word frequency norms and the introduction of a new and improved word frequency measure for American English. </w:t>
      </w:r>
      <w:r w:rsidRPr="001C4EFE">
        <w:rPr>
          <w:rFonts w:cs="Times New Roman"/>
          <w:i/>
          <w:iCs/>
          <w:szCs w:val="24"/>
        </w:rPr>
        <w:t>Behavior Research Methods, 41</w:t>
      </w:r>
      <w:r w:rsidR="001527FA">
        <w:rPr>
          <w:rFonts w:cs="Times New Roman"/>
          <w:szCs w:val="24"/>
        </w:rPr>
        <w:t>(4)</w:t>
      </w:r>
      <w:r w:rsidRPr="001C4EFE">
        <w:rPr>
          <w:rFonts w:cs="Times New Roman"/>
          <w:szCs w:val="24"/>
        </w:rPr>
        <w:t>, 977</w:t>
      </w:r>
      <w:r w:rsidR="005521E8">
        <w:rPr>
          <w:rFonts w:cs="Times New Roman"/>
          <w:szCs w:val="24"/>
        </w:rPr>
        <w:t>-</w:t>
      </w:r>
      <w:r w:rsidRPr="001C4EFE">
        <w:rPr>
          <w:rFonts w:cs="Times New Roman"/>
          <w:szCs w:val="24"/>
        </w:rPr>
        <w:t>990.</w:t>
      </w:r>
      <w:r w:rsidR="008979B1">
        <w:rPr>
          <w:rFonts w:cs="Times New Roman"/>
          <w:szCs w:val="24"/>
        </w:rPr>
        <w:t xml:space="preserve"> </w:t>
      </w:r>
    </w:p>
    <w:p w14:paraId="053D5653" w14:textId="038C532A" w:rsidR="001C4EFE" w:rsidRDefault="001C4EFE" w:rsidP="001C4EFE">
      <w:pPr>
        <w:ind w:left="720" w:hanging="719"/>
        <w:contextualSpacing/>
        <w:rPr>
          <w:rFonts w:eastAsia="Arial" w:cs="Times New Roman"/>
          <w:szCs w:val="24"/>
        </w:rPr>
      </w:pPr>
      <w:r w:rsidRPr="001C4EFE">
        <w:rPr>
          <w:rFonts w:eastAsia="Arial" w:cs="Times New Roman"/>
          <w:szCs w:val="24"/>
        </w:rPr>
        <w:t xml:space="preserve">Castel, A. D., McCabe, D. P., &amp; Roediger, H. L. (2007). Illusions of competence and overestimation of associative memory for identical items: </w:t>
      </w:r>
      <w:r w:rsidR="001527FA">
        <w:rPr>
          <w:rFonts w:eastAsia="Arial" w:cs="Times New Roman"/>
          <w:szCs w:val="24"/>
        </w:rPr>
        <w:t>E</w:t>
      </w:r>
      <w:r w:rsidRPr="001C4EFE">
        <w:rPr>
          <w:rFonts w:eastAsia="Arial" w:cs="Times New Roman"/>
          <w:szCs w:val="24"/>
        </w:rPr>
        <w:t xml:space="preserve">vidence from judgments of learning. </w:t>
      </w:r>
      <w:r w:rsidRPr="001C4EFE">
        <w:rPr>
          <w:rFonts w:eastAsia="Arial" w:cs="Times New Roman"/>
          <w:i/>
          <w:iCs/>
          <w:szCs w:val="24"/>
        </w:rPr>
        <w:t>Psychonomic Bulletin &amp; Review</w:t>
      </w:r>
      <w:r w:rsidRPr="001C4EFE">
        <w:rPr>
          <w:rFonts w:eastAsia="Arial" w:cs="Times New Roman"/>
          <w:szCs w:val="24"/>
        </w:rPr>
        <w:t xml:space="preserve">, </w:t>
      </w:r>
      <w:r w:rsidRPr="001C4EFE">
        <w:rPr>
          <w:rFonts w:eastAsia="Arial" w:cs="Times New Roman"/>
          <w:i/>
          <w:iCs/>
          <w:szCs w:val="24"/>
        </w:rPr>
        <w:t>14</w:t>
      </w:r>
      <w:r w:rsidRPr="001C4EFE">
        <w:rPr>
          <w:rFonts w:eastAsia="Arial" w:cs="Times New Roman"/>
          <w:szCs w:val="24"/>
        </w:rPr>
        <w:t>(1), 107</w:t>
      </w:r>
      <w:r w:rsidR="001527FA">
        <w:rPr>
          <w:rFonts w:eastAsia="Arial" w:cs="Times New Roman"/>
          <w:szCs w:val="24"/>
        </w:rPr>
        <w:t>-</w:t>
      </w:r>
      <w:r w:rsidRPr="001C4EFE">
        <w:rPr>
          <w:rFonts w:eastAsia="Arial" w:cs="Times New Roman"/>
          <w:szCs w:val="24"/>
        </w:rPr>
        <w:t>111.</w:t>
      </w:r>
      <w:r w:rsidR="008979B1">
        <w:rPr>
          <w:rFonts w:eastAsia="Arial" w:cs="Times New Roman"/>
          <w:szCs w:val="24"/>
        </w:rPr>
        <w:t xml:space="preserve"> </w:t>
      </w:r>
    </w:p>
    <w:p w14:paraId="47D07126" w14:textId="5B4F12AD" w:rsidR="0002326F" w:rsidRDefault="0002326F" w:rsidP="001C4EFE">
      <w:pPr>
        <w:ind w:left="720" w:hanging="719"/>
        <w:contextualSpacing/>
        <w:rPr>
          <w:rFonts w:eastAsia="Arial" w:cs="Times New Roman"/>
          <w:szCs w:val="24"/>
        </w:rPr>
      </w:pPr>
      <w:r>
        <w:rPr>
          <w:rFonts w:eastAsia="Arial" w:cs="Times New Roman"/>
          <w:szCs w:val="24"/>
        </w:rPr>
        <w:t xml:space="preserve">Craik, F. I. M. (2002). Levels of processing: Past, present … and future? </w:t>
      </w:r>
      <w:r>
        <w:rPr>
          <w:rFonts w:eastAsia="Arial" w:cs="Times New Roman"/>
          <w:i/>
          <w:iCs/>
          <w:szCs w:val="24"/>
        </w:rPr>
        <w:t>Memory, 10</w:t>
      </w:r>
      <w:r>
        <w:rPr>
          <w:rFonts w:eastAsia="Arial" w:cs="Times New Roman"/>
          <w:szCs w:val="24"/>
        </w:rPr>
        <w:t>(5</w:t>
      </w:r>
      <w:r w:rsidR="005521E8">
        <w:rPr>
          <w:rFonts w:eastAsia="Arial" w:cs="Times New Roman"/>
          <w:szCs w:val="24"/>
        </w:rPr>
        <w:t>-</w:t>
      </w:r>
      <w:r>
        <w:rPr>
          <w:rFonts w:eastAsia="Arial" w:cs="Times New Roman"/>
          <w:szCs w:val="24"/>
        </w:rPr>
        <w:t>6). 305-318</w:t>
      </w:r>
      <w:r w:rsidR="00160D3E">
        <w:rPr>
          <w:rFonts w:eastAsia="Arial" w:cs="Times New Roman"/>
          <w:szCs w:val="24"/>
        </w:rPr>
        <w:t>.</w:t>
      </w:r>
      <w:r w:rsidR="005521E8">
        <w:rPr>
          <w:rFonts w:eastAsia="Arial" w:cs="Times New Roman"/>
          <w:szCs w:val="24"/>
        </w:rPr>
        <w:t xml:space="preserve"> </w:t>
      </w:r>
    </w:p>
    <w:p w14:paraId="277FCA7B" w14:textId="01CAC75E" w:rsidR="0002326F" w:rsidRDefault="0002326F" w:rsidP="001C4EFE">
      <w:pPr>
        <w:ind w:left="720" w:hanging="719"/>
        <w:contextualSpacing/>
        <w:rPr>
          <w:rFonts w:eastAsia="Arial" w:cs="Times New Roman"/>
          <w:szCs w:val="24"/>
        </w:rPr>
      </w:pPr>
      <w:r>
        <w:rPr>
          <w:rFonts w:eastAsia="Arial" w:cs="Times New Roman"/>
          <w:szCs w:val="24"/>
        </w:rPr>
        <w:t xml:space="preserve">Craik, F. I. M. &amp; Lockhart, R. S. (1972). Levels of processing: A framework for memory research. </w:t>
      </w:r>
      <w:r>
        <w:rPr>
          <w:rFonts w:eastAsia="Arial" w:cs="Times New Roman"/>
          <w:i/>
          <w:iCs/>
          <w:szCs w:val="24"/>
        </w:rPr>
        <w:t>Journal of Verbal Learning and Verbal Behavior, 11</w:t>
      </w:r>
      <w:r w:rsidR="005521E8">
        <w:rPr>
          <w:rFonts w:eastAsia="Arial" w:cs="Times New Roman"/>
          <w:szCs w:val="24"/>
        </w:rPr>
        <w:t>(6)</w:t>
      </w:r>
      <w:r>
        <w:rPr>
          <w:rFonts w:eastAsia="Arial" w:cs="Times New Roman"/>
          <w:szCs w:val="24"/>
        </w:rPr>
        <w:t>, 671-684.</w:t>
      </w:r>
      <w:r w:rsidR="008979B1">
        <w:rPr>
          <w:rFonts w:eastAsia="Arial" w:cs="Times New Roman"/>
          <w:szCs w:val="24"/>
        </w:rPr>
        <w:t xml:space="preserve"> </w:t>
      </w:r>
    </w:p>
    <w:p w14:paraId="4EAE7343" w14:textId="65301CB9" w:rsidR="0070337D" w:rsidRDefault="0070337D" w:rsidP="0070337D">
      <w:pPr>
        <w:ind w:left="720" w:hanging="719"/>
        <w:contextualSpacing/>
        <w:rPr>
          <w:rFonts w:eastAsia="Arial" w:cs="Times New Roman"/>
          <w:szCs w:val="24"/>
        </w:rPr>
      </w:pPr>
      <w:r w:rsidRPr="0070337D">
        <w:rPr>
          <w:rFonts w:eastAsia="Arial" w:cs="Times New Roman"/>
          <w:szCs w:val="24"/>
        </w:rPr>
        <w:lastRenderedPageBreak/>
        <w:t xml:space="preserve">De </w:t>
      </w:r>
      <w:proofErr w:type="spellStart"/>
      <w:r w:rsidRPr="0070337D">
        <w:rPr>
          <w:rFonts w:eastAsia="Arial" w:cs="Times New Roman"/>
          <w:szCs w:val="24"/>
        </w:rPr>
        <w:t>Deyne</w:t>
      </w:r>
      <w:proofErr w:type="spellEnd"/>
      <w:r w:rsidRPr="0070337D">
        <w:rPr>
          <w:rFonts w:eastAsia="Arial" w:cs="Times New Roman"/>
          <w:szCs w:val="24"/>
        </w:rPr>
        <w:t xml:space="preserve">, S., Navarro, D. J., </w:t>
      </w:r>
      <w:proofErr w:type="spellStart"/>
      <w:r w:rsidRPr="0070337D">
        <w:rPr>
          <w:rFonts w:eastAsia="Arial" w:cs="Times New Roman"/>
          <w:szCs w:val="24"/>
        </w:rPr>
        <w:t>Perfors</w:t>
      </w:r>
      <w:proofErr w:type="spellEnd"/>
      <w:r w:rsidRPr="0070337D">
        <w:rPr>
          <w:rFonts w:eastAsia="Arial" w:cs="Times New Roman"/>
          <w:szCs w:val="24"/>
        </w:rPr>
        <w:t xml:space="preserve">, A., Brysbaert, M., &amp; Storms, G. (2019). The “Small World of Words” English word association norms for over 12,000 cue words.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51</w:t>
      </w:r>
      <w:r w:rsidRPr="0070337D">
        <w:rPr>
          <w:rFonts w:eastAsia="Arial" w:cs="Times New Roman"/>
          <w:szCs w:val="24"/>
        </w:rPr>
        <w:t>(3), 987-1006.</w:t>
      </w:r>
    </w:p>
    <w:p w14:paraId="62466996" w14:textId="7FB0D2F3" w:rsidR="007725F9" w:rsidRDefault="007725F9" w:rsidP="0070337D">
      <w:pPr>
        <w:ind w:left="720" w:hanging="719"/>
        <w:contextualSpacing/>
        <w:rPr>
          <w:rFonts w:eastAsia="Arial" w:cs="Times New Roman"/>
          <w:szCs w:val="24"/>
        </w:rPr>
      </w:pPr>
      <w:r>
        <w:rPr>
          <w:rFonts w:eastAsia="Arial" w:cs="Times New Roman"/>
          <w:szCs w:val="24"/>
        </w:rPr>
        <w:t xml:space="preserve">Double, K. S., &amp; Birney, D. P. (2017). Are you sure about that? Eliciting confidence ratings may influence performance on Raven’s progressive matrices. </w:t>
      </w:r>
      <w:r>
        <w:rPr>
          <w:rFonts w:eastAsia="Arial" w:cs="Times New Roman"/>
          <w:i/>
          <w:iCs/>
          <w:szCs w:val="24"/>
        </w:rPr>
        <w:t>Thinking &amp; Reasoning, 23</w:t>
      </w:r>
      <w:r>
        <w:rPr>
          <w:rFonts w:eastAsia="Arial" w:cs="Times New Roman"/>
          <w:szCs w:val="24"/>
        </w:rPr>
        <w:t>(2), 190-206.</w:t>
      </w:r>
    </w:p>
    <w:p w14:paraId="3D99C14B" w14:textId="3B7D2026" w:rsidR="00852E57" w:rsidRPr="00852E57" w:rsidRDefault="00852E57" w:rsidP="0070337D">
      <w:pPr>
        <w:ind w:left="720" w:hanging="719"/>
        <w:contextualSpacing/>
        <w:rPr>
          <w:rFonts w:eastAsia="Arial" w:cs="Times New Roman"/>
          <w:szCs w:val="24"/>
        </w:rPr>
      </w:pPr>
      <w:proofErr w:type="spellStart"/>
      <w:r>
        <w:rPr>
          <w:rFonts w:eastAsia="Arial" w:cs="Times New Roman"/>
          <w:szCs w:val="24"/>
        </w:rPr>
        <w:t>Dunlosky</w:t>
      </w:r>
      <w:proofErr w:type="spellEnd"/>
      <w:r>
        <w:rPr>
          <w:rFonts w:eastAsia="Arial" w:cs="Times New Roman"/>
          <w:szCs w:val="24"/>
        </w:rPr>
        <w:t xml:space="preserve">, J. &amp; Nelson, T. O. (1992). Importance of the kind of cue for judgments of learning (JOL) and the delayed-JOL effect. </w:t>
      </w:r>
      <w:r>
        <w:rPr>
          <w:rFonts w:eastAsia="Arial" w:cs="Times New Roman"/>
          <w:i/>
          <w:iCs/>
          <w:szCs w:val="24"/>
        </w:rPr>
        <w:t>Memory &amp; Cognition, 20</w:t>
      </w:r>
      <w:r>
        <w:rPr>
          <w:rFonts w:eastAsia="Arial" w:cs="Times New Roman"/>
          <w:szCs w:val="24"/>
        </w:rPr>
        <w:t>(4), 374-380.</w:t>
      </w:r>
    </w:p>
    <w:p w14:paraId="4FD5393E" w14:textId="03D5C898" w:rsidR="00852E57" w:rsidRPr="007D102A" w:rsidRDefault="00852E57" w:rsidP="0070337D">
      <w:pPr>
        <w:ind w:left="720" w:hanging="719"/>
        <w:contextualSpacing/>
        <w:rPr>
          <w:rFonts w:eastAsia="Arial" w:cs="Times New Roman"/>
          <w:szCs w:val="24"/>
        </w:rPr>
      </w:pPr>
      <w:proofErr w:type="spellStart"/>
      <w:r>
        <w:rPr>
          <w:rFonts w:eastAsia="Arial" w:cs="Times New Roman"/>
          <w:szCs w:val="24"/>
        </w:rPr>
        <w:t>Dunlosky</w:t>
      </w:r>
      <w:proofErr w:type="spellEnd"/>
      <w:r>
        <w:rPr>
          <w:rFonts w:eastAsia="Arial" w:cs="Times New Roman"/>
          <w:szCs w:val="24"/>
        </w:rPr>
        <w:t>, J. &amp; Nelson, T. O. (1994). Does the sensitivity of judgments of learning (JOLs)</w:t>
      </w:r>
      <w:r w:rsidR="007D102A">
        <w:rPr>
          <w:rFonts w:eastAsia="Arial" w:cs="Times New Roman"/>
          <w:szCs w:val="24"/>
        </w:rPr>
        <w:t xml:space="preserve"> to the effects of various study activities depend on when the JOLs occur? </w:t>
      </w:r>
      <w:r w:rsidR="007D102A">
        <w:rPr>
          <w:rFonts w:eastAsia="Arial" w:cs="Times New Roman"/>
          <w:i/>
          <w:iCs/>
          <w:szCs w:val="24"/>
        </w:rPr>
        <w:t>Journal of Memory and Language, 33</w:t>
      </w:r>
      <w:r w:rsidR="007D102A">
        <w:rPr>
          <w:rFonts w:eastAsia="Arial" w:cs="Times New Roman"/>
          <w:szCs w:val="24"/>
        </w:rPr>
        <w:t>, 545-565.</w:t>
      </w:r>
    </w:p>
    <w:p w14:paraId="2F57146B" w14:textId="19A8CCAA" w:rsidR="002E3225" w:rsidRDefault="002B1AF5" w:rsidP="0085197E">
      <w:pPr>
        <w:ind w:left="720" w:hanging="720"/>
        <w:contextualSpacing/>
        <w:rPr>
          <w:rFonts w:eastAsia="Arial" w:cs="Times New Roman"/>
          <w:szCs w:val="24"/>
        </w:rPr>
      </w:pPr>
      <w:r>
        <w:rPr>
          <w:rFonts w:eastAsia="Arial" w:cs="Times New Roman"/>
          <w:szCs w:val="24"/>
        </w:rPr>
        <w:t xml:space="preserve">Einstein, G. O., &amp; Hunt, R. R. (1980). Levels of processing and organization: Additive effects of individual-item and relational processing. </w:t>
      </w:r>
      <w:r>
        <w:rPr>
          <w:rFonts w:eastAsia="Arial" w:cs="Times New Roman"/>
          <w:i/>
          <w:iCs/>
          <w:szCs w:val="24"/>
        </w:rPr>
        <w:t>Journal of Experimental Psychology: Human</w:t>
      </w:r>
      <w:r w:rsidR="005521E8">
        <w:rPr>
          <w:rFonts w:eastAsia="Arial" w:cs="Times New Roman"/>
          <w:i/>
          <w:iCs/>
          <w:szCs w:val="24"/>
        </w:rPr>
        <w:t xml:space="preserve"> </w:t>
      </w:r>
      <w:r>
        <w:rPr>
          <w:rFonts w:eastAsia="Arial" w:cs="Times New Roman"/>
          <w:i/>
          <w:iCs/>
          <w:szCs w:val="24"/>
        </w:rPr>
        <w:t>Learning and Memory, 6</w:t>
      </w:r>
      <w:r>
        <w:rPr>
          <w:rFonts w:eastAsia="Arial" w:cs="Times New Roman"/>
          <w:szCs w:val="24"/>
        </w:rPr>
        <w:t>(5), 588-598.</w:t>
      </w:r>
      <w:r w:rsidR="008979B1">
        <w:rPr>
          <w:rFonts w:eastAsia="Arial" w:cs="Times New Roman"/>
          <w:szCs w:val="24"/>
        </w:rPr>
        <w:t xml:space="preserve"> </w:t>
      </w:r>
    </w:p>
    <w:p w14:paraId="00CFA245" w14:textId="1F3D9C7B" w:rsidR="002B1AF5" w:rsidRDefault="002E3225" w:rsidP="0085197E">
      <w:pPr>
        <w:ind w:left="700" w:hanging="706"/>
        <w:contextualSpacing/>
        <w:rPr>
          <w:rFonts w:eastAsia="Arial" w:cs="Times New Roman"/>
          <w:szCs w:val="24"/>
        </w:rPr>
      </w:pPr>
      <w:proofErr w:type="spellStart"/>
      <w:r w:rsidRPr="00CB1276">
        <w:rPr>
          <w:rFonts w:eastAsia="Arial" w:cs="Times New Roman"/>
          <w:szCs w:val="24"/>
        </w:rPr>
        <w:t>Faul</w:t>
      </w:r>
      <w:proofErr w:type="spellEnd"/>
      <w:r w:rsidRPr="00CB1276">
        <w:rPr>
          <w:rFonts w:eastAsia="Arial" w:cs="Times New Roman"/>
          <w:szCs w:val="24"/>
        </w:rPr>
        <w:t xml:space="preserve">, F., </w:t>
      </w:r>
      <w:proofErr w:type="spellStart"/>
      <w:r w:rsidRPr="00CB1276">
        <w:rPr>
          <w:rFonts w:eastAsia="Arial" w:cs="Times New Roman"/>
          <w:szCs w:val="24"/>
        </w:rPr>
        <w:t>Erdfelder</w:t>
      </w:r>
      <w:proofErr w:type="spellEnd"/>
      <w:r w:rsidRPr="00CB1276">
        <w:rPr>
          <w:rFonts w:eastAsia="Arial" w:cs="Times New Roman"/>
          <w:szCs w:val="24"/>
        </w:rPr>
        <w:t xml:space="preserve">, E., Lang, A.-G., &amp; Buchner, A. (2007). G*Power 3: </w:t>
      </w:r>
      <w:r w:rsidR="005521E8">
        <w:rPr>
          <w:rFonts w:eastAsia="Arial" w:cs="Times New Roman"/>
          <w:szCs w:val="24"/>
        </w:rPr>
        <w:t>A</w:t>
      </w:r>
      <w:r w:rsidRPr="00CB1276">
        <w:rPr>
          <w:rFonts w:eastAsia="Arial" w:cs="Times New Roman"/>
          <w:szCs w:val="24"/>
        </w:rPr>
        <w:t xml:space="preserve"> flexible statistical power analysis program for the social, behavioral, and biomedical sciences. </w:t>
      </w:r>
      <w:r w:rsidRPr="00CB1276">
        <w:rPr>
          <w:rFonts w:eastAsia="Arial" w:cs="Times New Roman"/>
          <w:i/>
          <w:iCs/>
          <w:szCs w:val="24"/>
        </w:rPr>
        <w:t>Behavior</w:t>
      </w:r>
      <w:r w:rsidRPr="00CB1276">
        <w:rPr>
          <w:rFonts w:eastAsia="Arial" w:cs="Times New Roman"/>
          <w:szCs w:val="24"/>
        </w:rPr>
        <w:t xml:space="preserve"> </w:t>
      </w:r>
      <w:r w:rsidRPr="00CB1276">
        <w:rPr>
          <w:rFonts w:eastAsia="Arial" w:cs="Times New Roman"/>
          <w:i/>
          <w:iCs/>
          <w:szCs w:val="24"/>
        </w:rPr>
        <w:t>Research Methods</w:t>
      </w:r>
      <w:r w:rsidRPr="00CB1276">
        <w:rPr>
          <w:rFonts w:eastAsia="Arial" w:cs="Times New Roman"/>
          <w:szCs w:val="24"/>
        </w:rPr>
        <w:t>,</w:t>
      </w:r>
      <w:r w:rsidRPr="00CB1276">
        <w:rPr>
          <w:rFonts w:eastAsia="Arial" w:cs="Times New Roman"/>
          <w:i/>
          <w:iCs/>
          <w:szCs w:val="24"/>
        </w:rPr>
        <w:t xml:space="preserve"> 39</w:t>
      </w:r>
      <w:r w:rsidRPr="00CB1276">
        <w:rPr>
          <w:rFonts w:eastAsia="Arial" w:cs="Times New Roman"/>
          <w:szCs w:val="24"/>
        </w:rPr>
        <w:t>(2), 175</w:t>
      </w:r>
      <w:r w:rsidR="005521E8">
        <w:rPr>
          <w:rFonts w:eastAsia="Arial" w:cs="Times New Roman"/>
          <w:szCs w:val="24"/>
        </w:rPr>
        <w:t>-1</w:t>
      </w:r>
      <w:r w:rsidRPr="00CB1276">
        <w:rPr>
          <w:rFonts w:eastAsia="Arial" w:cs="Times New Roman"/>
          <w:szCs w:val="24"/>
        </w:rPr>
        <w:t>91.</w:t>
      </w:r>
      <w:r w:rsidR="00B70C55" w:rsidRPr="00B70C55">
        <w:rPr>
          <w:rFonts w:ascii="Segoe UI" w:hAnsi="Segoe UI" w:cs="Segoe UI"/>
          <w:color w:val="333333"/>
          <w:shd w:val="clear" w:color="auto" w:fill="FCFCFC"/>
        </w:rPr>
        <w:t xml:space="preserve"> </w:t>
      </w:r>
    </w:p>
    <w:p w14:paraId="553BD36F" w14:textId="3E88C014" w:rsidR="002B1AF5" w:rsidRDefault="002B1AF5" w:rsidP="0085197E">
      <w:pPr>
        <w:ind w:left="700" w:hanging="706"/>
        <w:contextualSpacing/>
        <w:rPr>
          <w:rFonts w:eastAsia="Arial" w:cs="Times New Roman"/>
          <w:szCs w:val="24"/>
        </w:rPr>
      </w:pPr>
      <w:bookmarkStart w:id="291" w:name="_Hlk11864411"/>
      <w:proofErr w:type="spellStart"/>
      <w:r>
        <w:rPr>
          <w:rFonts w:eastAsia="Arial" w:cs="Times New Roman"/>
          <w:szCs w:val="24"/>
        </w:rPr>
        <w:t>Hanczakowski</w:t>
      </w:r>
      <w:proofErr w:type="spellEnd"/>
      <w:r>
        <w:rPr>
          <w:rFonts w:eastAsia="Arial" w:cs="Times New Roman"/>
          <w:szCs w:val="24"/>
        </w:rPr>
        <w:t xml:space="preserve">, M., </w:t>
      </w:r>
      <w:proofErr w:type="spellStart"/>
      <w:r>
        <w:rPr>
          <w:rFonts w:eastAsia="Arial" w:cs="Times New Roman"/>
          <w:szCs w:val="24"/>
        </w:rPr>
        <w:t>Zawadzka</w:t>
      </w:r>
      <w:proofErr w:type="spellEnd"/>
      <w:r>
        <w:rPr>
          <w:rFonts w:eastAsia="Arial" w:cs="Times New Roman"/>
          <w:szCs w:val="24"/>
        </w:rPr>
        <w:t xml:space="preserve">, K., </w:t>
      </w:r>
      <w:proofErr w:type="spellStart"/>
      <w:r>
        <w:rPr>
          <w:rFonts w:eastAsia="Arial" w:cs="Times New Roman"/>
          <w:szCs w:val="24"/>
        </w:rPr>
        <w:t>Pasek</w:t>
      </w:r>
      <w:proofErr w:type="spellEnd"/>
      <w:r>
        <w:rPr>
          <w:rFonts w:eastAsia="Arial" w:cs="Times New Roman"/>
          <w:szCs w:val="24"/>
        </w:rPr>
        <w:t xml:space="preserve">, T., &amp; </w:t>
      </w:r>
      <w:proofErr w:type="spellStart"/>
      <w:r>
        <w:rPr>
          <w:rFonts w:eastAsia="Arial" w:cs="Times New Roman"/>
          <w:szCs w:val="24"/>
        </w:rPr>
        <w:t>Higham</w:t>
      </w:r>
      <w:proofErr w:type="spellEnd"/>
      <w:r>
        <w:rPr>
          <w:rFonts w:eastAsia="Arial" w:cs="Times New Roman"/>
          <w:szCs w:val="24"/>
        </w:rPr>
        <w:t xml:space="preserve">, P. A. (2013). Calibration of metacognitive judgments: Insights from the </w:t>
      </w:r>
      <w:proofErr w:type="spellStart"/>
      <w:r>
        <w:rPr>
          <w:rFonts w:eastAsia="Arial" w:cs="Times New Roman"/>
          <w:szCs w:val="24"/>
        </w:rPr>
        <w:t>underconfidence</w:t>
      </w:r>
      <w:proofErr w:type="spellEnd"/>
      <w:r>
        <w:rPr>
          <w:rFonts w:eastAsia="Arial" w:cs="Times New Roman"/>
          <w:szCs w:val="24"/>
        </w:rPr>
        <w:t xml:space="preserve">-with-practice effect. </w:t>
      </w:r>
      <w:r>
        <w:rPr>
          <w:rFonts w:eastAsia="Arial" w:cs="Times New Roman"/>
          <w:i/>
          <w:iCs/>
          <w:szCs w:val="24"/>
        </w:rPr>
        <w:t>Journal of Memory and Language, 69</w:t>
      </w:r>
      <w:r w:rsidR="00B70C55">
        <w:rPr>
          <w:rFonts w:eastAsia="Arial" w:cs="Times New Roman"/>
          <w:szCs w:val="24"/>
        </w:rPr>
        <w:t>(3)</w:t>
      </w:r>
      <w:r>
        <w:rPr>
          <w:rFonts w:eastAsia="Arial" w:cs="Times New Roman"/>
          <w:szCs w:val="24"/>
        </w:rPr>
        <w:t>, 429–444.</w:t>
      </w:r>
      <w:r w:rsidR="008979B1">
        <w:rPr>
          <w:rFonts w:eastAsia="Arial" w:cs="Times New Roman"/>
          <w:szCs w:val="24"/>
        </w:rPr>
        <w:t xml:space="preserve"> </w:t>
      </w:r>
    </w:p>
    <w:bookmarkEnd w:id="291"/>
    <w:p w14:paraId="2569A102" w14:textId="352DF124" w:rsidR="002B1AF5" w:rsidRDefault="002B1AF5" w:rsidP="0085197E">
      <w:pPr>
        <w:ind w:left="700" w:hanging="706"/>
        <w:contextualSpacing/>
        <w:rPr>
          <w:rFonts w:eastAsia="Arial" w:cs="Times New Roman"/>
          <w:szCs w:val="24"/>
        </w:rPr>
      </w:pPr>
      <w:r>
        <w:rPr>
          <w:rFonts w:eastAsia="Arial" w:cs="Times New Roman"/>
          <w:szCs w:val="24"/>
        </w:rPr>
        <w:t xml:space="preserve">Huff, M. J., &amp; Bodner, G. E. (2014). All varieties of encoding variability are not created equal: Separating variable processing from variable tasks. </w:t>
      </w:r>
      <w:r>
        <w:rPr>
          <w:rFonts w:eastAsia="Arial" w:cs="Times New Roman"/>
          <w:i/>
          <w:iCs/>
          <w:szCs w:val="24"/>
        </w:rPr>
        <w:t>Journal of Memory and Language, 73</w:t>
      </w:r>
      <w:r>
        <w:rPr>
          <w:rFonts w:eastAsia="Arial" w:cs="Times New Roman"/>
          <w:szCs w:val="24"/>
        </w:rPr>
        <w:t>, 43-58.</w:t>
      </w:r>
      <w:r w:rsidR="008979B1">
        <w:rPr>
          <w:rFonts w:eastAsia="Arial" w:cs="Times New Roman"/>
          <w:szCs w:val="24"/>
        </w:rPr>
        <w:t xml:space="preserve"> </w:t>
      </w:r>
    </w:p>
    <w:p w14:paraId="6D10E8CF" w14:textId="496EA7F3" w:rsidR="002B1AF5" w:rsidRDefault="002B1AF5" w:rsidP="0085197E">
      <w:pPr>
        <w:ind w:left="700" w:hanging="706"/>
        <w:contextualSpacing/>
        <w:rPr>
          <w:rFonts w:eastAsia="Arial" w:cs="Times New Roman"/>
          <w:szCs w:val="24"/>
        </w:rPr>
      </w:pPr>
      <w:r>
        <w:rPr>
          <w:rFonts w:eastAsia="Arial" w:cs="Times New Roman"/>
          <w:szCs w:val="24"/>
        </w:rPr>
        <w:lastRenderedPageBreak/>
        <w:t xml:space="preserve">Hunt, R. R., &amp; Einstein, G. O. (1981). Relational and item-specific information in memory. </w:t>
      </w:r>
      <w:r>
        <w:rPr>
          <w:rFonts w:eastAsia="Arial" w:cs="Times New Roman"/>
          <w:i/>
          <w:iCs/>
          <w:szCs w:val="24"/>
        </w:rPr>
        <w:t>Journal of Verbal Learning and Verbal Behavior, 20</w:t>
      </w:r>
      <w:r>
        <w:rPr>
          <w:rFonts w:eastAsia="Arial" w:cs="Times New Roman"/>
          <w:szCs w:val="24"/>
        </w:rPr>
        <w:t>(5), 497-514.</w:t>
      </w:r>
      <w:r w:rsidR="008979B1">
        <w:rPr>
          <w:rFonts w:eastAsia="Arial" w:cs="Times New Roman"/>
          <w:szCs w:val="24"/>
        </w:rPr>
        <w:t xml:space="preserve"> </w:t>
      </w:r>
    </w:p>
    <w:p w14:paraId="1C0A39D8" w14:textId="7A628ABA" w:rsidR="004E182A" w:rsidRDefault="004E182A" w:rsidP="004E182A">
      <w:pPr>
        <w:ind w:left="700" w:hanging="706"/>
        <w:contextualSpacing/>
        <w:rPr>
          <w:rFonts w:eastAsia="Arial" w:cs="Times New Roman"/>
          <w:szCs w:val="24"/>
        </w:rPr>
      </w:pPr>
      <w:r w:rsidRPr="004E182A">
        <w:rPr>
          <w:rFonts w:eastAsia="Arial" w:cs="Times New Roman"/>
          <w:szCs w:val="24"/>
        </w:rPr>
        <w:t xml:space="preserve">Jiang, X., </w:t>
      </w:r>
      <w:proofErr w:type="spellStart"/>
      <w:r w:rsidRPr="004E182A">
        <w:rPr>
          <w:rFonts w:eastAsia="Arial" w:cs="Times New Roman"/>
          <w:szCs w:val="24"/>
        </w:rPr>
        <w:t>Osl</w:t>
      </w:r>
      <w:proofErr w:type="spellEnd"/>
      <w:r w:rsidRPr="004E182A">
        <w:rPr>
          <w:rFonts w:eastAsia="Arial" w:cs="Times New Roman"/>
          <w:szCs w:val="24"/>
        </w:rPr>
        <w:t>, M., Kim, J., &amp; Ohno-Machado, L. (2012).</w:t>
      </w:r>
      <w:r>
        <w:rPr>
          <w:rFonts w:eastAsia="Arial" w:cs="Times New Roman"/>
          <w:szCs w:val="24"/>
        </w:rPr>
        <w:t xml:space="preserve"> </w:t>
      </w:r>
      <w:r w:rsidRPr="004E182A">
        <w:rPr>
          <w:rFonts w:eastAsia="Arial" w:cs="Times New Roman"/>
          <w:szCs w:val="24"/>
        </w:rPr>
        <w:t>Calibrating predictive model estimates to support personalized</w:t>
      </w:r>
      <w:r>
        <w:rPr>
          <w:rFonts w:eastAsia="Arial" w:cs="Times New Roman"/>
          <w:szCs w:val="24"/>
        </w:rPr>
        <w:t xml:space="preserve"> </w:t>
      </w:r>
      <w:r w:rsidRPr="004E182A">
        <w:rPr>
          <w:rFonts w:eastAsia="Arial" w:cs="Times New Roman"/>
          <w:szCs w:val="24"/>
        </w:rPr>
        <w:t xml:space="preserve">medicine. </w:t>
      </w:r>
      <w:r w:rsidRPr="004E182A">
        <w:rPr>
          <w:rFonts w:eastAsia="Arial" w:cs="Times New Roman"/>
          <w:i/>
          <w:iCs/>
          <w:szCs w:val="24"/>
        </w:rPr>
        <w:t>Journal of the American Medical Informatics Association, 19</w:t>
      </w:r>
      <w:r w:rsidRPr="004E182A">
        <w:rPr>
          <w:rFonts w:eastAsia="Arial" w:cs="Times New Roman"/>
          <w:szCs w:val="24"/>
        </w:rPr>
        <w:t>, 263-274.</w:t>
      </w:r>
    </w:p>
    <w:p w14:paraId="396C1E62" w14:textId="5B7344F9" w:rsidR="00F34931" w:rsidRDefault="00F34931" w:rsidP="003636AD">
      <w:pPr>
        <w:ind w:left="700" w:hanging="706"/>
        <w:contextualSpacing/>
        <w:rPr>
          <w:rFonts w:eastAsia="Arial" w:cs="Times New Roman"/>
          <w:szCs w:val="24"/>
        </w:rPr>
      </w:pPr>
      <w:r>
        <w:rPr>
          <w:rFonts w:eastAsia="Arial" w:cs="Times New Roman"/>
          <w:szCs w:val="24"/>
        </w:rPr>
        <w:t xml:space="preserve">King, J. F., Zechmeister, E. B., &amp; Shaughnessy, J. J. (1980). Judgments of knowing: The influence of retrieval practice. </w:t>
      </w:r>
      <w:r>
        <w:rPr>
          <w:rFonts w:eastAsia="Arial" w:cs="Times New Roman"/>
          <w:i/>
          <w:iCs/>
          <w:szCs w:val="24"/>
        </w:rPr>
        <w:t>The American Journal of Psychology, 93</w:t>
      </w:r>
      <w:r>
        <w:rPr>
          <w:rFonts w:eastAsia="Arial" w:cs="Times New Roman"/>
          <w:szCs w:val="24"/>
        </w:rPr>
        <w:t>, 329-343.</w:t>
      </w:r>
    </w:p>
    <w:p w14:paraId="732A194C" w14:textId="0B1E4166" w:rsidR="00A936E5" w:rsidRPr="00A936E5" w:rsidRDefault="00A936E5" w:rsidP="00F34931">
      <w:pPr>
        <w:ind w:left="720" w:hanging="720"/>
        <w:contextualSpacing/>
        <w:rPr>
          <w:rFonts w:eastAsia="Arial" w:cs="Times New Roman"/>
          <w:color w:val="4472C4" w:themeColor="accent1"/>
          <w:szCs w:val="24"/>
        </w:rPr>
      </w:pPr>
      <w:proofErr w:type="spellStart"/>
      <w:r w:rsidRPr="00A936E5">
        <w:rPr>
          <w:rFonts w:eastAsia="Arial" w:cs="Times New Roman"/>
          <w:color w:val="4472C4" w:themeColor="accent1"/>
          <w:szCs w:val="24"/>
        </w:rPr>
        <w:t>Koriat</w:t>
      </w:r>
      <w:proofErr w:type="spellEnd"/>
      <w:r w:rsidRPr="00A936E5">
        <w:rPr>
          <w:rFonts w:eastAsia="Arial" w:cs="Times New Roman"/>
          <w:color w:val="4472C4" w:themeColor="accent1"/>
          <w:szCs w:val="24"/>
        </w:rPr>
        <w:t xml:space="preserve">, A. (1997). Monitoring one’s own knowledge during study: A cue-utilization approach to judgments of learning. </w:t>
      </w:r>
      <w:r w:rsidRPr="00A936E5">
        <w:rPr>
          <w:rFonts w:eastAsia="Arial" w:cs="Times New Roman"/>
          <w:i/>
          <w:iCs/>
          <w:color w:val="4472C4" w:themeColor="accent1"/>
          <w:szCs w:val="24"/>
        </w:rPr>
        <w:t>Journal of Experimental Psychology: General, 126</w:t>
      </w:r>
      <w:r w:rsidRPr="00A936E5">
        <w:rPr>
          <w:rFonts w:eastAsia="Arial" w:cs="Times New Roman"/>
          <w:color w:val="4472C4" w:themeColor="accent1"/>
          <w:szCs w:val="24"/>
        </w:rPr>
        <w:t>(4), 349-370.</w:t>
      </w:r>
    </w:p>
    <w:p w14:paraId="0AB80C3A" w14:textId="4118E586" w:rsidR="001C4EFE" w:rsidRDefault="001C4EFE" w:rsidP="00F34931">
      <w:pPr>
        <w:ind w:left="720" w:hanging="720"/>
        <w:contextualSpacing/>
        <w:rPr>
          <w:rFonts w:eastAsia="Arial" w:cs="Times New Roman"/>
          <w:szCs w:val="24"/>
        </w:rPr>
      </w:pPr>
      <w:proofErr w:type="spellStart"/>
      <w:r w:rsidRPr="00A936E5">
        <w:rPr>
          <w:rFonts w:eastAsia="Arial" w:cs="Times New Roman"/>
          <w:szCs w:val="24"/>
        </w:rPr>
        <w:t>Koriat</w:t>
      </w:r>
      <w:proofErr w:type="spellEnd"/>
      <w:r w:rsidRPr="00A936E5">
        <w:rPr>
          <w:rFonts w:eastAsia="Arial" w:cs="Times New Roman"/>
          <w:szCs w:val="24"/>
        </w:rPr>
        <w:t xml:space="preserve">, A., &amp; Bjork, R. A. (2005). Illusions of competence in monitoring one’s knowledge </w:t>
      </w:r>
      <w:r w:rsidRPr="001C4EFE">
        <w:rPr>
          <w:rFonts w:eastAsia="Arial" w:cs="Times New Roman"/>
          <w:szCs w:val="24"/>
        </w:rPr>
        <w:t xml:space="preserve">during study. </w:t>
      </w:r>
      <w:r w:rsidRPr="001C4EFE">
        <w:rPr>
          <w:rFonts w:eastAsia="Arial" w:cs="Times New Roman"/>
          <w:i/>
          <w:iCs/>
          <w:szCs w:val="24"/>
        </w:rPr>
        <w:t>Journal of Experimental Psychology: Learning, Memory, and Cognition</w:t>
      </w:r>
      <w:r w:rsidRPr="001C4EFE">
        <w:rPr>
          <w:rFonts w:eastAsia="Arial" w:cs="Times New Roman"/>
          <w:szCs w:val="24"/>
        </w:rPr>
        <w:t xml:space="preserve">, </w:t>
      </w:r>
      <w:r w:rsidRPr="001C4EFE">
        <w:rPr>
          <w:rFonts w:eastAsia="Arial" w:cs="Times New Roman"/>
          <w:i/>
          <w:iCs/>
          <w:szCs w:val="24"/>
        </w:rPr>
        <w:t>31</w:t>
      </w:r>
      <w:r w:rsidRPr="001C4EFE">
        <w:rPr>
          <w:rFonts w:eastAsia="Arial" w:cs="Times New Roman"/>
          <w:szCs w:val="24"/>
        </w:rPr>
        <w:t xml:space="preserve">(2), 187–194. </w:t>
      </w:r>
      <w:hyperlink r:id="rId14"/>
    </w:p>
    <w:p w14:paraId="23D1D2BF" w14:textId="7C272E4B" w:rsidR="0070337D" w:rsidRDefault="0070337D" w:rsidP="0070337D">
      <w:pPr>
        <w:ind w:left="700" w:hanging="702"/>
        <w:contextualSpacing/>
        <w:rPr>
          <w:rFonts w:eastAsia="Arial" w:cs="Times New Roman"/>
          <w:szCs w:val="24"/>
        </w:rPr>
      </w:pPr>
      <w:proofErr w:type="spellStart"/>
      <w:r w:rsidRPr="0070337D">
        <w:rPr>
          <w:rFonts w:eastAsia="Arial" w:cs="Times New Roman"/>
          <w:szCs w:val="24"/>
        </w:rPr>
        <w:t>Koriat</w:t>
      </w:r>
      <w:proofErr w:type="spellEnd"/>
      <w:r w:rsidRPr="0070337D">
        <w:rPr>
          <w:rFonts w:eastAsia="Arial" w:cs="Times New Roman"/>
          <w:szCs w:val="24"/>
        </w:rPr>
        <w:t xml:space="preserve">, A., &amp; </w:t>
      </w:r>
      <w:proofErr w:type="spellStart"/>
      <w:r w:rsidRPr="0070337D">
        <w:rPr>
          <w:rFonts w:eastAsia="Arial" w:cs="Times New Roman"/>
          <w:szCs w:val="24"/>
        </w:rPr>
        <w:t>Ma’Ayan</w:t>
      </w:r>
      <w:proofErr w:type="spellEnd"/>
      <w:r w:rsidRPr="0070337D">
        <w:rPr>
          <w:rFonts w:eastAsia="Arial" w:cs="Times New Roman"/>
          <w:szCs w:val="24"/>
        </w:rPr>
        <w:t xml:space="preserve">, H. (2005). The effects of encoding fluency and retrieval fluency on judgments of learning. </w:t>
      </w:r>
      <w:r w:rsidRPr="0070337D">
        <w:rPr>
          <w:rFonts w:eastAsia="Arial" w:cs="Times New Roman"/>
          <w:i/>
          <w:iCs/>
          <w:szCs w:val="24"/>
        </w:rPr>
        <w:t>Journal of Memory and Language,</w:t>
      </w:r>
      <w:r w:rsidRPr="0070337D">
        <w:rPr>
          <w:rFonts w:eastAsia="Arial" w:cs="Times New Roman"/>
          <w:szCs w:val="24"/>
        </w:rPr>
        <w:t xml:space="preserve"> </w:t>
      </w:r>
      <w:r w:rsidRPr="0070337D">
        <w:rPr>
          <w:rFonts w:eastAsia="Arial" w:cs="Times New Roman"/>
          <w:i/>
          <w:iCs/>
          <w:szCs w:val="24"/>
        </w:rPr>
        <w:t>52</w:t>
      </w:r>
      <w:r w:rsidRPr="0070337D">
        <w:rPr>
          <w:rFonts w:eastAsia="Arial" w:cs="Times New Roman"/>
          <w:szCs w:val="24"/>
        </w:rPr>
        <w:t>(4), 478-492.</w:t>
      </w:r>
      <w:r w:rsidR="008030A9">
        <w:rPr>
          <w:rFonts w:eastAsia="Arial" w:cs="Times New Roman"/>
          <w:szCs w:val="24"/>
        </w:rPr>
        <w:t xml:space="preserve"> </w:t>
      </w:r>
    </w:p>
    <w:p w14:paraId="3A87B3B1" w14:textId="0007AF07" w:rsidR="001077E7" w:rsidRPr="001077E7" w:rsidRDefault="001077E7" w:rsidP="0070337D">
      <w:pPr>
        <w:ind w:left="700" w:hanging="702"/>
        <w:contextualSpacing/>
        <w:rPr>
          <w:rFonts w:eastAsia="Arial" w:cs="Times New Roman"/>
          <w:szCs w:val="24"/>
        </w:rPr>
      </w:pPr>
      <w:proofErr w:type="spellStart"/>
      <w:r>
        <w:rPr>
          <w:rFonts w:eastAsia="Arial" w:cs="Times New Roman"/>
          <w:szCs w:val="24"/>
        </w:rPr>
        <w:t>Koriat</w:t>
      </w:r>
      <w:proofErr w:type="spellEnd"/>
      <w:r>
        <w:rPr>
          <w:rFonts w:eastAsia="Arial" w:cs="Times New Roman"/>
          <w:szCs w:val="24"/>
        </w:rPr>
        <w:t xml:space="preserve">, A., Sheffer, L., &amp; </w:t>
      </w:r>
      <w:proofErr w:type="spellStart"/>
      <w:r>
        <w:rPr>
          <w:rFonts w:eastAsia="Arial" w:cs="Times New Roman"/>
          <w:szCs w:val="24"/>
        </w:rPr>
        <w:t>Ma’Ayan</w:t>
      </w:r>
      <w:proofErr w:type="spellEnd"/>
      <w:r>
        <w:rPr>
          <w:rFonts w:eastAsia="Arial" w:cs="Times New Roman"/>
          <w:szCs w:val="24"/>
        </w:rPr>
        <w:t xml:space="preserve">, H. (2002). Comparing objective and subjective learning curves: Judgments of learning exhibit increased </w:t>
      </w:r>
      <w:proofErr w:type="spellStart"/>
      <w:r>
        <w:rPr>
          <w:rFonts w:eastAsia="Arial" w:cs="Times New Roman"/>
          <w:szCs w:val="24"/>
        </w:rPr>
        <w:t>underconfidence</w:t>
      </w:r>
      <w:proofErr w:type="spellEnd"/>
      <w:r>
        <w:rPr>
          <w:rFonts w:eastAsia="Arial" w:cs="Times New Roman"/>
          <w:szCs w:val="24"/>
        </w:rPr>
        <w:t xml:space="preserve"> with practice. </w:t>
      </w:r>
      <w:r>
        <w:rPr>
          <w:rFonts w:eastAsia="Arial" w:cs="Times New Roman"/>
          <w:i/>
          <w:iCs/>
          <w:szCs w:val="24"/>
        </w:rPr>
        <w:t>Journal of Experimental Psychology: General, 131</w:t>
      </w:r>
      <w:r>
        <w:rPr>
          <w:rFonts w:eastAsia="Arial" w:cs="Times New Roman"/>
          <w:szCs w:val="24"/>
        </w:rPr>
        <w:t>, 147-162.</w:t>
      </w:r>
    </w:p>
    <w:p w14:paraId="495CA6F5" w14:textId="7967945C" w:rsidR="003A55CC" w:rsidRPr="003A55CC" w:rsidRDefault="003A55CC" w:rsidP="0070337D">
      <w:pPr>
        <w:ind w:left="700" w:hanging="702"/>
        <w:contextualSpacing/>
        <w:rPr>
          <w:rFonts w:eastAsia="Arial" w:cs="Times New Roman"/>
          <w:szCs w:val="24"/>
        </w:rPr>
      </w:pPr>
      <w:proofErr w:type="spellStart"/>
      <w:r>
        <w:rPr>
          <w:rFonts w:eastAsia="Arial" w:cs="Times New Roman"/>
          <w:szCs w:val="24"/>
        </w:rPr>
        <w:t>Lindhiem</w:t>
      </w:r>
      <w:proofErr w:type="spellEnd"/>
      <w:r>
        <w:rPr>
          <w:rFonts w:eastAsia="Arial" w:cs="Times New Roman"/>
          <w:szCs w:val="24"/>
        </w:rPr>
        <w:t xml:space="preserve">, O., Peterson, I. T., </w:t>
      </w:r>
      <w:proofErr w:type="spellStart"/>
      <w:r>
        <w:rPr>
          <w:rFonts w:eastAsia="Arial" w:cs="Times New Roman"/>
          <w:szCs w:val="24"/>
        </w:rPr>
        <w:t>Mentch</w:t>
      </w:r>
      <w:proofErr w:type="spellEnd"/>
      <w:r>
        <w:rPr>
          <w:rFonts w:eastAsia="Arial" w:cs="Times New Roman"/>
          <w:szCs w:val="24"/>
        </w:rPr>
        <w:t xml:space="preserve">, L. K., &amp; </w:t>
      </w:r>
      <w:proofErr w:type="spellStart"/>
      <w:r>
        <w:rPr>
          <w:rFonts w:eastAsia="Arial" w:cs="Times New Roman"/>
          <w:szCs w:val="24"/>
        </w:rPr>
        <w:t>Youngstrom</w:t>
      </w:r>
      <w:proofErr w:type="spellEnd"/>
      <w:r>
        <w:rPr>
          <w:rFonts w:eastAsia="Arial" w:cs="Times New Roman"/>
          <w:szCs w:val="24"/>
        </w:rPr>
        <w:t xml:space="preserve">, E. A. (2020). The importance of calibration in clinical psychology. </w:t>
      </w:r>
      <w:r>
        <w:rPr>
          <w:rFonts w:eastAsia="Arial" w:cs="Times New Roman"/>
          <w:i/>
          <w:iCs/>
          <w:szCs w:val="24"/>
        </w:rPr>
        <w:t>Assessment, 27</w:t>
      </w:r>
      <w:r>
        <w:rPr>
          <w:rFonts w:eastAsia="Arial" w:cs="Times New Roman"/>
          <w:szCs w:val="24"/>
        </w:rPr>
        <w:t>(4), 840-854.</w:t>
      </w:r>
    </w:p>
    <w:p w14:paraId="1F30BA28" w14:textId="4EAD13BD" w:rsidR="0070337D" w:rsidRDefault="0070337D" w:rsidP="0070337D">
      <w:pPr>
        <w:ind w:left="700" w:hanging="702"/>
        <w:contextualSpacing/>
        <w:rPr>
          <w:rFonts w:eastAsia="Arial" w:cs="Times New Roman"/>
          <w:szCs w:val="24"/>
        </w:rPr>
      </w:pPr>
      <w:r w:rsidRPr="0070337D">
        <w:rPr>
          <w:rFonts w:eastAsia="Arial" w:cs="Times New Roman"/>
          <w:szCs w:val="24"/>
        </w:rPr>
        <w:t xml:space="preserve">Macleod, C. M., </w:t>
      </w:r>
      <w:proofErr w:type="spellStart"/>
      <w:r w:rsidRPr="0070337D">
        <w:rPr>
          <w:rFonts w:eastAsia="Arial" w:cs="Times New Roman"/>
          <w:szCs w:val="24"/>
        </w:rPr>
        <w:t>Gopie</w:t>
      </w:r>
      <w:proofErr w:type="spellEnd"/>
      <w:r w:rsidRPr="0070337D">
        <w:rPr>
          <w:rFonts w:eastAsia="Arial" w:cs="Times New Roman"/>
          <w:szCs w:val="24"/>
        </w:rPr>
        <w:t xml:space="preserve">, N., </w:t>
      </w:r>
      <w:proofErr w:type="spellStart"/>
      <w:r w:rsidRPr="0070337D">
        <w:rPr>
          <w:rFonts w:eastAsia="Arial" w:cs="Times New Roman"/>
          <w:szCs w:val="24"/>
        </w:rPr>
        <w:t>Hourihan</w:t>
      </w:r>
      <w:proofErr w:type="spellEnd"/>
      <w:r w:rsidRPr="0070337D">
        <w:rPr>
          <w:rFonts w:eastAsia="Arial" w:cs="Times New Roman"/>
          <w:szCs w:val="24"/>
        </w:rPr>
        <w:t xml:space="preserve">, K. L., Neary, K. R., &amp; </w:t>
      </w:r>
      <w:proofErr w:type="spellStart"/>
      <w:r w:rsidRPr="0070337D">
        <w:rPr>
          <w:rFonts w:eastAsia="Arial" w:cs="Times New Roman"/>
          <w:szCs w:val="24"/>
        </w:rPr>
        <w:t>Ozubko</w:t>
      </w:r>
      <w:proofErr w:type="spellEnd"/>
      <w:r w:rsidRPr="0070337D">
        <w:rPr>
          <w:rFonts w:eastAsia="Arial" w:cs="Times New Roman"/>
          <w:szCs w:val="24"/>
        </w:rPr>
        <w:t xml:space="preserve">, J. D. (2010). The production effect: Delineation of a phenomenon.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36</w:t>
      </w:r>
      <w:r w:rsidRPr="0070337D">
        <w:rPr>
          <w:rFonts w:eastAsia="Arial" w:cs="Times New Roman"/>
          <w:szCs w:val="24"/>
        </w:rPr>
        <w:t>(3), 671-685.</w:t>
      </w:r>
    </w:p>
    <w:p w14:paraId="6AA79ABE" w14:textId="53B7D682" w:rsidR="0070337D" w:rsidRDefault="0070337D" w:rsidP="0070337D">
      <w:pPr>
        <w:ind w:left="700" w:hanging="702"/>
        <w:contextualSpacing/>
        <w:rPr>
          <w:rFonts w:eastAsia="Arial" w:cs="Times New Roman"/>
          <w:szCs w:val="24"/>
        </w:rPr>
      </w:pPr>
      <w:r w:rsidRPr="0070337D">
        <w:rPr>
          <w:rFonts w:eastAsia="Arial" w:cs="Times New Roman"/>
          <w:szCs w:val="24"/>
        </w:rPr>
        <w:lastRenderedPageBreak/>
        <w:t xml:space="preserve">Masson, M. E. (2011). A tutorial on a practical Bayesian alternative to null-hypothesis significance testing. </w:t>
      </w:r>
      <w:r w:rsidRPr="0070337D">
        <w:rPr>
          <w:rFonts w:eastAsia="Arial" w:cs="Times New Roman"/>
          <w:i/>
          <w:iCs/>
          <w:szCs w:val="24"/>
        </w:rPr>
        <w:t>Behavior Research Methods,</w:t>
      </w:r>
      <w:r w:rsidRPr="0070337D">
        <w:rPr>
          <w:rFonts w:eastAsia="Arial" w:cs="Times New Roman"/>
          <w:szCs w:val="24"/>
        </w:rPr>
        <w:t xml:space="preserve"> </w:t>
      </w:r>
      <w:r w:rsidRPr="0070337D">
        <w:rPr>
          <w:rFonts w:eastAsia="Arial" w:cs="Times New Roman"/>
          <w:i/>
          <w:iCs/>
          <w:szCs w:val="24"/>
        </w:rPr>
        <w:t>43</w:t>
      </w:r>
      <w:r w:rsidRPr="0070337D">
        <w:rPr>
          <w:rFonts w:eastAsia="Arial" w:cs="Times New Roman"/>
          <w:szCs w:val="24"/>
        </w:rPr>
        <w:t xml:space="preserve">(3), 679-690. </w:t>
      </w:r>
    </w:p>
    <w:p w14:paraId="5C4C139B" w14:textId="10637CCF" w:rsidR="00D93453" w:rsidRDefault="00D93453" w:rsidP="00D93453">
      <w:pPr>
        <w:ind w:left="720" w:hanging="719"/>
        <w:contextualSpacing/>
        <w:rPr>
          <w:rFonts w:eastAsia="Arial" w:cs="Times New Roman"/>
          <w:szCs w:val="24"/>
        </w:rPr>
      </w:pPr>
      <w:r>
        <w:rPr>
          <w:rFonts w:eastAsia="Arial" w:cs="Times New Roman"/>
          <w:szCs w:val="24"/>
        </w:rPr>
        <w:t xml:space="preserve">Maxwell, N. P., &amp; Huff, M. J. (2021). The deceptive nature of associative word pairs: Effects of associative direction on judgments of learning. </w:t>
      </w:r>
      <w:r>
        <w:rPr>
          <w:rFonts w:eastAsia="Arial" w:cs="Times New Roman"/>
          <w:i/>
          <w:iCs/>
          <w:szCs w:val="24"/>
        </w:rPr>
        <w:t xml:space="preserve">Psychological Research, </w:t>
      </w:r>
      <w:r w:rsidRPr="00EA3A57">
        <w:rPr>
          <w:rFonts w:eastAsia="Arial" w:cs="Times New Roman"/>
          <w:i/>
          <w:iCs/>
          <w:szCs w:val="24"/>
        </w:rPr>
        <w:t>85</w:t>
      </w:r>
      <w:r>
        <w:rPr>
          <w:rFonts w:eastAsia="Arial" w:cs="Times New Roman"/>
          <w:szCs w:val="24"/>
        </w:rPr>
        <w:t xml:space="preserve">(4), 1757-1775. </w:t>
      </w:r>
    </w:p>
    <w:p w14:paraId="3B2CE8CD" w14:textId="55CF6796" w:rsidR="00531FAF" w:rsidRPr="00DE15A1" w:rsidRDefault="00531FAF" w:rsidP="00D93453">
      <w:pPr>
        <w:ind w:left="720" w:hanging="719"/>
        <w:contextualSpacing/>
        <w:rPr>
          <w:rFonts w:eastAsia="Arial" w:cs="Times New Roman"/>
          <w:color w:val="4472C4" w:themeColor="accent1"/>
          <w:szCs w:val="24"/>
        </w:rPr>
      </w:pPr>
      <w:r w:rsidRPr="00DE15A1">
        <w:rPr>
          <w:rFonts w:eastAsia="Arial" w:cs="Times New Roman"/>
          <w:color w:val="4472C4" w:themeColor="accent1"/>
          <w:szCs w:val="24"/>
        </w:rPr>
        <w:t xml:space="preserve">Maxwell, N. P., &amp; Huff, M. J. (2022). </w:t>
      </w:r>
      <w:r w:rsidR="002E7EB7" w:rsidRPr="00DE15A1">
        <w:rPr>
          <w:rFonts w:eastAsia="Arial" w:cs="Times New Roman"/>
          <w:color w:val="4472C4" w:themeColor="accent1"/>
          <w:szCs w:val="24"/>
        </w:rPr>
        <w:t>Reactivity from judgments of learning is not only due to memory forecasting: Evidence from associative</w:t>
      </w:r>
      <w:r w:rsidR="00520076" w:rsidRPr="00DE15A1">
        <w:rPr>
          <w:rFonts w:eastAsia="Arial" w:cs="Times New Roman"/>
          <w:color w:val="4472C4" w:themeColor="accent1"/>
          <w:szCs w:val="24"/>
        </w:rPr>
        <w:t xml:space="preserve"> memory and frequency judgments. </w:t>
      </w:r>
      <w:r w:rsidR="00520076" w:rsidRPr="00DE15A1">
        <w:rPr>
          <w:rFonts w:eastAsia="Arial" w:cs="Times New Roman"/>
          <w:i/>
          <w:iCs/>
          <w:color w:val="4472C4" w:themeColor="accent1"/>
          <w:szCs w:val="24"/>
        </w:rPr>
        <w:t>Metacognition and Learning, 17</w:t>
      </w:r>
      <w:r w:rsidR="00DE15A1" w:rsidRPr="00DE15A1">
        <w:rPr>
          <w:rFonts w:eastAsia="Arial" w:cs="Times New Roman"/>
          <w:color w:val="4472C4" w:themeColor="accent1"/>
          <w:szCs w:val="24"/>
        </w:rPr>
        <w:t>, 589-625.</w:t>
      </w:r>
    </w:p>
    <w:p w14:paraId="2DD41DE3" w14:textId="2F0F68CF" w:rsidR="00981DF2" w:rsidRDefault="00981DF2" w:rsidP="00981DF2">
      <w:pPr>
        <w:ind w:left="700" w:hanging="702"/>
        <w:contextualSpacing/>
        <w:rPr>
          <w:rFonts w:eastAsia="Arial" w:cs="Times New Roman"/>
          <w:szCs w:val="24"/>
        </w:rPr>
      </w:pPr>
      <w:r w:rsidRPr="00981DF2">
        <w:rPr>
          <w:rFonts w:eastAsia="Arial" w:cs="Times New Roman"/>
          <w:szCs w:val="24"/>
        </w:rPr>
        <w:t>Mc</w:t>
      </w:r>
      <w:r>
        <w:rPr>
          <w:rFonts w:eastAsia="Arial" w:cs="Times New Roman"/>
          <w:szCs w:val="24"/>
        </w:rPr>
        <w:t>C</w:t>
      </w:r>
      <w:r w:rsidRPr="00981DF2">
        <w:rPr>
          <w:rFonts w:eastAsia="Arial" w:cs="Times New Roman"/>
          <w:szCs w:val="24"/>
        </w:rPr>
        <w:t xml:space="preserve">urdy, M. P., </w:t>
      </w:r>
      <w:proofErr w:type="spellStart"/>
      <w:r w:rsidRPr="00981DF2">
        <w:rPr>
          <w:rFonts w:eastAsia="Arial" w:cs="Times New Roman"/>
          <w:szCs w:val="24"/>
        </w:rPr>
        <w:t>Sklenar</w:t>
      </w:r>
      <w:proofErr w:type="spellEnd"/>
      <w:r w:rsidRPr="00981DF2">
        <w:rPr>
          <w:rFonts w:eastAsia="Arial" w:cs="Times New Roman"/>
          <w:szCs w:val="24"/>
        </w:rPr>
        <w:t>, A.</w:t>
      </w:r>
      <w:r>
        <w:rPr>
          <w:rFonts w:eastAsia="Arial" w:cs="Times New Roman"/>
          <w:szCs w:val="24"/>
        </w:rPr>
        <w:t>M.</w:t>
      </w:r>
      <w:r w:rsidRPr="00981DF2">
        <w:rPr>
          <w:rFonts w:eastAsia="Arial" w:cs="Times New Roman"/>
          <w:szCs w:val="24"/>
        </w:rPr>
        <w:t xml:space="preserve">, Frankenstein, A. N., &amp; </w:t>
      </w:r>
      <w:proofErr w:type="spellStart"/>
      <w:r w:rsidRPr="00981DF2">
        <w:rPr>
          <w:rFonts w:eastAsia="Arial" w:cs="Times New Roman"/>
          <w:szCs w:val="24"/>
        </w:rPr>
        <w:t>Leshikar</w:t>
      </w:r>
      <w:proofErr w:type="spellEnd"/>
      <w:r w:rsidRPr="00981DF2">
        <w:rPr>
          <w:rFonts w:eastAsia="Arial" w:cs="Times New Roman"/>
          <w:szCs w:val="24"/>
        </w:rPr>
        <w:t xml:space="preserve">, E. D. (2020). Fewer </w:t>
      </w:r>
      <w:r w:rsidR="00E44553">
        <w:rPr>
          <w:rFonts w:eastAsia="Arial" w:cs="Times New Roman"/>
          <w:szCs w:val="24"/>
        </w:rPr>
        <w:t>g</w:t>
      </w:r>
      <w:r w:rsidRPr="00981DF2">
        <w:rPr>
          <w:rFonts w:eastAsia="Arial" w:cs="Times New Roman"/>
          <w:szCs w:val="24"/>
        </w:rPr>
        <w:t xml:space="preserve">eneration </w:t>
      </w:r>
      <w:r w:rsidR="00E44553">
        <w:rPr>
          <w:rFonts w:eastAsia="Arial" w:cs="Times New Roman"/>
          <w:szCs w:val="24"/>
        </w:rPr>
        <w:t>c</w:t>
      </w:r>
      <w:r w:rsidRPr="00981DF2">
        <w:rPr>
          <w:rFonts w:eastAsia="Arial" w:cs="Times New Roman"/>
          <w:szCs w:val="24"/>
        </w:rPr>
        <w:t xml:space="preserve">onstraints </w:t>
      </w:r>
      <w:r w:rsidR="00E44553">
        <w:rPr>
          <w:rFonts w:eastAsia="Arial" w:cs="Times New Roman"/>
          <w:szCs w:val="24"/>
        </w:rPr>
        <w:t>i</w:t>
      </w:r>
      <w:r w:rsidRPr="00981DF2">
        <w:rPr>
          <w:rFonts w:eastAsia="Arial" w:cs="Times New Roman"/>
          <w:szCs w:val="24"/>
        </w:rPr>
        <w:t xml:space="preserve">ncrease the </w:t>
      </w:r>
      <w:r w:rsidR="00E44553">
        <w:rPr>
          <w:rFonts w:eastAsia="Arial" w:cs="Times New Roman"/>
          <w:szCs w:val="24"/>
        </w:rPr>
        <w:t>g</w:t>
      </w:r>
      <w:r w:rsidRPr="00981DF2">
        <w:rPr>
          <w:rFonts w:eastAsia="Arial" w:cs="Times New Roman"/>
          <w:szCs w:val="24"/>
        </w:rPr>
        <w:t xml:space="preserve">eneration </w:t>
      </w:r>
      <w:r w:rsidR="00E44553">
        <w:rPr>
          <w:rFonts w:eastAsia="Arial" w:cs="Times New Roman"/>
          <w:szCs w:val="24"/>
        </w:rPr>
        <w:t>e</w:t>
      </w:r>
      <w:r w:rsidRPr="00981DF2">
        <w:rPr>
          <w:rFonts w:eastAsia="Arial" w:cs="Times New Roman"/>
          <w:szCs w:val="24"/>
        </w:rPr>
        <w:t xml:space="preserve">ffect for </w:t>
      </w:r>
      <w:r w:rsidR="00E44553">
        <w:rPr>
          <w:rFonts w:eastAsia="Arial" w:cs="Times New Roman"/>
          <w:szCs w:val="24"/>
        </w:rPr>
        <w:t>i</w:t>
      </w:r>
      <w:r w:rsidRPr="00981DF2">
        <w:rPr>
          <w:rFonts w:eastAsia="Arial" w:cs="Times New Roman"/>
          <w:szCs w:val="24"/>
        </w:rPr>
        <w:t xml:space="preserve">tem and </w:t>
      </w:r>
      <w:r w:rsidR="00E44553">
        <w:rPr>
          <w:rFonts w:eastAsia="Arial" w:cs="Times New Roman"/>
          <w:szCs w:val="24"/>
        </w:rPr>
        <w:t>s</w:t>
      </w:r>
      <w:r w:rsidRPr="00981DF2">
        <w:rPr>
          <w:rFonts w:eastAsia="Arial" w:cs="Times New Roman"/>
          <w:szCs w:val="24"/>
        </w:rPr>
        <w:t xml:space="preserve">ource </w:t>
      </w:r>
      <w:r w:rsidR="00E44553">
        <w:rPr>
          <w:rFonts w:eastAsia="Arial" w:cs="Times New Roman"/>
          <w:szCs w:val="24"/>
        </w:rPr>
        <w:t>m</w:t>
      </w:r>
      <w:r w:rsidRPr="00981DF2">
        <w:rPr>
          <w:rFonts w:eastAsia="Arial" w:cs="Times New Roman"/>
          <w:szCs w:val="24"/>
        </w:rPr>
        <w:t xml:space="preserve">emory through </w:t>
      </w:r>
      <w:r w:rsidR="00E44553">
        <w:rPr>
          <w:rFonts w:eastAsia="Arial" w:cs="Times New Roman"/>
          <w:szCs w:val="24"/>
        </w:rPr>
        <w:t>e</w:t>
      </w:r>
      <w:r w:rsidRPr="00981DF2">
        <w:rPr>
          <w:rFonts w:eastAsia="Arial" w:cs="Times New Roman"/>
          <w:szCs w:val="24"/>
        </w:rPr>
        <w:t xml:space="preserve">nhanced </w:t>
      </w:r>
      <w:r w:rsidR="00E44553">
        <w:rPr>
          <w:rFonts w:eastAsia="Arial" w:cs="Times New Roman"/>
          <w:szCs w:val="24"/>
        </w:rPr>
        <w:t>r</w:t>
      </w:r>
      <w:r w:rsidRPr="00981DF2">
        <w:rPr>
          <w:rFonts w:eastAsia="Arial" w:cs="Times New Roman"/>
          <w:szCs w:val="24"/>
        </w:rPr>
        <w:t xml:space="preserve">elational </w:t>
      </w:r>
      <w:r w:rsidR="00E44553">
        <w:rPr>
          <w:rFonts w:eastAsia="Arial" w:cs="Times New Roman"/>
          <w:szCs w:val="24"/>
        </w:rPr>
        <w:t>p</w:t>
      </w:r>
      <w:r w:rsidRPr="00981DF2">
        <w:rPr>
          <w:rFonts w:eastAsia="Arial" w:cs="Times New Roman"/>
          <w:szCs w:val="24"/>
        </w:rPr>
        <w:t xml:space="preserve">rocessing. </w:t>
      </w:r>
      <w:r w:rsidRPr="00981DF2">
        <w:rPr>
          <w:rFonts w:eastAsia="Arial" w:cs="Times New Roman"/>
          <w:i/>
          <w:iCs/>
          <w:szCs w:val="24"/>
        </w:rPr>
        <w:t>Memory,</w:t>
      </w:r>
      <w:r w:rsidRPr="00981DF2">
        <w:rPr>
          <w:rFonts w:eastAsia="Arial" w:cs="Times New Roman"/>
          <w:szCs w:val="24"/>
        </w:rPr>
        <w:t xml:space="preserve"> </w:t>
      </w:r>
      <w:r w:rsidRPr="00981DF2">
        <w:rPr>
          <w:rFonts w:eastAsia="Arial" w:cs="Times New Roman"/>
          <w:i/>
          <w:iCs/>
          <w:szCs w:val="24"/>
        </w:rPr>
        <w:t>28</w:t>
      </w:r>
      <w:r w:rsidRPr="00981DF2">
        <w:rPr>
          <w:rFonts w:eastAsia="Arial" w:cs="Times New Roman"/>
          <w:szCs w:val="24"/>
        </w:rPr>
        <w:t>(5), 598-616.</w:t>
      </w:r>
    </w:p>
    <w:p w14:paraId="79A90D45" w14:textId="3420D1BA" w:rsidR="00F63D0E" w:rsidRDefault="008830E4" w:rsidP="00981DF2">
      <w:pPr>
        <w:ind w:left="700" w:hanging="702"/>
        <w:contextualSpacing/>
        <w:rPr>
          <w:ins w:id="292" w:author="Nick Maxwell" w:date="2023-01-11T16:09:00Z"/>
        </w:rPr>
      </w:pPr>
      <w:r>
        <w:rPr>
          <w:rFonts w:eastAsia="Arial" w:cs="Times New Roman"/>
          <w:szCs w:val="24"/>
        </w:rPr>
        <w:t>Mitchum, A. L., &amp; Kelly, C. M. (2010).</w:t>
      </w:r>
      <w:r w:rsidR="00A427D4">
        <w:rPr>
          <w:rFonts w:eastAsia="Arial" w:cs="Times New Roman"/>
          <w:szCs w:val="24"/>
        </w:rPr>
        <w:t xml:space="preserve"> </w:t>
      </w:r>
      <w:r w:rsidR="00A427D4">
        <w:t>Solve the problem first: Constructive solution strategies can influence the accuracy of retrospective confidence judgments.</w:t>
      </w:r>
      <w:r w:rsidR="00A427D4" w:rsidRPr="00A427D4">
        <w:t xml:space="preserve"> </w:t>
      </w:r>
      <w:r w:rsidR="00A427D4" w:rsidRPr="00A427D4">
        <w:rPr>
          <w:i/>
          <w:iCs/>
        </w:rPr>
        <w:t>Journal of Experimental Psychology: Learning, Memory, and Cognition</w:t>
      </w:r>
      <w:r w:rsidR="00A427D4">
        <w:t xml:space="preserve">, </w:t>
      </w:r>
      <w:r w:rsidR="00A427D4" w:rsidRPr="00A427D4">
        <w:rPr>
          <w:i/>
          <w:iCs/>
        </w:rPr>
        <w:t>36</w:t>
      </w:r>
      <w:r w:rsidR="00A427D4">
        <w:t>(3), 699-710.</w:t>
      </w:r>
    </w:p>
    <w:p w14:paraId="6A1A8B0F" w14:textId="3ED50C23" w:rsidR="00D521BE" w:rsidRPr="00D521BE" w:rsidRDefault="00D521BE" w:rsidP="00981DF2">
      <w:pPr>
        <w:ind w:left="700" w:hanging="702"/>
        <w:contextualSpacing/>
        <w:rPr>
          <w:rFonts w:eastAsia="Arial" w:cs="Times New Roman"/>
          <w:color w:val="4472C4" w:themeColor="accent1"/>
          <w:szCs w:val="24"/>
          <w:rPrChange w:id="293" w:author="Nick Maxwell" w:date="2023-01-11T16:11:00Z">
            <w:rPr>
              <w:rFonts w:eastAsia="Arial" w:cs="Times New Roman"/>
              <w:szCs w:val="24"/>
            </w:rPr>
          </w:rPrChange>
        </w:rPr>
      </w:pPr>
      <w:ins w:id="294" w:author="Nick Maxwell" w:date="2023-01-11T16:10:00Z">
        <w:r w:rsidRPr="00D521BE">
          <w:rPr>
            <w:color w:val="4472C4" w:themeColor="accent1"/>
            <w:rPrChange w:id="295" w:author="Nick Maxwell" w:date="2023-01-11T16:11:00Z">
              <w:rPr/>
            </w:rPrChange>
          </w:rPr>
          <w:t xml:space="preserve">Mulligan, N. W. (2011). Generation disrupts memory for intrinsic context but not extrinsic context. </w:t>
        </w:r>
        <w:r w:rsidRPr="00D521BE">
          <w:rPr>
            <w:i/>
            <w:iCs/>
            <w:color w:val="4472C4" w:themeColor="accent1"/>
            <w:rPrChange w:id="296" w:author="Nick Maxwell" w:date="2023-01-11T16:11:00Z">
              <w:rPr>
                <w:i/>
                <w:iCs/>
              </w:rPr>
            </w:rPrChange>
          </w:rPr>
          <w:t>The Quarterly Journal of Experimental Psychology, 64</w:t>
        </w:r>
        <w:r w:rsidRPr="00D521BE">
          <w:rPr>
            <w:color w:val="4472C4" w:themeColor="accent1"/>
            <w:rPrChange w:id="297" w:author="Nick Maxwell" w:date="2023-01-11T16:11:00Z">
              <w:rPr/>
            </w:rPrChange>
          </w:rPr>
          <w:t>(8), 1543-1562.</w:t>
        </w:r>
      </w:ins>
    </w:p>
    <w:p w14:paraId="3EF40564" w14:textId="068972ED" w:rsidR="006F6883" w:rsidRPr="006F6883" w:rsidRDefault="006F6883" w:rsidP="0085197E">
      <w:pPr>
        <w:ind w:left="720" w:hanging="719"/>
        <w:contextualSpacing/>
        <w:rPr>
          <w:rFonts w:eastAsia="Arial" w:cs="Times New Roman"/>
          <w:color w:val="4472C4" w:themeColor="accent1"/>
          <w:szCs w:val="24"/>
        </w:rPr>
      </w:pPr>
      <w:r w:rsidRPr="006F6883">
        <w:rPr>
          <w:color w:val="4472C4" w:themeColor="accent1"/>
        </w:rPr>
        <w:t xml:space="preserve">Mueller, M. L., </w:t>
      </w:r>
      <w:proofErr w:type="spellStart"/>
      <w:r w:rsidRPr="006F6883">
        <w:rPr>
          <w:color w:val="4472C4" w:themeColor="accent1"/>
        </w:rPr>
        <w:t>Dunlosky</w:t>
      </w:r>
      <w:proofErr w:type="spellEnd"/>
      <w:r w:rsidRPr="006F6883">
        <w:rPr>
          <w:color w:val="4472C4" w:themeColor="accent1"/>
        </w:rPr>
        <w:t xml:space="preserve">, J., &amp; Tauber, S. K. (2016). The effect of identical word pairs on people’s metamemory judgments: </w:t>
      </w:r>
      <w:r w:rsidR="003F13AF">
        <w:rPr>
          <w:color w:val="4472C4" w:themeColor="accent1"/>
        </w:rPr>
        <w:t>W</w:t>
      </w:r>
      <w:r w:rsidRPr="006F6883">
        <w:rPr>
          <w:color w:val="4472C4" w:themeColor="accent1"/>
        </w:rPr>
        <w:t xml:space="preserve">hat are the contributions of processing fluency and beliefs about memory? </w:t>
      </w:r>
      <w:r w:rsidRPr="006F6883">
        <w:rPr>
          <w:i/>
          <w:iCs/>
          <w:color w:val="4472C4" w:themeColor="accent1"/>
        </w:rPr>
        <w:t>The Quarterly Journal of Experimental Psychology, 69</w:t>
      </w:r>
      <w:r w:rsidRPr="006F6883">
        <w:rPr>
          <w:color w:val="4472C4" w:themeColor="accent1"/>
        </w:rPr>
        <w:t>(4), 781–799.</w:t>
      </w:r>
    </w:p>
    <w:p w14:paraId="40085D74" w14:textId="51F4CB3D" w:rsidR="0070337D" w:rsidRDefault="0070337D" w:rsidP="0070337D">
      <w:pPr>
        <w:ind w:left="720" w:hanging="719"/>
        <w:contextualSpacing/>
        <w:rPr>
          <w:rFonts w:eastAsia="Arial" w:cs="Times New Roman"/>
          <w:szCs w:val="24"/>
        </w:rPr>
      </w:pPr>
      <w:proofErr w:type="spellStart"/>
      <w:r w:rsidRPr="0070337D">
        <w:rPr>
          <w:rFonts w:eastAsia="Arial" w:cs="Times New Roman"/>
          <w:szCs w:val="24"/>
        </w:rPr>
        <w:t>Nairne</w:t>
      </w:r>
      <w:proofErr w:type="spellEnd"/>
      <w:r w:rsidRPr="0070337D">
        <w:rPr>
          <w:rFonts w:eastAsia="Arial" w:cs="Times New Roman"/>
          <w:szCs w:val="24"/>
        </w:rPr>
        <w:t xml:space="preserve">, J. S., Thompson, S. R., &amp; </w:t>
      </w:r>
      <w:proofErr w:type="spellStart"/>
      <w:r w:rsidRPr="0070337D">
        <w:rPr>
          <w:rFonts w:eastAsia="Arial" w:cs="Times New Roman"/>
          <w:szCs w:val="24"/>
        </w:rPr>
        <w:t>Pandeirada</w:t>
      </w:r>
      <w:proofErr w:type="spellEnd"/>
      <w:r w:rsidRPr="0070337D">
        <w:rPr>
          <w:rFonts w:eastAsia="Arial" w:cs="Times New Roman"/>
          <w:szCs w:val="24"/>
        </w:rPr>
        <w:t xml:space="preserve">, J. N. (2007). Adaptive memory: Survival processing enhances retention. </w:t>
      </w:r>
      <w:r w:rsidRPr="0070337D">
        <w:rPr>
          <w:rFonts w:eastAsia="Arial" w:cs="Times New Roman"/>
          <w:i/>
          <w:iCs/>
          <w:szCs w:val="24"/>
        </w:rPr>
        <w:t>Journal of Experimental Psychology: Learning, Memory, and Cognition,</w:t>
      </w:r>
      <w:r w:rsidRPr="0070337D">
        <w:rPr>
          <w:rFonts w:eastAsia="Arial" w:cs="Times New Roman"/>
          <w:szCs w:val="24"/>
        </w:rPr>
        <w:t xml:space="preserve"> </w:t>
      </w:r>
      <w:r w:rsidRPr="0070337D">
        <w:rPr>
          <w:rFonts w:eastAsia="Arial" w:cs="Times New Roman"/>
          <w:i/>
          <w:iCs/>
          <w:szCs w:val="24"/>
        </w:rPr>
        <w:t>33</w:t>
      </w:r>
      <w:r w:rsidRPr="0070337D">
        <w:rPr>
          <w:rFonts w:eastAsia="Arial" w:cs="Times New Roman"/>
          <w:szCs w:val="24"/>
        </w:rPr>
        <w:t xml:space="preserve">(2), 263-273. </w:t>
      </w:r>
    </w:p>
    <w:p w14:paraId="4D5208C6" w14:textId="60DB23AF" w:rsidR="0070337D" w:rsidRPr="0085197E" w:rsidRDefault="0070337D" w:rsidP="0070337D">
      <w:pPr>
        <w:ind w:left="720" w:hanging="719"/>
        <w:contextualSpacing/>
        <w:rPr>
          <w:rFonts w:eastAsia="Arial" w:cs="Times New Roman"/>
          <w:szCs w:val="24"/>
        </w:rPr>
      </w:pPr>
      <w:r w:rsidRPr="0070337D">
        <w:rPr>
          <w:rFonts w:eastAsia="Arial" w:cs="Times New Roman"/>
          <w:szCs w:val="24"/>
        </w:rPr>
        <w:lastRenderedPageBreak/>
        <w:t xml:space="preserve">Nelson, D. L., </w:t>
      </w:r>
      <w:r w:rsidR="002D262A" w:rsidRPr="0070337D">
        <w:rPr>
          <w:rFonts w:eastAsia="Arial" w:cs="Times New Roman"/>
          <w:szCs w:val="24"/>
        </w:rPr>
        <w:t>Mc</w:t>
      </w:r>
      <w:r w:rsidR="002D262A">
        <w:rPr>
          <w:rFonts w:eastAsia="Arial" w:cs="Times New Roman"/>
          <w:szCs w:val="24"/>
        </w:rPr>
        <w:t>E</w:t>
      </w:r>
      <w:r w:rsidR="002D262A" w:rsidRPr="0070337D">
        <w:rPr>
          <w:rFonts w:eastAsia="Arial" w:cs="Times New Roman"/>
          <w:szCs w:val="24"/>
        </w:rPr>
        <w:t>voy</w:t>
      </w:r>
      <w:r w:rsidRPr="0070337D">
        <w:rPr>
          <w:rFonts w:eastAsia="Arial" w:cs="Times New Roman"/>
          <w:szCs w:val="24"/>
        </w:rPr>
        <w:t>, C.</w:t>
      </w:r>
      <w:r w:rsidR="002D262A">
        <w:rPr>
          <w:rFonts w:eastAsia="Arial" w:cs="Times New Roman"/>
          <w:szCs w:val="24"/>
        </w:rPr>
        <w:t xml:space="preserve"> L.</w:t>
      </w:r>
      <w:r w:rsidRPr="0070337D">
        <w:rPr>
          <w:rFonts w:eastAsia="Arial" w:cs="Times New Roman"/>
          <w:szCs w:val="24"/>
        </w:rPr>
        <w:t xml:space="preserve">, &amp; Dennis, S. (2000). What is free association and what does it measure? </w:t>
      </w:r>
      <w:r w:rsidRPr="0070337D">
        <w:rPr>
          <w:rFonts w:eastAsia="Arial" w:cs="Times New Roman"/>
          <w:i/>
          <w:iCs/>
          <w:szCs w:val="24"/>
        </w:rPr>
        <w:t>Memory &amp; Cognition,</w:t>
      </w:r>
      <w:r w:rsidRPr="0070337D">
        <w:rPr>
          <w:rFonts w:eastAsia="Arial" w:cs="Times New Roman"/>
          <w:szCs w:val="24"/>
        </w:rPr>
        <w:t xml:space="preserve"> </w:t>
      </w:r>
      <w:r w:rsidRPr="0070337D">
        <w:rPr>
          <w:rFonts w:eastAsia="Arial" w:cs="Times New Roman"/>
          <w:i/>
          <w:iCs/>
          <w:szCs w:val="24"/>
        </w:rPr>
        <w:t>28</w:t>
      </w:r>
      <w:r w:rsidRPr="0070337D">
        <w:rPr>
          <w:rFonts w:eastAsia="Arial" w:cs="Times New Roman"/>
          <w:szCs w:val="24"/>
        </w:rPr>
        <w:t xml:space="preserve">(6), 887-899. </w:t>
      </w:r>
    </w:p>
    <w:p w14:paraId="50B7714C" w14:textId="3725B4C2" w:rsidR="00F37074" w:rsidRDefault="00BA1918">
      <w:pPr>
        <w:spacing w:after="160"/>
        <w:ind w:left="720" w:hanging="720"/>
        <w:rPr>
          <w:color w:val="000000" w:themeColor="text1"/>
          <w:shd w:val="clear" w:color="auto" w:fill="FFFFFF"/>
        </w:rPr>
      </w:pPr>
      <w:r w:rsidRPr="00DD55E4">
        <w:rPr>
          <w:color w:val="000000" w:themeColor="text1"/>
          <w:shd w:val="clear" w:color="auto" w:fill="FFFFFF"/>
        </w:rPr>
        <w:t xml:space="preserve">Nelson, D. L., </w:t>
      </w:r>
      <w:r w:rsidR="00813B66" w:rsidRPr="00DD55E4">
        <w:rPr>
          <w:color w:val="000000" w:themeColor="text1"/>
          <w:shd w:val="clear" w:color="auto" w:fill="FFFFFF"/>
        </w:rPr>
        <w:t>McEvoy</w:t>
      </w:r>
      <w:r w:rsidRPr="00DD55E4">
        <w:rPr>
          <w:color w:val="000000" w:themeColor="text1"/>
          <w:shd w:val="clear" w:color="auto" w:fill="FFFFFF"/>
        </w:rPr>
        <w:t>,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(3), 402</w:t>
      </w:r>
      <w:r w:rsidR="00C963A1">
        <w:rPr>
          <w:color w:val="000000" w:themeColor="text1"/>
          <w:shd w:val="clear" w:color="auto" w:fill="FFFFFF"/>
        </w:rPr>
        <w:t>-</w:t>
      </w:r>
      <w:r w:rsidRPr="00DD55E4">
        <w:rPr>
          <w:color w:val="000000" w:themeColor="text1"/>
          <w:shd w:val="clear" w:color="auto" w:fill="FFFFFF"/>
        </w:rPr>
        <w:t xml:space="preserve">407. </w:t>
      </w:r>
    </w:p>
    <w:p w14:paraId="3CEE3AA3" w14:textId="5574865D" w:rsidR="00EB1FEC" w:rsidRDefault="00EB1FEC">
      <w:pPr>
        <w:spacing w:after="160"/>
        <w:ind w:left="720" w:hanging="720"/>
        <w:rPr>
          <w:color w:val="000000" w:themeColor="text1"/>
          <w:shd w:val="clear" w:color="auto" w:fill="FFFFFF"/>
        </w:rPr>
      </w:pPr>
      <w:r>
        <w:rPr>
          <w:color w:val="000000" w:themeColor="text1"/>
          <w:shd w:val="clear" w:color="auto" w:fill="FFFFFF"/>
        </w:rPr>
        <w:t xml:space="preserve">Nelson, T. O. (1984). A comparison of current measures of the accuracy of feeling-of-knowing predictions. </w:t>
      </w:r>
      <w:r>
        <w:rPr>
          <w:i/>
          <w:iCs/>
          <w:color w:val="000000" w:themeColor="text1"/>
          <w:shd w:val="clear" w:color="auto" w:fill="FFFFFF"/>
        </w:rPr>
        <w:t>Psychonomic Bulletin, 95</w:t>
      </w:r>
      <w:r>
        <w:rPr>
          <w:color w:val="000000" w:themeColor="text1"/>
          <w:shd w:val="clear" w:color="auto" w:fill="FFFFFF"/>
        </w:rPr>
        <w:t>(1), 109-133.</w:t>
      </w:r>
    </w:p>
    <w:p w14:paraId="72537021" w14:textId="2E72C89A" w:rsidR="00F34931" w:rsidRPr="00F34931" w:rsidRDefault="00F34931">
      <w:pPr>
        <w:spacing w:after="160"/>
        <w:ind w:left="720" w:hanging="720"/>
        <w:rPr>
          <w:color w:val="000000" w:themeColor="text1"/>
          <w:shd w:val="clear" w:color="auto" w:fill="FFFFFF"/>
        </w:rPr>
      </w:pPr>
      <w:r>
        <w:rPr>
          <w:color w:val="000000" w:themeColor="text1"/>
          <w:shd w:val="clear" w:color="auto" w:fill="FFFFFF"/>
        </w:rPr>
        <w:t xml:space="preserve">Nelson, T. O., &amp; </w:t>
      </w:r>
      <w:proofErr w:type="spellStart"/>
      <w:r>
        <w:rPr>
          <w:color w:val="000000" w:themeColor="text1"/>
          <w:shd w:val="clear" w:color="auto" w:fill="FFFFFF"/>
        </w:rPr>
        <w:t>Dunlosky</w:t>
      </w:r>
      <w:proofErr w:type="spellEnd"/>
      <w:r>
        <w:rPr>
          <w:color w:val="000000" w:themeColor="text1"/>
          <w:shd w:val="clear" w:color="auto" w:fill="FFFFFF"/>
        </w:rPr>
        <w:t xml:space="preserve">, J. (1991). When people’s judgments of learning (JOLs) are extremely accurate at predicting subsequent recall: The “delayed-JOL effect.” </w:t>
      </w:r>
      <w:r>
        <w:rPr>
          <w:i/>
          <w:iCs/>
          <w:color w:val="000000" w:themeColor="text1"/>
          <w:shd w:val="clear" w:color="auto" w:fill="FFFFFF"/>
        </w:rPr>
        <w:t>Psychological Science, 2</w:t>
      </w:r>
      <w:r>
        <w:rPr>
          <w:color w:val="000000" w:themeColor="text1"/>
          <w:shd w:val="clear" w:color="auto" w:fill="FFFFFF"/>
        </w:rPr>
        <w:t>, 267-270.</w:t>
      </w:r>
    </w:p>
    <w:p w14:paraId="1F761634" w14:textId="3C9448E6" w:rsidR="008635B2" w:rsidRDefault="008635B2" w:rsidP="008635B2">
      <w:pPr>
        <w:ind w:left="720" w:hanging="720"/>
        <w:contextualSpacing/>
        <w:rPr>
          <w:rFonts w:cs="Times New Roman"/>
          <w:szCs w:val="24"/>
        </w:rPr>
      </w:pPr>
      <w:r w:rsidRPr="008635B2">
        <w:rPr>
          <w:rFonts w:cs="Times New Roman"/>
          <w:szCs w:val="24"/>
        </w:rPr>
        <w:t xml:space="preserve">Nelson, T. O., &amp; </w:t>
      </w:r>
      <w:proofErr w:type="spellStart"/>
      <w:r w:rsidRPr="008635B2">
        <w:rPr>
          <w:rFonts w:cs="Times New Roman"/>
          <w:szCs w:val="24"/>
        </w:rPr>
        <w:t>Narens</w:t>
      </w:r>
      <w:proofErr w:type="spellEnd"/>
      <w:r w:rsidRPr="008635B2">
        <w:rPr>
          <w:rFonts w:cs="Times New Roman"/>
          <w:szCs w:val="24"/>
        </w:rPr>
        <w:t xml:space="preserve">, L. (1990). Metamemory: A theoretical framework and new findings. </w:t>
      </w:r>
      <w:r w:rsidRPr="008635B2">
        <w:rPr>
          <w:rFonts w:cs="Times New Roman"/>
          <w:i/>
          <w:iCs/>
          <w:szCs w:val="24"/>
        </w:rPr>
        <w:t>Psychology of Learning and Motivation,</w:t>
      </w:r>
      <w:r w:rsidRPr="008635B2">
        <w:rPr>
          <w:rFonts w:cs="Times New Roman"/>
          <w:szCs w:val="24"/>
        </w:rPr>
        <w:t xml:space="preserve"> </w:t>
      </w:r>
      <w:r w:rsidRPr="008635B2">
        <w:rPr>
          <w:rFonts w:cs="Times New Roman"/>
          <w:i/>
          <w:iCs/>
          <w:szCs w:val="24"/>
        </w:rPr>
        <w:t>26</w:t>
      </w:r>
      <w:r w:rsidRPr="008635B2">
        <w:rPr>
          <w:rFonts w:cs="Times New Roman"/>
          <w:szCs w:val="24"/>
        </w:rPr>
        <w:t xml:space="preserve">, 125-173. </w:t>
      </w:r>
    </w:p>
    <w:p w14:paraId="72BB4FE7" w14:textId="12C3CC24" w:rsidR="001C4EFE" w:rsidRPr="00C52506" w:rsidRDefault="001C4EFE" w:rsidP="001C4EFE">
      <w:pPr>
        <w:ind w:left="720" w:hanging="720"/>
        <w:contextualSpacing/>
        <w:rPr>
          <w:rFonts w:cs="Times New Roman"/>
          <w:color w:val="000000" w:themeColor="text1"/>
          <w:szCs w:val="24"/>
        </w:rPr>
      </w:pPr>
      <w:r w:rsidRPr="00F95701">
        <w:rPr>
          <w:rFonts w:cs="Times New Roman"/>
          <w:szCs w:val="24"/>
        </w:rPr>
        <w:t xml:space="preserve">Psychology Software Tools, Inc. [E-Prime 3.0]. (2016). Retrieved from </w:t>
      </w:r>
      <w:hyperlink r:id="rId15" w:history="1">
        <w:r w:rsidR="00206118" w:rsidRPr="00C52506">
          <w:rPr>
            <w:rStyle w:val="Hyperlink"/>
            <w:rFonts w:cs="Times New Roman"/>
            <w:color w:val="000000" w:themeColor="text1"/>
            <w:szCs w:val="24"/>
            <w:u w:val="none"/>
          </w:rPr>
          <w:t>https://www.pstnet.com</w:t>
        </w:r>
      </w:hyperlink>
    </w:p>
    <w:p w14:paraId="0D3FC8FE" w14:textId="1D2BE5AF" w:rsidR="00206118" w:rsidRPr="00206118" w:rsidRDefault="00206118" w:rsidP="00206118">
      <w:pPr>
        <w:ind w:left="720" w:hanging="720"/>
        <w:contextualSpacing/>
        <w:rPr>
          <w:rFonts w:cs="Times New Roman"/>
          <w:color w:val="4472C4" w:themeColor="accent1"/>
          <w:szCs w:val="24"/>
        </w:rPr>
      </w:pPr>
      <w:r w:rsidRPr="00206118">
        <w:rPr>
          <w:rFonts w:cs="Times New Roman"/>
          <w:color w:val="4472C4" w:themeColor="accent1"/>
          <w:szCs w:val="24"/>
        </w:rPr>
        <w:t xml:space="preserve">Rivers, M. L., Janes, J. L., &amp; </w:t>
      </w:r>
      <w:proofErr w:type="spellStart"/>
      <w:r w:rsidRPr="00206118">
        <w:rPr>
          <w:rFonts w:cs="Times New Roman"/>
          <w:color w:val="4472C4" w:themeColor="accent1"/>
          <w:szCs w:val="24"/>
        </w:rPr>
        <w:t>Dunlosky</w:t>
      </w:r>
      <w:proofErr w:type="spellEnd"/>
      <w:r w:rsidRPr="00206118">
        <w:rPr>
          <w:rFonts w:cs="Times New Roman"/>
          <w:color w:val="4472C4" w:themeColor="accent1"/>
          <w:szCs w:val="24"/>
        </w:rPr>
        <w:t xml:space="preserve">, J. (2021). Investigating memory reactivity with a within-participant manipulation of judgments of learning: Support for the cue-strengthening hypothesis. </w:t>
      </w:r>
      <w:r w:rsidRPr="00206118">
        <w:rPr>
          <w:rFonts w:cs="Times New Roman"/>
          <w:i/>
          <w:iCs/>
          <w:color w:val="4472C4" w:themeColor="accent1"/>
          <w:szCs w:val="24"/>
        </w:rPr>
        <w:t>Memory, 29</w:t>
      </w:r>
      <w:r w:rsidRPr="00206118">
        <w:rPr>
          <w:rFonts w:cs="Times New Roman"/>
          <w:color w:val="4472C4" w:themeColor="accent1"/>
          <w:szCs w:val="24"/>
        </w:rPr>
        <w:t>(10), 1342–1353.</w:t>
      </w:r>
    </w:p>
    <w:p w14:paraId="0200CE7C" w14:textId="122E2AF3" w:rsidR="00BE3AA5" w:rsidRDefault="00BE3AA5" w:rsidP="001C4EFE">
      <w:pPr>
        <w:ind w:left="720" w:hanging="720"/>
        <w:contextualSpacing/>
        <w:rPr>
          <w:rFonts w:cs="Times New Roman"/>
          <w:szCs w:val="24"/>
        </w:rPr>
      </w:pPr>
      <w:r>
        <w:rPr>
          <w:rFonts w:cs="Times New Roman"/>
          <w:szCs w:val="24"/>
        </w:rPr>
        <w:t xml:space="preserve">Rhodes, M. G. (2016). Judgments of learning: Methods, data, and theory. In J. </w:t>
      </w:r>
      <w:proofErr w:type="spellStart"/>
      <w:r>
        <w:rPr>
          <w:rFonts w:cs="Times New Roman"/>
          <w:szCs w:val="24"/>
        </w:rPr>
        <w:t>Dunlosky</w:t>
      </w:r>
      <w:proofErr w:type="spellEnd"/>
      <w:r>
        <w:rPr>
          <w:rFonts w:cs="Times New Roman"/>
          <w:szCs w:val="24"/>
        </w:rPr>
        <w:t xml:space="preserve"> &amp; S. K. Tauber (Eds.) </w:t>
      </w:r>
      <w:r>
        <w:rPr>
          <w:rFonts w:cs="Times New Roman"/>
          <w:i/>
          <w:iCs/>
          <w:szCs w:val="24"/>
        </w:rPr>
        <w:t>The Oxford Handbook of Metamemory</w:t>
      </w:r>
      <w:r>
        <w:rPr>
          <w:rFonts w:cs="Times New Roman"/>
          <w:szCs w:val="24"/>
        </w:rPr>
        <w:t xml:space="preserve"> (pp. 90-117). Oxford, Oxford University Press.</w:t>
      </w:r>
    </w:p>
    <w:p w14:paraId="10325591" w14:textId="398046DE" w:rsidR="006C1364" w:rsidRPr="00BE3AA5" w:rsidRDefault="006C1364" w:rsidP="001C4EFE">
      <w:pPr>
        <w:ind w:left="720" w:hanging="720"/>
        <w:contextualSpacing/>
        <w:rPr>
          <w:rFonts w:cs="Times New Roman"/>
          <w:szCs w:val="24"/>
        </w:rPr>
      </w:pPr>
      <w:r>
        <w:t xml:space="preserve">Rhodes, M. G., &amp; Castel, A. D. (2008). Memory predictions are influenced by perceptual information: Evidence for metacognitive illusions: </w:t>
      </w:r>
      <w:r w:rsidRPr="00621135">
        <w:rPr>
          <w:i/>
          <w:iCs/>
        </w:rPr>
        <w:t>Journal of Experimental Psychology: General, 137</w:t>
      </w:r>
      <w:r>
        <w:t>(4), 615-625.</w:t>
      </w:r>
    </w:p>
    <w:p w14:paraId="5D4BA142" w14:textId="0D646B91" w:rsidR="005B0CB4" w:rsidRPr="005B0CB4" w:rsidRDefault="005B0CB4" w:rsidP="006F6F36">
      <w:pPr>
        <w:ind w:left="720" w:hanging="720"/>
        <w:contextualSpacing/>
        <w:rPr>
          <w:rFonts w:cs="Times New Roman"/>
          <w:szCs w:val="24"/>
        </w:rPr>
      </w:pPr>
      <w:r>
        <w:rPr>
          <w:rFonts w:cs="Times New Roman"/>
          <w:szCs w:val="24"/>
        </w:rPr>
        <w:lastRenderedPageBreak/>
        <w:t xml:space="preserve">Soderstrom, N. C., Clark, C. T., </w:t>
      </w:r>
      <w:proofErr w:type="spellStart"/>
      <w:r>
        <w:rPr>
          <w:rFonts w:cs="Times New Roman"/>
          <w:szCs w:val="24"/>
        </w:rPr>
        <w:t>Halamish</w:t>
      </w:r>
      <w:proofErr w:type="spellEnd"/>
      <w:r>
        <w:rPr>
          <w:rFonts w:cs="Times New Roman"/>
          <w:szCs w:val="24"/>
        </w:rPr>
        <w:t xml:space="preserve">, V., &amp; Bjork, E. L. (2015). Judgments of learning as memory modifiers. </w:t>
      </w:r>
      <w:r>
        <w:rPr>
          <w:rFonts w:cs="Times New Roman"/>
          <w:i/>
          <w:iCs/>
          <w:szCs w:val="24"/>
        </w:rPr>
        <w:t>Journal of Experimental Psychology: Learning, Memory, and Cognition, 41</w:t>
      </w:r>
      <w:r>
        <w:rPr>
          <w:rFonts w:cs="Times New Roman"/>
          <w:szCs w:val="24"/>
        </w:rPr>
        <w:t>(2), 553-558.</w:t>
      </w:r>
    </w:p>
    <w:p w14:paraId="6503128A" w14:textId="43546582" w:rsidR="00556457" w:rsidRPr="003F5597" w:rsidRDefault="00556457" w:rsidP="006F6F36">
      <w:pPr>
        <w:ind w:left="720" w:hanging="720"/>
        <w:contextualSpacing/>
        <w:rPr>
          <w:rFonts w:cs="Times New Roman"/>
          <w:szCs w:val="24"/>
        </w:rPr>
      </w:pPr>
      <w:proofErr w:type="spellStart"/>
      <w:r>
        <w:rPr>
          <w:rFonts w:eastAsia="Calibri" w:cs="Times New Roman"/>
          <w:szCs w:val="24"/>
        </w:rPr>
        <w:t>Senkova</w:t>
      </w:r>
      <w:proofErr w:type="spellEnd"/>
      <w:r>
        <w:rPr>
          <w:rFonts w:eastAsia="Calibri" w:cs="Times New Roman"/>
          <w:szCs w:val="24"/>
        </w:rPr>
        <w:t xml:space="preserve">, O., &amp; Otani, H. (2021). Making judgments of learning enhances memory by inducing item-specific processing. </w:t>
      </w:r>
      <w:r>
        <w:rPr>
          <w:rFonts w:eastAsia="Calibri" w:cs="Times New Roman"/>
          <w:i/>
          <w:iCs/>
          <w:szCs w:val="24"/>
        </w:rPr>
        <w:t>Memory &amp; Cognition, 49,</w:t>
      </w:r>
      <w:r>
        <w:rPr>
          <w:rFonts w:eastAsia="Calibri" w:cs="Times New Roman"/>
          <w:szCs w:val="24"/>
        </w:rPr>
        <w:t xml:space="preserve"> 955-967.</w:t>
      </w:r>
    </w:p>
    <w:p w14:paraId="7C1ABAEB" w14:textId="1C12111C" w:rsidR="006F6F36" w:rsidRDefault="006F6F36" w:rsidP="006F6F36">
      <w:pPr>
        <w:ind w:left="720" w:hanging="720"/>
        <w:contextualSpacing/>
        <w:rPr>
          <w:rFonts w:cs="Times New Roman"/>
          <w:szCs w:val="24"/>
        </w:rPr>
      </w:pPr>
      <w:proofErr w:type="spellStart"/>
      <w:r w:rsidRPr="006F6F36">
        <w:rPr>
          <w:rFonts w:cs="Times New Roman"/>
          <w:szCs w:val="24"/>
        </w:rPr>
        <w:t>Slamecka</w:t>
      </w:r>
      <w:proofErr w:type="spellEnd"/>
      <w:r w:rsidRPr="006F6F36">
        <w:rPr>
          <w:rFonts w:cs="Times New Roman"/>
          <w:szCs w:val="24"/>
        </w:rPr>
        <w:t xml:space="preserve">, N. J., &amp; Graf, P. (1978). The generation effect: Delineation of a phenomenon. </w:t>
      </w:r>
      <w:r w:rsidRPr="006F6F36">
        <w:rPr>
          <w:rFonts w:cs="Times New Roman"/>
          <w:i/>
          <w:iCs/>
          <w:szCs w:val="24"/>
        </w:rPr>
        <w:t>Journal of Experimental Psychology: Human Learning &amp; Memory,</w:t>
      </w:r>
      <w:r w:rsidRPr="006F6F36">
        <w:rPr>
          <w:rFonts w:cs="Times New Roman"/>
          <w:szCs w:val="24"/>
        </w:rPr>
        <w:t xml:space="preserve"> </w:t>
      </w:r>
      <w:r w:rsidRPr="006F6F36">
        <w:rPr>
          <w:rFonts w:cs="Times New Roman"/>
          <w:i/>
          <w:iCs/>
          <w:szCs w:val="24"/>
        </w:rPr>
        <w:t>4</w:t>
      </w:r>
      <w:r w:rsidRPr="006F6F36">
        <w:rPr>
          <w:rFonts w:cs="Times New Roman"/>
          <w:szCs w:val="24"/>
        </w:rPr>
        <w:t xml:space="preserve">(6), 592-604. </w:t>
      </w:r>
    </w:p>
    <w:p w14:paraId="01462396" w14:textId="6F158230" w:rsidR="00ED4C6E" w:rsidRDefault="00ED4C6E" w:rsidP="006F6F36">
      <w:pPr>
        <w:ind w:left="720" w:hanging="720"/>
        <w:contextualSpacing/>
        <w:rPr>
          <w:rFonts w:cs="Times New Roman"/>
          <w:szCs w:val="24"/>
        </w:rPr>
      </w:pPr>
      <w:proofErr w:type="spellStart"/>
      <w:r>
        <w:rPr>
          <w:rFonts w:cs="Times New Roman"/>
          <w:szCs w:val="24"/>
        </w:rPr>
        <w:t>Tekin</w:t>
      </w:r>
      <w:proofErr w:type="spellEnd"/>
      <w:r>
        <w:rPr>
          <w:rFonts w:cs="Times New Roman"/>
          <w:szCs w:val="24"/>
        </w:rPr>
        <w:t>, E. &amp; Roediger, H. L. (</w:t>
      </w:r>
      <w:r w:rsidR="00EA5EF5">
        <w:rPr>
          <w:rFonts w:cs="Times New Roman"/>
          <w:szCs w:val="24"/>
        </w:rPr>
        <w:t>2020</w:t>
      </w:r>
      <w:r>
        <w:rPr>
          <w:rFonts w:cs="Times New Roman"/>
          <w:szCs w:val="24"/>
        </w:rPr>
        <w:t xml:space="preserve">). Reactivity of judgments of learning in a levels-of-processing paradigm. </w:t>
      </w:r>
      <w:proofErr w:type="spellStart"/>
      <w:r w:rsidRPr="00ED4C6E">
        <w:rPr>
          <w:rFonts w:cs="Times New Roman"/>
          <w:i/>
          <w:iCs/>
          <w:szCs w:val="24"/>
        </w:rPr>
        <w:t>Zeitschrift</w:t>
      </w:r>
      <w:proofErr w:type="spellEnd"/>
      <w:r w:rsidRPr="00ED4C6E">
        <w:rPr>
          <w:rFonts w:cs="Times New Roman"/>
          <w:i/>
          <w:iCs/>
          <w:szCs w:val="24"/>
        </w:rPr>
        <w:t xml:space="preserve"> für </w:t>
      </w:r>
      <w:proofErr w:type="spellStart"/>
      <w:r w:rsidRPr="00ED4C6E">
        <w:rPr>
          <w:rFonts w:cs="Times New Roman"/>
          <w:i/>
          <w:iCs/>
          <w:szCs w:val="24"/>
        </w:rPr>
        <w:t>Psychologie</w:t>
      </w:r>
      <w:proofErr w:type="spellEnd"/>
      <w:r>
        <w:rPr>
          <w:rFonts w:cs="Times New Roman"/>
          <w:i/>
          <w:iCs/>
          <w:szCs w:val="24"/>
        </w:rPr>
        <w:t>, 228</w:t>
      </w:r>
      <w:r>
        <w:rPr>
          <w:rFonts w:cs="Times New Roman"/>
          <w:szCs w:val="24"/>
        </w:rPr>
        <w:t>(4), 278-290.</w:t>
      </w:r>
    </w:p>
    <w:p w14:paraId="27306652" w14:textId="78D948C5" w:rsidR="001F56F2" w:rsidRPr="001F56F2" w:rsidRDefault="001F56F2" w:rsidP="006F6F36">
      <w:pPr>
        <w:ind w:left="720" w:hanging="720"/>
        <w:contextualSpacing/>
        <w:rPr>
          <w:rFonts w:cs="Times New Roman"/>
          <w:color w:val="4472C4" w:themeColor="accent1"/>
          <w:szCs w:val="24"/>
        </w:rPr>
      </w:pPr>
      <w:proofErr w:type="spellStart"/>
      <w:r w:rsidRPr="001F56F2">
        <w:rPr>
          <w:rFonts w:cs="Times New Roman"/>
          <w:color w:val="4472C4" w:themeColor="accent1"/>
          <w:szCs w:val="24"/>
        </w:rPr>
        <w:t>Undorf</w:t>
      </w:r>
      <w:proofErr w:type="spellEnd"/>
      <w:r w:rsidRPr="001F56F2">
        <w:rPr>
          <w:rFonts w:cs="Times New Roman"/>
          <w:color w:val="4472C4" w:themeColor="accent1"/>
          <w:szCs w:val="24"/>
        </w:rPr>
        <w:t xml:space="preserve">, M., &amp; </w:t>
      </w:r>
      <w:proofErr w:type="spellStart"/>
      <w:r w:rsidRPr="001F56F2">
        <w:rPr>
          <w:rFonts w:cs="Times New Roman"/>
          <w:color w:val="4472C4" w:themeColor="accent1"/>
          <w:szCs w:val="24"/>
        </w:rPr>
        <w:t>Bröder</w:t>
      </w:r>
      <w:proofErr w:type="spellEnd"/>
      <w:r w:rsidRPr="001F56F2">
        <w:rPr>
          <w:rFonts w:cs="Times New Roman"/>
          <w:color w:val="4472C4" w:themeColor="accent1"/>
          <w:szCs w:val="24"/>
        </w:rPr>
        <w:t xml:space="preserve">, A. (2020). Cue integration in metamemory judgments is strategic. </w:t>
      </w:r>
      <w:r w:rsidRPr="001F56F2">
        <w:rPr>
          <w:rFonts w:cs="Times New Roman"/>
          <w:i/>
          <w:iCs/>
          <w:color w:val="4472C4" w:themeColor="accent1"/>
          <w:szCs w:val="24"/>
        </w:rPr>
        <w:t>Quarterly Journal of Experimental Psychology, 73</w:t>
      </w:r>
      <w:r w:rsidRPr="001F56F2">
        <w:rPr>
          <w:rFonts w:cs="Times New Roman"/>
          <w:color w:val="4472C4" w:themeColor="accent1"/>
          <w:szCs w:val="24"/>
        </w:rPr>
        <w:t>(4), 629-642.</w:t>
      </w:r>
    </w:p>
    <w:p w14:paraId="709AB433" w14:textId="62979B3F" w:rsidR="00642BD3" w:rsidRPr="00395AD6" w:rsidRDefault="00642BD3" w:rsidP="00602384">
      <w:pPr>
        <w:tabs>
          <w:tab w:val="left" w:pos="2310"/>
        </w:tabs>
        <w:ind w:left="720" w:hanging="720"/>
        <w:contextualSpacing/>
        <w:rPr>
          <w:rFonts w:cs="Times New Roman"/>
          <w:color w:val="4472C4" w:themeColor="accent1"/>
          <w:szCs w:val="24"/>
        </w:rPr>
      </w:pPr>
      <w:r w:rsidRPr="00395AD6">
        <w:rPr>
          <w:rFonts w:cs="Times New Roman"/>
          <w:color w:val="4472C4" w:themeColor="accent1"/>
          <w:szCs w:val="24"/>
        </w:rPr>
        <w:t xml:space="preserve">Van </w:t>
      </w:r>
      <w:proofErr w:type="spellStart"/>
      <w:r w:rsidRPr="00395AD6">
        <w:rPr>
          <w:rFonts w:cs="Times New Roman"/>
          <w:color w:val="4472C4" w:themeColor="accent1"/>
          <w:szCs w:val="24"/>
        </w:rPr>
        <w:t>Overs</w:t>
      </w:r>
      <w:r w:rsidR="00982A39" w:rsidRPr="00395AD6">
        <w:rPr>
          <w:rFonts w:cs="Times New Roman"/>
          <w:color w:val="4472C4" w:themeColor="accent1"/>
          <w:szCs w:val="24"/>
        </w:rPr>
        <w:t>c</w:t>
      </w:r>
      <w:r w:rsidRPr="00395AD6">
        <w:rPr>
          <w:rFonts w:cs="Times New Roman"/>
          <w:color w:val="4472C4" w:themeColor="accent1"/>
          <w:szCs w:val="24"/>
        </w:rPr>
        <w:t>helde</w:t>
      </w:r>
      <w:proofErr w:type="spellEnd"/>
      <w:r w:rsidR="00982A39" w:rsidRPr="00395AD6">
        <w:rPr>
          <w:rFonts w:cs="Times New Roman"/>
          <w:color w:val="4472C4" w:themeColor="accent1"/>
          <w:szCs w:val="24"/>
        </w:rPr>
        <w:t xml:space="preserve">, J. P., &amp; Nelson, T. O. (2006). </w:t>
      </w:r>
      <w:r w:rsidR="00602384" w:rsidRPr="00395AD6">
        <w:rPr>
          <w:rFonts w:cs="Times New Roman"/>
          <w:color w:val="4472C4" w:themeColor="accent1"/>
          <w:szCs w:val="24"/>
        </w:rPr>
        <w:t>Delayed judgments of learning cause both</w:t>
      </w:r>
      <w:r w:rsidR="00395AD6" w:rsidRPr="00395AD6">
        <w:rPr>
          <w:rFonts w:cs="Times New Roman"/>
          <w:color w:val="4472C4" w:themeColor="accent1"/>
          <w:szCs w:val="24"/>
        </w:rPr>
        <w:t xml:space="preserve"> </w:t>
      </w:r>
      <w:r w:rsidR="00602384" w:rsidRPr="00395AD6">
        <w:rPr>
          <w:rFonts w:cs="Times New Roman"/>
          <w:color w:val="4472C4" w:themeColor="accent1"/>
          <w:szCs w:val="24"/>
        </w:rPr>
        <w:t xml:space="preserve">a decrease in absolute accuracy (calibration) and an increase in relative accuracy (resolution). </w:t>
      </w:r>
      <w:r w:rsidR="00602384" w:rsidRPr="00395AD6">
        <w:rPr>
          <w:rFonts w:cs="Times New Roman"/>
          <w:i/>
          <w:iCs/>
          <w:color w:val="4472C4" w:themeColor="accent1"/>
          <w:szCs w:val="24"/>
        </w:rPr>
        <w:t xml:space="preserve">Memory &amp; Cognition, </w:t>
      </w:r>
      <w:r w:rsidR="00395AD6" w:rsidRPr="00395AD6">
        <w:rPr>
          <w:rFonts w:cs="Times New Roman"/>
          <w:i/>
          <w:iCs/>
          <w:color w:val="4472C4" w:themeColor="accent1"/>
          <w:szCs w:val="24"/>
        </w:rPr>
        <w:t>34</w:t>
      </w:r>
      <w:r w:rsidR="00395AD6" w:rsidRPr="00395AD6">
        <w:rPr>
          <w:rFonts w:cs="Times New Roman"/>
          <w:color w:val="4472C4" w:themeColor="accent1"/>
          <w:szCs w:val="24"/>
        </w:rPr>
        <w:t>(7), 1527-1538.</w:t>
      </w:r>
    </w:p>
    <w:p w14:paraId="401FF7DB" w14:textId="1FBD71E7" w:rsidR="00C068CE" w:rsidRDefault="006F6F36" w:rsidP="00C068CE">
      <w:pPr>
        <w:ind w:left="720" w:hanging="720"/>
        <w:contextualSpacing/>
        <w:rPr>
          <w:rFonts w:cs="Times New Roman"/>
          <w:szCs w:val="24"/>
        </w:rPr>
      </w:pPr>
      <w:proofErr w:type="spellStart"/>
      <w:r w:rsidRPr="006F6F36">
        <w:rPr>
          <w:rFonts w:cs="Times New Roman"/>
          <w:szCs w:val="24"/>
        </w:rPr>
        <w:t>Wagenmakers</w:t>
      </w:r>
      <w:proofErr w:type="spellEnd"/>
      <w:r w:rsidRPr="006F6F36">
        <w:rPr>
          <w:rFonts w:cs="Times New Roman"/>
          <w:szCs w:val="24"/>
        </w:rPr>
        <w:t xml:space="preserve">, E. (2007). A practical solution to the pervasive problems of </w:t>
      </w:r>
      <w:r w:rsidRPr="00C963A1">
        <w:rPr>
          <w:rFonts w:cs="Times New Roman"/>
          <w:i/>
          <w:iCs/>
          <w:szCs w:val="24"/>
        </w:rPr>
        <w:t>p</w:t>
      </w:r>
      <w:r w:rsidRPr="006F6F36">
        <w:rPr>
          <w:rFonts w:cs="Times New Roman"/>
          <w:szCs w:val="24"/>
        </w:rPr>
        <w:t xml:space="preserve"> values. </w:t>
      </w:r>
      <w:r w:rsidRPr="006F6F36">
        <w:rPr>
          <w:rFonts w:cs="Times New Roman"/>
          <w:i/>
          <w:iCs/>
          <w:szCs w:val="24"/>
        </w:rPr>
        <w:t>Psychonomic Bulletin &amp; Review,</w:t>
      </w:r>
      <w:r w:rsidRPr="006F6F36">
        <w:rPr>
          <w:rFonts w:cs="Times New Roman"/>
          <w:szCs w:val="24"/>
        </w:rPr>
        <w:t xml:space="preserve"> </w:t>
      </w:r>
      <w:r w:rsidRPr="006F6F36">
        <w:rPr>
          <w:rFonts w:cs="Times New Roman"/>
          <w:i/>
          <w:iCs/>
          <w:szCs w:val="24"/>
        </w:rPr>
        <w:t>14</w:t>
      </w:r>
      <w:r w:rsidRPr="006F6F36">
        <w:rPr>
          <w:rFonts w:cs="Times New Roman"/>
          <w:szCs w:val="24"/>
        </w:rPr>
        <w:t xml:space="preserve">(5), 779-804. </w:t>
      </w:r>
    </w:p>
    <w:p w14:paraId="242A07C4" w14:textId="77777777" w:rsidR="00642BD3" w:rsidRDefault="00642BD3" w:rsidP="007B37F0">
      <w:pPr>
        <w:spacing w:line="240" w:lineRule="auto"/>
        <w:contextualSpacing/>
      </w:pPr>
    </w:p>
    <w:p w14:paraId="610EA24C" w14:textId="77777777" w:rsidR="00642BD3" w:rsidRDefault="00642BD3">
      <w:r>
        <w:br w:type="page"/>
      </w:r>
    </w:p>
    <w:p w14:paraId="4A41DEB8" w14:textId="7B78B6ED" w:rsidR="007B37F0" w:rsidRDefault="001E330B" w:rsidP="007B37F0">
      <w:pPr>
        <w:spacing w:line="240" w:lineRule="auto"/>
        <w:contextualSpacing/>
      </w:pPr>
      <w:r w:rsidRPr="001E330B">
        <w:lastRenderedPageBreak/>
        <w:t>Table 1</w:t>
      </w:r>
    </w:p>
    <w:p w14:paraId="07454EBA" w14:textId="77777777" w:rsidR="007B37F0" w:rsidRDefault="007B37F0" w:rsidP="007B37F0">
      <w:pPr>
        <w:spacing w:line="240" w:lineRule="auto"/>
        <w:contextualSpacing/>
      </w:pPr>
    </w:p>
    <w:p w14:paraId="59EAEE41" w14:textId="12CB314D" w:rsidR="007B37F0" w:rsidRDefault="001E330B" w:rsidP="007B37F0">
      <w:pPr>
        <w:spacing w:line="240" w:lineRule="auto"/>
        <w:contextualSpacing/>
        <w:rPr>
          <w:i/>
          <w:iCs/>
        </w:rPr>
      </w:pPr>
      <w:r w:rsidRPr="001E330B">
        <w:rPr>
          <w:i/>
          <w:iCs/>
        </w:rPr>
        <w:t xml:space="preserve">Mean (± 95% CI) Goodman-Kruskal Gamma Correlations Between JOLs and Recall for each </w:t>
      </w:r>
      <w:r w:rsidR="007B37F0">
        <w:rPr>
          <w:i/>
          <w:iCs/>
        </w:rPr>
        <w:t>E</w:t>
      </w:r>
      <w:r w:rsidRPr="001E330B">
        <w:rPr>
          <w:i/>
          <w:iCs/>
        </w:rPr>
        <w:t xml:space="preserve">ncoding Group as a Function of </w:t>
      </w:r>
      <w:r w:rsidR="007B37F0">
        <w:rPr>
          <w:i/>
          <w:iCs/>
        </w:rPr>
        <w:t>Pair Type</w:t>
      </w:r>
      <w:r w:rsidR="00066D2D">
        <w:rPr>
          <w:i/>
          <w:iCs/>
        </w:rPr>
        <w:t xml:space="preserve"> in Experiment 1</w:t>
      </w:r>
    </w:p>
    <w:p w14:paraId="0D410400" w14:textId="77777777" w:rsidR="007B37F0" w:rsidRDefault="007B37F0" w:rsidP="007B37F0">
      <w:pPr>
        <w:spacing w:line="240" w:lineRule="auto"/>
        <w:contextualSpacing/>
        <w:rPr>
          <w:i/>
          <w:iCs/>
        </w:rPr>
      </w:pPr>
    </w:p>
    <w:tbl>
      <w:tblPr>
        <w:tblStyle w:val="TableGrid"/>
        <w:tblW w:w="0" w:type="auto"/>
        <w:tblLook w:val="04A0" w:firstRow="1" w:lastRow="0" w:firstColumn="1" w:lastColumn="0" w:noHBand="0" w:noVBand="1"/>
      </w:tblPr>
      <w:tblGrid>
        <w:gridCol w:w="1870"/>
        <w:gridCol w:w="1870"/>
        <w:gridCol w:w="1870"/>
        <w:gridCol w:w="1870"/>
        <w:gridCol w:w="1870"/>
      </w:tblGrid>
      <w:tr w:rsidR="007B37F0" w14:paraId="15758E45" w14:textId="77777777" w:rsidTr="007B37F0">
        <w:tc>
          <w:tcPr>
            <w:tcW w:w="1870" w:type="dxa"/>
            <w:tcBorders>
              <w:left w:val="nil"/>
              <w:bottom w:val="single" w:sz="4" w:space="0" w:color="auto"/>
              <w:right w:val="nil"/>
            </w:tcBorders>
          </w:tcPr>
          <w:p w14:paraId="530B07B5" w14:textId="5E83C632"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Encoding Group</w:t>
            </w:r>
          </w:p>
        </w:tc>
        <w:tc>
          <w:tcPr>
            <w:tcW w:w="1870" w:type="dxa"/>
            <w:tcBorders>
              <w:left w:val="nil"/>
              <w:bottom w:val="single" w:sz="4" w:space="0" w:color="auto"/>
              <w:right w:val="nil"/>
            </w:tcBorders>
          </w:tcPr>
          <w:p w14:paraId="69337DFF" w14:textId="453433DE"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Forward</w:t>
            </w:r>
          </w:p>
        </w:tc>
        <w:tc>
          <w:tcPr>
            <w:tcW w:w="1870" w:type="dxa"/>
            <w:tcBorders>
              <w:left w:val="nil"/>
              <w:bottom w:val="single" w:sz="4" w:space="0" w:color="auto"/>
              <w:right w:val="nil"/>
            </w:tcBorders>
          </w:tcPr>
          <w:p w14:paraId="77759845" w14:textId="36DE7EA5"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Backward</w:t>
            </w:r>
          </w:p>
        </w:tc>
        <w:tc>
          <w:tcPr>
            <w:tcW w:w="1870" w:type="dxa"/>
            <w:tcBorders>
              <w:left w:val="nil"/>
              <w:bottom w:val="single" w:sz="4" w:space="0" w:color="auto"/>
              <w:right w:val="nil"/>
            </w:tcBorders>
          </w:tcPr>
          <w:p w14:paraId="755F79D6" w14:textId="00DB2561"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Symmetrical</w:t>
            </w:r>
          </w:p>
        </w:tc>
        <w:tc>
          <w:tcPr>
            <w:tcW w:w="1870" w:type="dxa"/>
            <w:tcBorders>
              <w:left w:val="nil"/>
              <w:bottom w:val="single" w:sz="4" w:space="0" w:color="auto"/>
              <w:right w:val="nil"/>
            </w:tcBorders>
          </w:tcPr>
          <w:p w14:paraId="6AD200CC" w14:textId="42873EDB" w:rsidR="007B37F0" w:rsidRPr="007B37F0" w:rsidRDefault="007B37F0" w:rsidP="007B37F0">
            <w:pPr>
              <w:spacing w:line="480" w:lineRule="auto"/>
              <w:contextualSpacing/>
              <w:jc w:val="center"/>
              <w:rPr>
                <w:rFonts w:ascii="Times New Roman" w:hAnsi="Times New Roman" w:cs="Times New Roman"/>
                <w:sz w:val="24"/>
                <w:szCs w:val="24"/>
              </w:rPr>
            </w:pPr>
            <w:r w:rsidRPr="007B37F0">
              <w:rPr>
                <w:rFonts w:ascii="Times New Roman" w:hAnsi="Times New Roman" w:cs="Times New Roman"/>
                <w:sz w:val="24"/>
                <w:szCs w:val="24"/>
              </w:rPr>
              <w:t>Unrelated</w:t>
            </w:r>
          </w:p>
        </w:tc>
      </w:tr>
      <w:tr w:rsidR="007B37F0" w14:paraId="4F0B7684" w14:textId="77777777" w:rsidTr="007B37F0">
        <w:tc>
          <w:tcPr>
            <w:tcW w:w="1870" w:type="dxa"/>
            <w:tcBorders>
              <w:left w:val="nil"/>
              <w:bottom w:val="nil"/>
              <w:right w:val="nil"/>
            </w:tcBorders>
          </w:tcPr>
          <w:p w14:paraId="59DF9FCB" w14:textId="73AC3061"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Read</w:t>
            </w:r>
          </w:p>
        </w:tc>
        <w:tc>
          <w:tcPr>
            <w:tcW w:w="1870" w:type="dxa"/>
            <w:tcBorders>
              <w:left w:val="nil"/>
              <w:bottom w:val="nil"/>
              <w:right w:val="nil"/>
            </w:tcBorders>
          </w:tcPr>
          <w:p w14:paraId="73020775" w14:textId="57F6943E"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.35 (.</w:t>
            </w:r>
            <w:proofErr w:type="gramStart"/>
            <w:r>
              <w:rPr>
                <w:rFonts w:ascii="Times New Roman" w:hAnsi="Times New Roman" w:cs="Times New Roman"/>
                <w:sz w:val="24"/>
                <w:szCs w:val="24"/>
              </w:rPr>
              <w:t>12)</w:t>
            </w:r>
            <w:r w:rsidR="00CE2BF0" w:rsidRPr="00CE2BF0">
              <w:rPr>
                <w:rFonts w:ascii="Times New Roman" w:hAnsi="Times New Roman" w:cs="Times New Roman"/>
                <w:color w:val="4472C4" w:themeColor="accent1"/>
                <w:sz w:val="24"/>
                <w:szCs w:val="24"/>
              </w:rPr>
              <w:t>*</w:t>
            </w:r>
            <w:proofErr w:type="gramEnd"/>
          </w:p>
        </w:tc>
        <w:tc>
          <w:tcPr>
            <w:tcW w:w="1870" w:type="dxa"/>
            <w:tcBorders>
              <w:left w:val="nil"/>
              <w:bottom w:val="nil"/>
              <w:right w:val="nil"/>
            </w:tcBorders>
          </w:tcPr>
          <w:p w14:paraId="2FE5161B" w14:textId="29A1F268"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.24 (.</w:t>
            </w:r>
            <w:proofErr w:type="gramStart"/>
            <w:r>
              <w:rPr>
                <w:rFonts w:ascii="Times New Roman" w:hAnsi="Times New Roman" w:cs="Times New Roman"/>
                <w:sz w:val="24"/>
                <w:szCs w:val="24"/>
              </w:rPr>
              <w:t>13)</w:t>
            </w:r>
            <w:r w:rsidR="00CE2BF0" w:rsidRPr="00CE2BF0">
              <w:rPr>
                <w:rFonts w:ascii="Times New Roman" w:hAnsi="Times New Roman" w:cs="Times New Roman"/>
                <w:color w:val="4472C4" w:themeColor="accent1"/>
                <w:sz w:val="24"/>
                <w:szCs w:val="24"/>
              </w:rPr>
              <w:t>*</w:t>
            </w:r>
            <w:proofErr w:type="gramEnd"/>
          </w:p>
        </w:tc>
        <w:tc>
          <w:tcPr>
            <w:tcW w:w="1870" w:type="dxa"/>
            <w:tcBorders>
              <w:left w:val="nil"/>
              <w:bottom w:val="nil"/>
              <w:right w:val="nil"/>
            </w:tcBorders>
          </w:tcPr>
          <w:p w14:paraId="028DD45E" w14:textId="44DD3821"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.23 (.</w:t>
            </w:r>
            <w:proofErr w:type="gramStart"/>
            <w:r>
              <w:rPr>
                <w:rFonts w:ascii="Times New Roman" w:hAnsi="Times New Roman" w:cs="Times New Roman"/>
                <w:sz w:val="24"/>
                <w:szCs w:val="24"/>
              </w:rPr>
              <w:t>10)</w:t>
            </w:r>
            <w:r w:rsidR="00CE2BF0" w:rsidRPr="00CE2BF0">
              <w:rPr>
                <w:rFonts w:ascii="Times New Roman" w:hAnsi="Times New Roman" w:cs="Times New Roman"/>
                <w:color w:val="4472C4" w:themeColor="accent1"/>
                <w:sz w:val="24"/>
                <w:szCs w:val="24"/>
              </w:rPr>
              <w:t>*</w:t>
            </w:r>
            <w:proofErr w:type="gramEnd"/>
          </w:p>
        </w:tc>
        <w:tc>
          <w:tcPr>
            <w:tcW w:w="1870" w:type="dxa"/>
            <w:tcBorders>
              <w:left w:val="nil"/>
              <w:bottom w:val="nil"/>
              <w:right w:val="nil"/>
            </w:tcBorders>
          </w:tcPr>
          <w:p w14:paraId="1618C35D" w14:textId="75BF143D"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.20 (.</w:t>
            </w:r>
            <w:proofErr w:type="gramStart"/>
            <w:r>
              <w:rPr>
                <w:rFonts w:ascii="Times New Roman" w:hAnsi="Times New Roman" w:cs="Times New Roman"/>
                <w:sz w:val="24"/>
                <w:szCs w:val="24"/>
              </w:rPr>
              <w:t>18)</w:t>
            </w:r>
            <w:r w:rsidR="00CE2BF0" w:rsidRPr="00CE2BF0">
              <w:rPr>
                <w:rFonts w:ascii="Times New Roman" w:hAnsi="Times New Roman" w:cs="Times New Roman"/>
                <w:color w:val="4472C4" w:themeColor="accent1"/>
                <w:sz w:val="24"/>
                <w:szCs w:val="24"/>
              </w:rPr>
              <w:t>*</w:t>
            </w:r>
            <w:proofErr w:type="gramEnd"/>
          </w:p>
        </w:tc>
      </w:tr>
      <w:tr w:rsidR="007B37F0" w14:paraId="68AC1D57" w14:textId="77777777" w:rsidTr="007B37F0">
        <w:tc>
          <w:tcPr>
            <w:tcW w:w="1870" w:type="dxa"/>
            <w:tcBorders>
              <w:top w:val="nil"/>
              <w:left w:val="nil"/>
              <w:bottom w:val="nil"/>
              <w:right w:val="nil"/>
            </w:tcBorders>
          </w:tcPr>
          <w:p w14:paraId="05CE8B7C" w14:textId="4D09D2B5"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Item-Specific</w:t>
            </w:r>
          </w:p>
        </w:tc>
        <w:tc>
          <w:tcPr>
            <w:tcW w:w="1870" w:type="dxa"/>
            <w:tcBorders>
              <w:top w:val="nil"/>
              <w:left w:val="nil"/>
              <w:bottom w:val="nil"/>
              <w:right w:val="nil"/>
            </w:tcBorders>
          </w:tcPr>
          <w:p w14:paraId="5FC9CC3E" w14:textId="4A157AF3"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 (.11)</w:t>
            </w:r>
          </w:p>
        </w:tc>
        <w:tc>
          <w:tcPr>
            <w:tcW w:w="1870" w:type="dxa"/>
            <w:tcBorders>
              <w:top w:val="nil"/>
              <w:left w:val="nil"/>
              <w:bottom w:val="nil"/>
              <w:right w:val="nil"/>
            </w:tcBorders>
          </w:tcPr>
          <w:p w14:paraId="5BAD4934" w14:textId="0D2E8F3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.12 (.13)</w:t>
            </w:r>
          </w:p>
        </w:tc>
        <w:tc>
          <w:tcPr>
            <w:tcW w:w="1870" w:type="dxa"/>
            <w:tcBorders>
              <w:top w:val="nil"/>
              <w:left w:val="nil"/>
              <w:bottom w:val="nil"/>
              <w:right w:val="nil"/>
            </w:tcBorders>
          </w:tcPr>
          <w:p w14:paraId="21DE3233" w14:textId="0C00D8DD"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.15 (.16)</w:t>
            </w:r>
          </w:p>
        </w:tc>
        <w:tc>
          <w:tcPr>
            <w:tcW w:w="1870" w:type="dxa"/>
            <w:tcBorders>
              <w:top w:val="nil"/>
              <w:left w:val="nil"/>
              <w:bottom w:val="nil"/>
              <w:right w:val="nil"/>
            </w:tcBorders>
          </w:tcPr>
          <w:p w14:paraId="64388DFD" w14:textId="3E786896"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.26 (.</w:t>
            </w:r>
            <w:proofErr w:type="gramStart"/>
            <w:r>
              <w:rPr>
                <w:rFonts w:ascii="Times New Roman" w:hAnsi="Times New Roman" w:cs="Times New Roman"/>
                <w:sz w:val="24"/>
                <w:szCs w:val="24"/>
              </w:rPr>
              <w:t>16)</w:t>
            </w:r>
            <w:r w:rsidR="00CE2BF0" w:rsidRPr="00CE2BF0">
              <w:rPr>
                <w:rFonts w:ascii="Times New Roman" w:hAnsi="Times New Roman" w:cs="Times New Roman"/>
                <w:color w:val="4472C4" w:themeColor="accent1"/>
                <w:sz w:val="24"/>
                <w:szCs w:val="24"/>
              </w:rPr>
              <w:t>*</w:t>
            </w:r>
            <w:proofErr w:type="gramEnd"/>
          </w:p>
        </w:tc>
      </w:tr>
      <w:tr w:rsidR="007B37F0" w14:paraId="15FD3A31" w14:textId="77777777" w:rsidTr="007B37F0">
        <w:tc>
          <w:tcPr>
            <w:tcW w:w="1870" w:type="dxa"/>
            <w:tcBorders>
              <w:top w:val="nil"/>
              <w:left w:val="nil"/>
              <w:right w:val="nil"/>
            </w:tcBorders>
          </w:tcPr>
          <w:p w14:paraId="2DEE8B2B" w14:textId="2F56DEDB" w:rsidR="007B37F0" w:rsidRPr="007B37F0" w:rsidRDefault="007B37F0" w:rsidP="007B37F0">
            <w:pPr>
              <w:spacing w:line="480" w:lineRule="auto"/>
              <w:contextualSpacing/>
              <w:rPr>
                <w:rFonts w:ascii="Times New Roman" w:hAnsi="Times New Roman" w:cs="Times New Roman"/>
                <w:sz w:val="24"/>
                <w:szCs w:val="24"/>
              </w:rPr>
            </w:pPr>
            <w:r w:rsidRPr="007B37F0">
              <w:rPr>
                <w:rFonts w:ascii="Times New Roman" w:hAnsi="Times New Roman" w:cs="Times New Roman"/>
                <w:sz w:val="24"/>
                <w:szCs w:val="24"/>
              </w:rPr>
              <w:t>Relational</w:t>
            </w:r>
          </w:p>
        </w:tc>
        <w:tc>
          <w:tcPr>
            <w:tcW w:w="1870" w:type="dxa"/>
            <w:tcBorders>
              <w:top w:val="nil"/>
              <w:left w:val="nil"/>
              <w:right w:val="nil"/>
            </w:tcBorders>
          </w:tcPr>
          <w:p w14:paraId="335DAE10" w14:textId="2C512938"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w:t>
            </w:r>
            <w:proofErr w:type="gramStart"/>
            <w:r>
              <w:rPr>
                <w:rFonts w:ascii="Times New Roman" w:hAnsi="Times New Roman" w:cs="Times New Roman"/>
                <w:sz w:val="24"/>
                <w:szCs w:val="24"/>
              </w:rPr>
              <w:t>11)</w:t>
            </w:r>
            <w:r w:rsidR="00CE2BF0" w:rsidRPr="00CE2BF0">
              <w:rPr>
                <w:rFonts w:ascii="Times New Roman" w:hAnsi="Times New Roman" w:cs="Times New Roman"/>
                <w:color w:val="4472C4" w:themeColor="accent1"/>
                <w:sz w:val="24"/>
                <w:szCs w:val="24"/>
              </w:rPr>
              <w:t>*</w:t>
            </w:r>
            <w:proofErr w:type="gramEnd"/>
          </w:p>
        </w:tc>
        <w:tc>
          <w:tcPr>
            <w:tcW w:w="1870" w:type="dxa"/>
            <w:tcBorders>
              <w:top w:val="nil"/>
              <w:left w:val="nil"/>
              <w:right w:val="nil"/>
            </w:tcBorders>
          </w:tcPr>
          <w:p w14:paraId="2BEB738E" w14:textId="14C1E054"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.07 (.07)</w:t>
            </w:r>
          </w:p>
        </w:tc>
        <w:tc>
          <w:tcPr>
            <w:tcW w:w="1870" w:type="dxa"/>
            <w:tcBorders>
              <w:top w:val="nil"/>
              <w:left w:val="nil"/>
              <w:right w:val="nil"/>
            </w:tcBorders>
          </w:tcPr>
          <w:p w14:paraId="02BCDCF7" w14:textId="7076C1FC"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 (.14)</w:t>
            </w:r>
          </w:p>
        </w:tc>
        <w:tc>
          <w:tcPr>
            <w:tcW w:w="1870" w:type="dxa"/>
            <w:tcBorders>
              <w:top w:val="nil"/>
              <w:left w:val="nil"/>
              <w:right w:val="nil"/>
            </w:tcBorders>
          </w:tcPr>
          <w:p w14:paraId="2275A30F" w14:textId="40A7244F" w:rsidR="007B37F0" w:rsidRPr="007B37F0" w:rsidRDefault="00DD26B1" w:rsidP="007B37F0">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.33 (.</w:t>
            </w:r>
            <w:proofErr w:type="gramStart"/>
            <w:r>
              <w:rPr>
                <w:rFonts w:ascii="Times New Roman" w:hAnsi="Times New Roman" w:cs="Times New Roman"/>
                <w:sz w:val="24"/>
                <w:szCs w:val="24"/>
              </w:rPr>
              <w:t>10)</w:t>
            </w:r>
            <w:r w:rsidR="00CE2BF0" w:rsidRPr="00CE2BF0">
              <w:rPr>
                <w:rFonts w:ascii="Times New Roman" w:hAnsi="Times New Roman" w:cs="Times New Roman"/>
                <w:color w:val="4472C4" w:themeColor="accent1"/>
                <w:sz w:val="24"/>
                <w:szCs w:val="24"/>
              </w:rPr>
              <w:t>*</w:t>
            </w:r>
            <w:proofErr w:type="gramEnd"/>
          </w:p>
        </w:tc>
      </w:tr>
    </w:tbl>
    <w:p w14:paraId="3FC6A047" w14:textId="660C7EC3" w:rsidR="00066D2D" w:rsidRPr="00140D0A" w:rsidRDefault="00135264" w:rsidP="007B37F0">
      <w:pPr>
        <w:contextualSpacing/>
        <w:rPr>
          <w:color w:val="4472C4" w:themeColor="accent1"/>
        </w:rPr>
      </w:pPr>
      <w:r w:rsidRPr="00140D0A">
        <w:rPr>
          <w:rFonts w:cs="Times New Roman"/>
          <w:color w:val="4472C4" w:themeColor="accent1"/>
          <w:sz w:val="22"/>
        </w:rPr>
        <w:t xml:space="preserve">* </w:t>
      </w:r>
      <w:r w:rsidR="00140D0A" w:rsidRPr="00140D0A">
        <w:rPr>
          <w:rFonts w:cs="Times New Roman"/>
          <w:color w:val="4472C4" w:themeColor="accent1"/>
          <w:sz w:val="22"/>
        </w:rPr>
        <w:t xml:space="preserve">= significant from zero, </w:t>
      </w:r>
      <w:r w:rsidR="00140D0A" w:rsidRPr="00140D0A">
        <w:rPr>
          <w:rFonts w:cs="Times New Roman"/>
          <w:i/>
          <w:iCs/>
          <w:color w:val="4472C4" w:themeColor="accent1"/>
          <w:sz w:val="22"/>
        </w:rPr>
        <w:t>p</w:t>
      </w:r>
      <w:r w:rsidR="00140D0A" w:rsidRPr="00140D0A">
        <w:rPr>
          <w:rFonts w:cs="Times New Roman"/>
          <w:color w:val="4472C4" w:themeColor="accent1"/>
          <w:sz w:val="22"/>
        </w:rPr>
        <w:t xml:space="preserve"> &lt; .05</w:t>
      </w:r>
      <w:r w:rsidRPr="00140D0A">
        <w:rPr>
          <w:color w:val="4472C4" w:themeColor="accent1"/>
        </w:rPr>
        <w:t xml:space="preserve">  </w:t>
      </w:r>
    </w:p>
    <w:p w14:paraId="3D9772C7" w14:textId="77777777" w:rsidR="00066D2D" w:rsidRDefault="00066D2D">
      <w:r>
        <w:br w:type="page"/>
      </w:r>
    </w:p>
    <w:p w14:paraId="661A8932" w14:textId="77777777" w:rsidR="002F6CAB" w:rsidRPr="002F6CAB" w:rsidRDefault="002F6CAB" w:rsidP="002F6CAB">
      <w:pPr>
        <w:spacing w:line="240" w:lineRule="auto"/>
        <w:contextualSpacing/>
        <w:rPr>
          <w:color w:val="0070C0"/>
        </w:rPr>
      </w:pPr>
      <w:r w:rsidRPr="002F6CAB">
        <w:rPr>
          <w:color w:val="0070C0"/>
        </w:rPr>
        <w:lastRenderedPageBreak/>
        <w:t xml:space="preserve">Table 2 </w:t>
      </w:r>
    </w:p>
    <w:p w14:paraId="230E2E63" w14:textId="77777777" w:rsidR="002F6CAB" w:rsidRPr="002F6CAB" w:rsidRDefault="002F6CAB" w:rsidP="002F6CAB">
      <w:pPr>
        <w:spacing w:line="240" w:lineRule="auto"/>
        <w:contextualSpacing/>
        <w:rPr>
          <w:color w:val="0070C0"/>
        </w:rPr>
      </w:pPr>
    </w:p>
    <w:p w14:paraId="5FE2064B" w14:textId="208CADE3" w:rsidR="002F6CAB" w:rsidRPr="002F6CAB" w:rsidRDefault="002F6CAB" w:rsidP="002F6CAB">
      <w:pPr>
        <w:spacing w:line="240" w:lineRule="auto"/>
        <w:contextualSpacing/>
        <w:rPr>
          <w:i/>
          <w:iCs/>
          <w:color w:val="0070C0"/>
        </w:rPr>
      </w:pPr>
      <w:r w:rsidRPr="002F6CAB">
        <w:rPr>
          <w:i/>
          <w:iCs/>
          <w:color w:val="0070C0"/>
        </w:rPr>
        <w:t>Mean (± 95% CI) Goodman-Kruskal Gamma Correlations Between JOLs and Recall for each Encoding Group as a Function of Pair Type in Experiment 2</w:t>
      </w:r>
    </w:p>
    <w:p w14:paraId="6C03CB3B" w14:textId="77777777" w:rsidR="002F6CAB" w:rsidRPr="002F6CAB" w:rsidRDefault="002F6CAB" w:rsidP="002F6CAB">
      <w:pPr>
        <w:spacing w:line="240" w:lineRule="auto"/>
        <w:contextualSpacing/>
        <w:rPr>
          <w:i/>
          <w:iCs/>
          <w:color w:val="0070C0"/>
        </w:rPr>
      </w:pPr>
    </w:p>
    <w:tbl>
      <w:tblPr>
        <w:tblStyle w:val="TableGrid"/>
        <w:tblW w:w="0" w:type="auto"/>
        <w:tblLook w:val="04A0" w:firstRow="1" w:lastRow="0" w:firstColumn="1" w:lastColumn="0" w:noHBand="0" w:noVBand="1"/>
      </w:tblPr>
      <w:tblGrid>
        <w:gridCol w:w="1870"/>
        <w:gridCol w:w="1870"/>
        <w:gridCol w:w="1870"/>
        <w:gridCol w:w="1870"/>
        <w:gridCol w:w="1870"/>
      </w:tblGrid>
      <w:tr w:rsidR="002F6CAB" w:rsidRPr="002F6CAB" w14:paraId="73535E21" w14:textId="77777777" w:rsidTr="00654F69">
        <w:tc>
          <w:tcPr>
            <w:tcW w:w="1870" w:type="dxa"/>
            <w:tcBorders>
              <w:left w:val="nil"/>
              <w:bottom w:val="single" w:sz="4" w:space="0" w:color="auto"/>
              <w:right w:val="nil"/>
            </w:tcBorders>
          </w:tcPr>
          <w:p w14:paraId="7D1843BC"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Encoding Group</w:t>
            </w:r>
          </w:p>
        </w:tc>
        <w:tc>
          <w:tcPr>
            <w:tcW w:w="1870" w:type="dxa"/>
            <w:tcBorders>
              <w:left w:val="nil"/>
              <w:bottom w:val="single" w:sz="4" w:space="0" w:color="auto"/>
              <w:right w:val="nil"/>
            </w:tcBorders>
          </w:tcPr>
          <w:p w14:paraId="26EB70FE"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Forward</w:t>
            </w:r>
          </w:p>
        </w:tc>
        <w:tc>
          <w:tcPr>
            <w:tcW w:w="1870" w:type="dxa"/>
            <w:tcBorders>
              <w:left w:val="nil"/>
              <w:bottom w:val="single" w:sz="4" w:space="0" w:color="auto"/>
              <w:right w:val="nil"/>
            </w:tcBorders>
          </w:tcPr>
          <w:p w14:paraId="315A971E"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Backward</w:t>
            </w:r>
          </w:p>
        </w:tc>
        <w:tc>
          <w:tcPr>
            <w:tcW w:w="1870" w:type="dxa"/>
            <w:tcBorders>
              <w:left w:val="nil"/>
              <w:bottom w:val="single" w:sz="4" w:space="0" w:color="auto"/>
              <w:right w:val="nil"/>
            </w:tcBorders>
          </w:tcPr>
          <w:p w14:paraId="7B642160"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Symmetrical</w:t>
            </w:r>
          </w:p>
        </w:tc>
        <w:tc>
          <w:tcPr>
            <w:tcW w:w="1870" w:type="dxa"/>
            <w:tcBorders>
              <w:left w:val="nil"/>
              <w:bottom w:val="single" w:sz="4" w:space="0" w:color="auto"/>
              <w:right w:val="nil"/>
            </w:tcBorders>
          </w:tcPr>
          <w:p w14:paraId="4B616B04" w14:textId="77777777"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Unrelated</w:t>
            </w:r>
          </w:p>
        </w:tc>
      </w:tr>
      <w:tr w:rsidR="002F6CAB" w:rsidRPr="002F6CAB" w14:paraId="1D9899FA" w14:textId="77777777" w:rsidTr="00654F69">
        <w:tc>
          <w:tcPr>
            <w:tcW w:w="1870" w:type="dxa"/>
            <w:tcBorders>
              <w:left w:val="nil"/>
              <w:bottom w:val="nil"/>
              <w:right w:val="nil"/>
            </w:tcBorders>
          </w:tcPr>
          <w:p w14:paraId="604F047C"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Read</w:t>
            </w:r>
          </w:p>
        </w:tc>
        <w:tc>
          <w:tcPr>
            <w:tcW w:w="1870" w:type="dxa"/>
            <w:tcBorders>
              <w:left w:val="nil"/>
              <w:bottom w:val="nil"/>
              <w:right w:val="nil"/>
            </w:tcBorders>
          </w:tcPr>
          <w:p w14:paraId="526BE37C" w14:textId="0BEC88CD"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.20 (</w:t>
            </w:r>
            <w:r w:rsidR="00BE477D">
              <w:rPr>
                <w:rFonts w:ascii="Times New Roman" w:hAnsi="Times New Roman" w:cs="Times New Roman"/>
                <w:color w:val="0070C0"/>
                <w:sz w:val="24"/>
                <w:szCs w:val="28"/>
              </w:rPr>
              <w:t>.</w:t>
            </w:r>
            <w:proofErr w:type="gramStart"/>
            <w:r w:rsidR="00BE477D">
              <w:rPr>
                <w:rFonts w:ascii="Times New Roman" w:hAnsi="Times New Roman" w:cs="Times New Roman"/>
                <w:color w:val="0070C0"/>
                <w:sz w:val="24"/>
                <w:szCs w:val="28"/>
              </w:rPr>
              <w:t>13</w:t>
            </w:r>
            <w:r w:rsidRPr="002F6CAB">
              <w:rPr>
                <w:rFonts w:ascii="Times New Roman" w:hAnsi="Times New Roman" w:cs="Times New Roman"/>
                <w:color w:val="0070C0"/>
                <w:sz w:val="24"/>
                <w:szCs w:val="28"/>
              </w:rPr>
              <w:t>)</w:t>
            </w:r>
            <w:r w:rsidR="00BB4C94">
              <w:rPr>
                <w:rFonts w:ascii="Times New Roman" w:hAnsi="Times New Roman" w:cs="Times New Roman"/>
                <w:color w:val="0070C0"/>
                <w:sz w:val="24"/>
                <w:szCs w:val="28"/>
              </w:rPr>
              <w:t>*</w:t>
            </w:r>
            <w:proofErr w:type="gramEnd"/>
          </w:p>
        </w:tc>
        <w:tc>
          <w:tcPr>
            <w:tcW w:w="1870" w:type="dxa"/>
            <w:tcBorders>
              <w:left w:val="nil"/>
              <w:bottom w:val="nil"/>
              <w:right w:val="nil"/>
            </w:tcBorders>
          </w:tcPr>
          <w:p w14:paraId="1002EF1B" w14:textId="2BC1C455" w:rsidR="002F6CAB" w:rsidRPr="004355E9" w:rsidRDefault="002F6CAB" w:rsidP="002F6CAB">
            <w:pPr>
              <w:spacing w:line="480" w:lineRule="auto"/>
              <w:contextualSpacing/>
              <w:jc w:val="center"/>
              <w:rPr>
                <w:rFonts w:ascii="Times New Roman" w:hAnsi="Times New Roman" w:cs="Times New Roman"/>
                <w:color w:val="0070C0"/>
                <w:sz w:val="24"/>
                <w:szCs w:val="28"/>
              </w:rPr>
            </w:pPr>
            <w:r w:rsidRPr="004355E9">
              <w:rPr>
                <w:rFonts w:cs="Times New Roman"/>
                <w:color w:val="0070C0"/>
                <w:szCs w:val="28"/>
                <w:rPrChange w:id="298" w:author="Nick Maxwell" w:date="2023-01-12T11:06:00Z">
                  <w:rPr>
                    <w:rFonts w:cs="Times New Roman"/>
                    <w:color w:val="0070C0"/>
                    <w:szCs w:val="28"/>
                    <w:highlight w:val="yellow"/>
                  </w:rPr>
                </w:rPrChange>
              </w:rPr>
              <w:t>.07 (</w:t>
            </w:r>
            <w:r w:rsidR="00F059E5" w:rsidRPr="004355E9">
              <w:rPr>
                <w:rFonts w:cs="Times New Roman"/>
                <w:color w:val="0070C0"/>
                <w:szCs w:val="28"/>
                <w:rPrChange w:id="299" w:author="Nick Maxwell" w:date="2023-01-12T11:06:00Z">
                  <w:rPr>
                    <w:rFonts w:cs="Times New Roman"/>
                    <w:color w:val="0070C0"/>
                    <w:szCs w:val="28"/>
                    <w:highlight w:val="yellow"/>
                  </w:rPr>
                </w:rPrChange>
              </w:rPr>
              <w:t>.12</w:t>
            </w:r>
            <w:r w:rsidRPr="004355E9">
              <w:rPr>
                <w:rFonts w:cs="Times New Roman"/>
                <w:color w:val="0070C0"/>
                <w:szCs w:val="28"/>
                <w:rPrChange w:id="300" w:author="Nick Maxwell" w:date="2023-01-12T11:06:00Z">
                  <w:rPr>
                    <w:rFonts w:cs="Times New Roman"/>
                    <w:color w:val="0070C0"/>
                    <w:szCs w:val="28"/>
                    <w:highlight w:val="yellow"/>
                  </w:rPr>
                </w:rPrChange>
              </w:rPr>
              <w:t>)</w:t>
            </w:r>
          </w:p>
        </w:tc>
        <w:tc>
          <w:tcPr>
            <w:tcW w:w="1870" w:type="dxa"/>
            <w:tcBorders>
              <w:left w:val="nil"/>
              <w:bottom w:val="nil"/>
              <w:right w:val="nil"/>
            </w:tcBorders>
          </w:tcPr>
          <w:p w14:paraId="5B9B973A" w14:textId="51E1C62A" w:rsidR="002F6CAB" w:rsidRPr="004355E9" w:rsidRDefault="002F6CAB" w:rsidP="002F6CAB">
            <w:pPr>
              <w:spacing w:line="480" w:lineRule="auto"/>
              <w:contextualSpacing/>
              <w:jc w:val="center"/>
              <w:rPr>
                <w:rFonts w:ascii="Times New Roman" w:hAnsi="Times New Roman" w:cs="Times New Roman"/>
                <w:color w:val="0070C0"/>
                <w:sz w:val="24"/>
                <w:szCs w:val="28"/>
              </w:rPr>
            </w:pPr>
            <w:r w:rsidRPr="004355E9">
              <w:rPr>
                <w:rFonts w:ascii="Times New Roman" w:hAnsi="Times New Roman" w:cs="Times New Roman"/>
                <w:color w:val="0070C0"/>
                <w:sz w:val="24"/>
                <w:szCs w:val="28"/>
              </w:rPr>
              <w:t>.30 (</w:t>
            </w:r>
            <w:r w:rsidR="009E29D8" w:rsidRPr="004355E9">
              <w:rPr>
                <w:rFonts w:ascii="Times New Roman" w:hAnsi="Times New Roman" w:cs="Times New Roman"/>
                <w:color w:val="0070C0"/>
                <w:sz w:val="24"/>
                <w:szCs w:val="28"/>
              </w:rPr>
              <w:t>.</w:t>
            </w:r>
            <w:proofErr w:type="gramStart"/>
            <w:r w:rsidR="009E29D8" w:rsidRPr="004355E9">
              <w:rPr>
                <w:rFonts w:ascii="Times New Roman" w:hAnsi="Times New Roman" w:cs="Times New Roman"/>
                <w:color w:val="0070C0"/>
                <w:sz w:val="24"/>
                <w:szCs w:val="28"/>
              </w:rPr>
              <w:t>11</w:t>
            </w:r>
            <w:r w:rsidRPr="004355E9">
              <w:rPr>
                <w:rFonts w:ascii="Times New Roman" w:hAnsi="Times New Roman" w:cs="Times New Roman"/>
                <w:color w:val="0070C0"/>
                <w:sz w:val="24"/>
                <w:szCs w:val="28"/>
              </w:rPr>
              <w:t>)</w:t>
            </w:r>
            <w:r w:rsidR="00BB4C94" w:rsidRPr="004355E9">
              <w:rPr>
                <w:rFonts w:ascii="Times New Roman" w:hAnsi="Times New Roman" w:cs="Times New Roman"/>
                <w:color w:val="0070C0"/>
                <w:sz w:val="24"/>
                <w:szCs w:val="28"/>
              </w:rPr>
              <w:t>*</w:t>
            </w:r>
            <w:proofErr w:type="gramEnd"/>
          </w:p>
        </w:tc>
        <w:tc>
          <w:tcPr>
            <w:tcW w:w="1870" w:type="dxa"/>
            <w:tcBorders>
              <w:left w:val="nil"/>
              <w:bottom w:val="nil"/>
              <w:right w:val="nil"/>
            </w:tcBorders>
          </w:tcPr>
          <w:p w14:paraId="7B0583A7" w14:textId="00F5DCC4" w:rsidR="00BB4C94" w:rsidRPr="004355E9" w:rsidRDefault="002F6CAB" w:rsidP="00BB4C94">
            <w:pPr>
              <w:spacing w:line="480" w:lineRule="auto"/>
              <w:contextualSpacing/>
              <w:jc w:val="center"/>
              <w:rPr>
                <w:rFonts w:ascii="Times New Roman" w:hAnsi="Times New Roman" w:cs="Times New Roman"/>
                <w:color w:val="0070C0"/>
                <w:sz w:val="24"/>
                <w:szCs w:val="28"/>
              </w:rPr>
            </w:pPr>
            <w:r w:rsidRPr="004355E9">
              <w:rPr>
                <w:rFonts w:ascii="Times New Roman" w:hAnsi="Times New Roman" w:cs="Times New Roman"/>
                <w:color w:val="0070C0"/>
                <w:sz w:val="24"/>
                <w:szCs w:val="28"/>
              </w:rPr>
              <w:t>.21 (</w:t>
            </w:r>
            <w:r w:rsidR="00E440F5" w:rsidRPr="004355E9">
              <w:rPr>
                <w:rFonts w:ascii="Times New Roman" w:hAnsi="Times New Roman" w:cs="Times New Roman"/>
                <w:color w:val="0070C0"/>
                <w:sz w:val="24"/>
                <w:szCs w:val="28"/>
              </w:rPr>
              <w:t>.</w:t>
            </w:r>
            <w:proofErr w:type="gramStart"/>
            <w:r w:rsidR="00E440F5" w:rsidRPr="004355E9">
              <w:rPr>
                <w:rFonts w:ascii="Times New Roman" w:hAnsi="Times New Roman" w:cs="Times New Roman"/>
                <w:color w:val="0070C0"/>
                <w:sz w:val="24"/>
                <w:szCs w:val="28"/>
              </w:rPr>
              <w:t>17</w:t>
            </w:r>
            <w:r w:rsidRPr="004355E9">
              <w:rPr>
                <w:rFonts w:ascii="Times New Roman" w:hAnsi="Times New Roman" w:cs="Times New Roman"/>
                <w:color w:val="0070C0"/>
                <w:sz w:val="24"/>
                <w:szCs w:val="28"/>
              </w:rPr>
              <w:t>)</w:t>
            </w:r>
            <w:r w:rsidR="00BB4C94" w:rsidRPr="004355E9">
              <w:rPr>
                <w:rFonts w:ascii="Times New Roman" w:hAnsi="Times New Roman" w:cs="Times New Roman"/>
                <w:color w:val="0070C0"/>
                <w:sz w:val="24"/>
                <w:szCs w:val="28"/>
              </w:rPr>
              <w:t>*</w:t>
            </w:r>
            <w:proofErr w:type="gramEnd"/>
          </w:p>
        </w:tc>
      </w:tr>
      <w:tr w:rsidR="002F6CAB" w:rsidRPr="002F6CAB" w14:paraId="4F7DBA47" w14:textId="77777777" w:rsidTr="00654F69">
        <w:tc>
          <w:tcPr>
            <w:tcW w:w="1870" w:type="dxa"/>
            <w:tcBorders>
              <w:top w:val="nil"/>
              <w:left w:val="nil"/>
              <w:bottom w:val="nil"/>
              <w:right w:val="nil"/>
            </w:tcBorders>
          </w:tcPr>
          <w:p w14:paraId="0257CC7D"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Item-Specific</w:t>
            </w:r>
          </w:p>
        </w:tc>
        <w:tc>
          <w:tcPr>
            <w:tcW w:w="1870" w:type="dxa"/>
            <w:tcBorders>
              <w:top w:val="nil"/>
              <w:left w:val="nil"/>
              <w:bottom w:val="nil"/>
              <w:right w:val="nil"/>
            </w:tcBorders>
          </w:tcPr>
          <w:p w14:paraId="7D4C8184" w14:textId="17F5A3D2"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.02 (</w:t>
            </w:r>
            <w:r w:rsidR="00AC36DF">
              <w:rPr>
                <w:rFonts w:ascii="Times New Roman" w:hAnsi="Times New Roman" w:cs="Times New Roman"/>
                <w:color w:val="0070C0"/>
                <w:sz w:val="24"/>
                <w:szCs w:val="28"/>
              </w:rPr>
              <w:t>.18</w:t>
            </w:r>
            <w:r w:rsidRPr="002F6CAB">
              <w:rPr>
                <w:rFonts w:ascii="Times New Roman" w:hAnsi="Times New Roman" w:cs="Times New Roman"/>
                <w:color w:val="0070C0"/>
                <w:sz w:val="24"/>
                <w:szCs w:val="28"/>
              </w:rPr>
              <w:t>)</w:t>
            </w:r>
          </w:p>
        </w:tc>
        <w:tc>
          <w:tcPr>
            <w:tcW w:w="1870" w:type="dxa"/>
            <w:tcBorders>
              <w:top w:val="nil"/>
              <w:left w:val="nil"/>
              <w:bottom w:val="nil"/>
              <w:right w:val="nil"/>
            </w:tcBorders>
          </w:tcPr>
          <w:p w14:paraId="7B11A84D" w14:textId="551D6E12" w:rsidR="002F6CAB" w:rsidRPr="004355E9" w:rsidRDefault="002F6CAB" w:rsidP="002F6CAB">
            <w:pPr>
              <w:spacing w:line="480" w:lineRule="auto"/>
              <w:contextualSpacing/>
              <w:jc w:val="center"/>
              <w:rPr>
                <w:rFonts w:ascii="Times New Roman" w:hAnsi="Times New Roman" w:cs="Times New Roman"/>
                <w:color w:val="0070C0"/>
                <w:sz w:val="24"/>
                <w:szCs w:val="28"/>
              </w:rPr>
            </w:pPr>
            <w:r w:rsidRPr="004355E9">
              <w:rPr>
                <w:rFonts w:ascii="Times New Roman" w:hAnsi="Times New Roman" w:cs="Times New Roman"/>
                <w:color w:val="0070C0"/>
                <w:sz w:val="24"/>
                <w:szCs w:val="28"/>
              </w:rPr>
              <w:t>.1</w:t>
            </w:r>
            <w:r w:rsidR="003B54DF" w:rsidRPr="004355E9">
              <w:rPr>
                <w:rFonts w:ascii="Times New Roman" w:hAnsi="Times New Roman" w:cs="Times New Roman"/>
                <w:color w:val="0070C0"/>
                <w:sz w:val="24"/>
                <w:szCs w:val="28"/>
              </w:rPr>
              <w:t>1</w:t>
            </w:r>
            <w:r w:rsidRPr="004355E9">
              <w:rPr>
                <w:rFonts w:ascii="Times New Roman" w:hAnsi="Times New Roman" w:cs="Times New Roman"/>
                <w:color w:val="0070C0"/>
                <w:sz w:val="24"/>
                <w:szCs w:val="28"/>
              </w:rPr>
              <w:t xml:space="preserve"> (</w:t>
            </w:r>
            <w:r w:rsidR="00F059E5" w:rsidRPr="004355E9">
              <w:rPr>
                <w:rFonts w:ascii="Times New Roman" w:hAnsi="Times New Roman" w:cs="Times New Roman"/>
                <w:color w:val="0070C0"/>
                <w:sz w:val="24"/>
                <w:szCs w:val="28"/>
              </w:rPr>
              <w:t>.15</w:t>
            </w:r>
            <w:r w:rsidRPr="004355E9">
              <w:rPr>
                <w:rFonts w:ascii="Times New Roman" w:hAnsi="Times New Roman" w:cs="Times New Roman"/>
                <w:color w:val="0070C0"/>
                <w:sz w:val="24"/>
                <w:szCs w:val="28"/>
              </w:rPr>
              <w:t>)</w:t>
            </w:r>
          </w:p>
        </w:tc>
        <w:tc>
          <w:tcPr>
            <w:tcW w:w="1870" w:type="dxa"/>
            <w:tcBorders>
              <w:top w:val="nil"/>
              <w:left w:val="nil"/>
              <w:bottom w:val="nil"/>
              <w:right w:val="nil"/>
            </w:tcBorders>
          </w:tcPr>
          <w:p w14:paraId="6F7292C6" w14:textId="67BDF550" w:rsidR="002F6CAB" w:rsidRPr="004355E9" w:rsidRDefault="002F6CAB" w:rsidP="002F6CAB">
            <w:pPr>
              <w:spacing w:line="480" w:lineRule="auto"/>
              <w:contextualSpacing/>
              <w:jc w:val="center"/>
              <w:rPr>
                <w:rFonts w:ascii="Times New Roman" w:hAnsi="Times New Roman" w:cs="Times New Roman"/>
                <w:color w:val="0070C0"/>
                <w:sz w:val="24"/>
                <w:szCs w:val="28"/>
              </w:rPr>
            </w:pPr>
            <w:r w:rsidRPr="004355E9">
              <w:rPr>
                <w:rFonts w:ascii="Times New Roman" w:hAnsi="Times New Roman" w:cs="Times New Roman"/>
                <w:color w:val="0070C0"/>
                <w:sz w:val="24"/>
                <w:szCs w:val="28"/>
              </w:rPr>
              <w:t>.22 (</w:t>
            </w:r>
            <w:r w:rsidR="009E29D8" w:rsidRPr="004355E9">
              <w:rPr>
                <w:rFonts w:ascii="Times New Roman" w:hAnsi="Times New Roman" w:cs="Times New Roman"/>
                <w:color w:val="0070C0"/>
                <w:sz w:val="24"/>
                <w:szCs w:val="28"/>
              </w:rPr>
              <w:t>.</w:t>
            </w:r>
            <w:proofErr w:type="gramStart"/>
            <w:r w:rsidR="009E29D8" w:rsidRPr="004355E9">
              <w:rPr>
                <w:rFonts w:ascii="Times New Roman" w:hAnsi="Times New Roman" w:cs="Times New Roman"/>
                <w:color w:val="0070C0"/>
                <w:sz w:val="24"/>
                <w:szCs w:val="28"/>
              </w:rPr>
              <w:t>18</w:t>
            </w:r>
            <w:r w:rsidRPr="004355E9">
              <w:rPr>
                <w:rFonts w:ascii="Times New Roman" w:hAnsi="Times New Roman" w:cs="Times New Roman"/>
                <w:color w:val="0070C0"/>
                <w:sz w:val="24"/>
                <w:szCs w:val="28"/>
              </w:rPr>
              <w:t>)</w:t>
            </w:r>
            <w:r w:rsidR="00BB4C94" w:rsidRPr="004355E9">
              <w:rPr>
                <w:rFonts w:ascii="Times New Roman" w:hAnsi="Times New Roman" w:cs="Times New Roman"/>
                <w:color w:val="0070C0"/>
                <w:sz w:val="24"/>
                <w:szCs w:val="28"/>
              </w:rPr>
              <w:t>*</w:t>
            </w:r>
            <w:proofErr w:type="gramEnd"/>
          </w:p>
        </w:tc>
        <w:tc>
          <w:tcPr>
            <w:tcW w:w="1870" w:type="dxa"/>
            <w:tcBorders>
              <w:top w:val="nil"/>
              <w:left w:val="nil"/>
              <w:bottom w:val="nil"/>
              <w:right w:val="nil"/>
            </w:tcBorders>
          </w:tcPr>
          <w:p w14:paraId="19759910" w14:textId="37E4170C" w:rsidR="002F6CAB" w:rsidRPr="004355E9" w:rsidRDefault="002F6CAB" w:rsidP="002F6CAB">
            <w:pPr>
              <w:spacing w:line="480" w:lineRule="auto"/>
              <w:contextualSpacing/>
              <w:jc w:val="center"/>
              <w:rPr>
                <w:rFonts w:ascii="Times New Roman" w:hAnsi="Times New Roman" w:cs="Times New Roman"/>
                <w:color w:val="0070C0"/>
                <w:sz w:val="24"/>
                <w:szCs w:val="28"/>
              </w:rPr>
            </w:pPr>
            <w:r w:rsidRPr="004355E9">
              <w:rPr>
                <w:rFonts w:ascii="Times New Roman" w:hAnsi="Times New Roman" w:cs="Times New Roman"/>
                <w:color w:val="0070C0"/>
                <w:sz w:val="24"/>
                <w:szCs w:val="28"/>
              </w:rPr>
              <w:t>.30 (</w:t>
            </w:r>
            <w:r w:rsidR="00E440F5" w:rsidRPr="004355E9">
              <w:rPr>
                <w:rFonts w:ascii="Times New Roman" w:hAnsi="Times New Roman" w:cs="Times New Roman"/>
                <w:color w:val="0070C0"/>
                <w:sz w:val="24"/>
                <w:szCs w:val="28"/>
              </w:rPr>
              <w:t>.</w:t>
            </w:r>
            <w:proofErr w:type="gramStart"/>
            <w:r w:rsidR="00E440F5" w:rsidRPr="004355E9">
              <w:rPr>
                <w:rFonts w:ascii="Times New Roman" w:hAnsi="Times New Roman" w:cs="Times New Roman"/>
                <w:color w:val="0070C0"/>
                <w:sz w:val="24"/>
                <w:szCs w:val="28"/>
              </w:rPr>
              <w:t>19</w:t>
            </w:r>
            <w:r w:rsidRPr="004355E9">
              <w:rPr>
                <w:rFonts w:ascii="Times New Roman" w:hAnsi="Times New Roman" w:cs="Times New Roman"/>
                <w:color w:val="0070C0"/>
                <w:sz w:val="24"/>
                <w:szCs w:val="28"/>
              </w:rPr>
              <w:t>)</w:t>
            </w:r>
            <w:r w:rsidR="00BB4C94" w:rsidRPr="004355E9">
              <w:rPr>
                <w:rFonts w:ascii="Times New Roman" w:hAnsi="Times New Roman" w:cs="Times New Roman"/>
                <w:color w:val="0070C0"/>
                <w:sz w:val="24"/>
                <w:szCs w:val="28"/>
              </w:rPr>
              <w:t>*</w:t>
            </w:r>
            <w:proofErr w:type="gramEnd"/>
          </w:p>
        </w:tc>
      </w:tr>
      <w:tr w:rsidR="002F6CAB" w:rsidRPr="002F6CAB" w14:paraId="7E1F462F" w14:textId="77777777" w:rsidTr="00654F69">
        <w:tc>
          <w:tcPr>
            <w:tcW w:w="1870" w:type="dxa"/>
            <w:tcBorders>
              <w:top w:val="nil"/>
              <w:left w:val="nil"/>
              <w:right w:val="nil"/>
            </w:tcBorders>
          </w:tcPr>
          <w:p w14:paraId="256009DD" w14:textId="77777777" w:rsidR="002F6CAB" w:rsidRPr="002F6CAB" w:rsidRDefault="002F6CAB" w:rsidP="002F6CAB">
            <w:pPr>
              <w:spacing w:line="480" w:lineRule="auto"/>
              <w:contextualSpacing/>
              <w:rPr>
                <w:rFonts w:ascii="Times New Roman" w:hAnsi="Times New Roman" w:cs="Times New Roman"/>
                <w:color w:val="0070C0"/>
                <w:sz w:val="24"/>
                <w:szCs w:val="28"/>
              </w:rPr>
            </w:pPr>
            <w:r w:rsidRPr="002F6CAB">
              <w:rPr>
                <w:rFonts w:ascii="Times New Roman" w:hAnsi="Times New Roman" w:cs="Times New Roman"/>
                <w:color w:val="0070C0"/>
                <w:sz w:val="24"/>
                <w:szCs w:val="28"/>
              </w:rPr>
              <w:t>Relational</w:t>
            </w:r>
          </w:p>
        </w:tc>
        <w:tc>
          <w:tcPr>
            <w:tcW w:w="1870" w:type="dxa"/>
            <w:tcBorders>
              <w:top w:val="nil"/>
              <w:left w:val="nil"/>
              <w:right w:val="nil"/>
            </w:tcBorders>
          </w:tcPr>
          <w:p w14:paraId="7067357B" w14:textId="1BF65932" w:rsidR="002F6CAB" w:rsidRPr="002F6CAB" w:rsidRDefault="002F6CAB" w:rsidP="002F6CAB">
            <w:pPr>
              <w:spacing w:line="480" w:lineRule="auto"/>
              <w:contextualSpacing/>
              <w:jc w:val="center"/>
              <w:rPr>
                <w:rFonts w:ascii="Times New Roman" w:hAnsi="Times New Roman" w:cs="Times New Roman"/>
                <w:color w:val="0070C0"/>
                <w:sz w:val="24"/>
                <w:szCs w:val="28"/>
              </w:rPr>
            </w:pPr>
            <w:r w:rsidRPr="002F6CAB">
              <w:rPr>
                <w:rFonts w:ascii="Times New Roman" w:hAnsi="Times New Roman" w:cs="Times New Roman"/>
                <w:color w:val="0070C0"/>
                <w:sz w:val="24"/>
                <w:szCs w:val="28"/>
              </w:rPr>
              <w:t>.02 (</w:t>
            </w:r>
            <w:r w:rsidR="005E4A7B">
              <w:rPr>
                <w:rFonts w:ascii="Times New Roman" w:hAnsi="Times New Roman" w:cs="Times New Roman"/>
                <w:color w:val="0070C0"/>
                <w:sz w:val="24"/>
                <w:szCs w:val="28"/>
              </w:rPr>
              <w:t>.20</w:t>
            </w:r>
            <w:r w:rsidRPr="002F6CAB">
              <w:rPr>
                <w:rFonts w:ascii="Times New Roman" w:hAnsi="Times New Roman" w:cs="Times New Roman"/>
                <w:color w:val="0070C0"/>
                <w:sz w:val="24"/>
                <w:szCs w:val="28"/>
              </w:rPr>
              <w:t>)</w:t>
            </w:r>
          </w:p>
        </w:tc>
        <w:tc>
          <w:tcPr>
            <w:tcW w:w="1870" w:type="dxa"/>
            <w:tcBorders>
              <w:top w:val="nil"/>
              <w:left w:val="nil"/>
              <w:right w:val="nil"/>
            </w:tcBorders>
          </w:tcPr>
          <w:p w14:paraId="427B937D" w14:textId="638C1227" w:rsidR="002F6CAB" w:rsidRPr="004355E9" w:rsidRDefault="002F6CAB" w:rsidP="002F6CAB">
            <w:pPr>
              <w:spacing w:line="480" w:lineRule="auto"/>
              <w:contextualSpacing/>
              <w:jc w:val="center"/>
              <w:rPr>
                <w:rFonts w:ascii="Times New Roman" w:hAnsi="Times New Roman" w:cs="Times New Roman"/>
                <w:color w:val="0070C0"/>
                <w:sz w:val="24"/>
                <w:szCs w:val="28"/>
              </w:rPr>
            </w:pPr>
            <w:r w:rsidRPr="004355E9">
              <w:rPr>
                <w:rFonts w:ascii="Times New Roman" w:hAnsi="Times New Roman" w:cs="Times New Roman"/>
                <w:color w:val="0070C0"/>
                <w:sz w:val="24"/>
                <w:szCs w:val="28"/>
              </w:rPr>
              <w:t>.01 (</w:t>
            </w:r>
            <w:r w:rsidR="00AC36DF" w:rsidRPr="004355E9">
              <w:rPr>
                <w:rFonts w:ascii="Times New Roman" w:hAnsi="Times New Roman" w:cs="Times New Roman"/>
                <w:color w:val="0070C0"/>
                <w:sz w:val="24"/>
                <w:szCs w:val="28"/>
              </w:rPr>
              <w:t>.1</w:t>
            </w:r>
            <w:r w:rsidR="00F059E5" w:rsidRPr="004355E9">
              <w:rPr>
                <w:rFonts w:ascii="Times New Roman" w:hAnsi="Times New Roman" w:cs="Times New Roman"/>
                <w:color w:val="0070C0"/>
                <w:sz w:val="24"/>
                <w:szCs w:val="28"/>
              </w:rPr>
              <w:t>4</w:t>
            </w:r>
            <w:r w:rsidRPr="004355E9">
              <w:rPr>
                <w:rFonts w:ascii="Times New Roman" w:hAnsi="Times New Roman" w:cs="Times New Roman"/>
                <w:color w:val="0070C0"/>
                <w:sz w:val="24"/>
                <w:szCs w:val="28"/>
              </w:rPr>
              <w:t>)</w:t>
            </w:r>
          </w:p>
        </w:tc>
        <w:tc>
          <w:tcPr>
            <w:tcW w:w="1870" w:type="dxa"/>
            <w:tcBorders>
              <w:top w:val="nil"/>
              <w:left w:val="nil"/>
              <w:right w:val="nil"/>
            </w:tcBorders>
          </w:tcPr>
          <w:p w14:paraId="19D5FA27" w14:textId="18DC045F" w:rsidR="002F6CAB" w:rsidRPr="004355E9" w:rsidRDefault="002F6CAB" w:rsidP="002F6CAB">
            <w:pPr>
              <w:spacing w:line="480" w:lineRule="auto"/>
              <w:contextualSpacing/>
              <w:jc w:val="center"/>
              <w:rPr>
                <w:rFonts w:ascii="Times New Roman" w:hAnsi="Times New Roman" w:cs="Times New Roman"/>
                <w:color w:val="0070C0"/>
                <w:sz w:val="24"/>
                <w:szCs w:val="28"/>
              </w:rPr>
            </w:pPr>
            <w:r w:rsidRPr="004355E9">
              <w:rPr>
                <w:rFonts w:ascii="Times New Roman" w:hAnsi="Times New Roman" w:cs="Times New Roman"/>
                <w:color w:val="0070C0"/>
                <w:sz w:val="24"/>
                <w:szCs w:val="28"/>
              </w:rPr>
              <w:t>.04 (</w:t>
            </w:r>
            <w:r w:rsidR="009E29D8" w:rsidRPr="004355E9">
              <w:rPr>
                <w:rFonts w:ascii="Times New Roman" w:hAnsi="Times New Roman" w:cs="Times New Roman"/>
                <w:color w:val="0070C0"/>
                <w:sz w:val="24"/>
                <w:szCs w:val="28"/>
              </w:rPr>
              <w:t>.17</w:t>
            </w:r>
            <w:r w:rsidRPr="004355E9">
              <w:rPr>
                <w:rFonts w:ascii="Times New Roman" w:hAnsi="Times New Roman" w:cs="Times New Roman"/>
                <w:color w:val="0070C0"/>
                <w:sz w:val="24"/>
                <w:szCs w:val="28"/>
              </w:rPr>
              <w:t>)</w:t>
            </w:r>
          </w:p>
        </w:tc>
        <w:tc>
          <w:tcPr>
            <w:tcW w:w="1870" w:type="dxa"/>
            <w:tcBorders>
              <w:top w:val="nil"/>
              <w:left w:val="nil"/>
              <w:right w:val="nil"/>
            </w:tcBorders>
          </w:tcPr>
          <w:p w14:paraId="40EA788B" w14:textId="1B9C0A29" w:rsidR="002F6CAB" w:rsidRPr="004355E9" w:rsidRDefault="002F6CAB" w:rsidP="002F6CAB">
            <w:pPr>
              <w:spacing w:line="480" w:lineRule="auto"/>
              <w:contextualSpacing/>
              <w:jc w:val="center"/>
              <w:rPr>
                <w:rFonts w:ascii="Times New Roman" w:hAnsi="Times New Roman" w:cs="Times New Roman"/>
                <w:color w:val="0070C0"/>
                <w:sz w:val="24"/>
                <w:szCs w:val="28"/>
              </w:rPr>
            </w:pPr>
            <w:r w:rsidRPr="004355E9">
              <w:rPr>
                <w:rFonts w:cs="Times New Roman"/>
                <w:color w:val="0070C0"/>
                <w:szCs w:val="28"/>
                <w:rPrChange w:id="301" w:author="Nick Maxwell" w:date="2023-01-12T11:06:00Z">
                  <w:rPr>
                    <w:rFonts w:cs="Times New Roman"/>
                    <w:color w:val="0070C0"/>
                    <w:szCs w:val="28"/>
                    <w:highlight w:val="yellow"/>
                  </w:rPr>
                </w:rPrChange>
              </w:rPr>
              <w:t>.12 (</w:t>
            </w:r>
            <w:r w:rsidR="00E440F5" w:rsidRPr="004355E9">
              <w:rPr>
                <w:rFonts w:cs="Times New Roman"/>
                <w:color w:val="0070C0"/>
                <w:szCs w:val="28"/>
                <w:rPrChange w:id="302" w:author="Nick Maxwell" w:date="2023-01-12T11:06:00Z">
                  <w:rPr>
                    <w:rFonts w:cs="Times New Roman"/>
                    <w:color w:val="0070C0"/>
                    <w:szCs w:val="28"/>
                    <w:highlight w:val="yellow"/>
                  </w:rPr>
                </w:rPrChange>
              </w:rPr>
              <w:t>.</w:t>
            </w:r>
            <w:commentRangeStart w:id="303"/>
            <w:commentRangeStart w:id="304"/>
            <w:r w:rsidR="00E440F5" w:rsidRPr="004355E9">
              <w:rPr>
                <w:rFonts w:cs="Times New Roman"/>
                <w:color w:val="0070C0"/>
                <w:szCs w:val="28"/>
                <w:rPrChange w:id="305" w:author="Nick Maxwell" w:date="2023-01-12T11:06:00Z">
                  <w:rPr>
                    <w:rFonts w:cs="Times New Roman"/>
                    <w:color w:val="0070C0"/>
                    <w:szCs w:val="28"/>
                    <w:highlight w:val="yellow"/>
                  </w:rPr>
                </w:rPrChange>
              </w:rPr>
              <w:t>14</w:t>
            </w:r>
            <w:commentRangeEnd w:id="303"/>
            <w:r w:rsidR="002F5359" w:rsidRPr="004355E9">
              <w:rPr>
                <w:rStyle w:val="CommentReference"/>
                <w:rFonts w:ascii="Times New Roman" w:hAnsi="Times New Roman"/>
              </w:rPr>
              <w:commentReference w:id="303"/>
            </w:r>
            <w:commentRangeEnd w:id="304"/>
            <w:r w:rsidR="004355E9">
              <w:rPr>
                <w:rStyle w:val="CommentReference"/>
                <w:rFonts w:ascii="Times New Roman" w:hAnsi="Times New Roman"/>
              </w:rPr>
              <w:commentReference w:id="304"/>
            </w:r>
            <w:r w:rsidRPr="004355E9">
              <w:rPr>
                <w:rFonts w:cs="Times New Roman"/>
                <w:color w:val="0070C0"/>
                <w:szCs w:val="28"/>
                <w:rPrChange w:id="306" w:author="Nick Maxwell" w:date="2023-01-12T11:06:00Z">
                  <w:rPr>
                    <w:rFonts w:cs="Times New Roman"/>
                    <w:color w:val="0070C0"/>
                    <w:szCs w:val="28"/>
                    <w:highlight w:val="yellow"/>
                  </w:rPr>
                </w:rPrChange>
              </w:rPr>
              <w:t>)</w:t>
            </w:r>
          </w:p>
        </w:tc>
      </w:tr>
    </w:tbl>
    <w:p w14:paraId="4931F60C" w14:textId="77777777" w:rsidR="00140D0A" w:rsidRPr="00140D0A" w:rsidRDefault="00140D0A" w:rsidP="00140D0A">
      <w:pPr>
        <w:contextualSpacing/>
        <w:rPr>
          <w:color w:val="4472C4" w:themeColor="accent1"/>
        </w:rPr>
      </w:pPr>
      <w:r w:rsidRPr="00140D0A">
        <w:rPr>
          <w:rFonts w:cs="Times New Roman"/>
          <w:color w:val="4472C4" w:themeColor="accent1"/>
          <w:sz w:val="22"/>
        </w:rPr>
        <w:t xml:space="preserve">* = significant from zero, </w:t>
      </w:r>
      <w:r w:rsidRPr="00140D0A">
        <w:rPr>
          <w:rFonts w:cs="Times New Roman"/>
          <w:i/>
          <w:iCs/>
          <w:color w:val="4472C4" w:themeColor="accent1"/>
          <w:sz w:val="22"/>
        </w:rPr>
        <w:t>p</w:t>
      </w:r>
      <w:r w:rsidRPr="00140D0A">
        <w:rPr>
          <w:rFonts w:cs="Times New Roman"/>
          <w:color w:val="4472C4" w:themeColor="accent1"/>
          <w:sz w:val="22"/>
        </w:rPr>
        <w:t xml:space="preserve"> &lt; .05</w:t>
      </w:r>
      <w:r w:rsidRPr="00140D0A">
        <w:rPr>
          <w:color w:val="4472C4" w:themeColor="accent1"/>
        </w:rPr>
        <w:t xml:space="preserve">  </w:t>
      </w:r>
    </w:p>
    <w:p w14:paraId="10D4632D" w14:textId="77777777" w:rsidR="002F6CAB" w:rsidRPr="002F6CAB" w:rsidRDefault="002F6CAB" w:rsidP="002F6CAB">
      <w:pPr>
        <w:contextualSpacing/>
        <w:rPr>
          <w:rFonts w:cs="Times New Roman"/>
          <w:color w:val="0070C0"/>
          <w:sz w:val="28"/>
          <w:szCs w:val="24"/>
        </w:rPr>
      </w:pPr>
    </w:p>
    <w:p w14:paraId="5B171CAE" w14:textId="14FEDAFC" w:rsidR="007B37F0" w:rsidRPr="002F6CAB" w:rsidRDefault="007B37F0" w:rsidP="002F6CAB">
      <w:pPr>
        <w:rPr>
          <w:rFonts w:cs="Times New Roman"/>
          <w:sz w:val="28"/>
          <w:szCs w:val="28"/>
        </w:rPr>
      </w:pPr>
      <w:r w:rsidRPr="002F6CAB">
        <w:rPr>
          <w:rFonts w:cs="Times New Roman"/>
          <w:sz w:val="28"/>
          <w:szCs w:val="28"/>
        </w:rPr>
        <w:br w:type="page"/>
      </w:r>
    </w:p>
    <w:p w14:paraId="694461A0" w14:textId="3A3E5DD2" w:rsidR="0013706A" w:rsidRPr="00B50A04" w:rsidRDefault="00DD4497" w:rsidP="00B50A04">
      <w:pPr>
        <w:jc w:val="center"/>
        <w:rPr>
          <w:color w:val="000000" w:themeColor="text1"/>
          <w:shd w:val="clear" w:color="auto" w:fill="FFFFFF"/>
        </w:rPr>
      </w:pPr>
      <w:r w:rsidRPr="00FB46A2">
        <w:rPr>
          <w:rFonts w:asciiTheme="minorHAnsi" w:hAnsiTheme="minorHAnsi"/>
          <w:noProof/>
          <w:sz w:val="22"/>
        </w:rPr>
        <w:lastRenderedPageBreak/>
        <w:drawing>
          <wp:inline distT="0" distB="0" distL="0" distR="0" wp14:anchorId="05A21463" wp14:editId="1E7BD459">
            <wp:extent cx="5943600" cy="695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6">
                      <a:extLst>
                        <a:ext uri="{28A0092B-C50C-407E-A947-70E740481C1C}">
                          <a14:useLocalDpi xmlns:a14="http://schemas.microsoft.com/office/drawing/2010/main" val="0"/>
                        </a:ext>
                      </a:extLst>
                    </a:blip>
                    <a:srcRect t="7420" b="7420"/>
                    <a:stretch>
                      <a:fillRect/>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7A1C11E8" w14:textId="013F3EAF" w:rsidR="00B50A04" w:rsidRPr="00B50A04" w:rsidRDefault="00B50A04" w:rsidP="00B50A04">
      <w:pPr>
        <w:spacing w:line="240" w:lineRule="auto"/>
        <w:ind w:right="-720"/>
      </w:pPr>
      <w:r w:rsidRPr="00B50A04">
        <w:rPr>
          <w:i/>
          <w:iCs/>
          <w:shd w:val="clear" w:color="auto" w:fill="FFFFFF"/>
        </w:rPr>
        <w:t>Figure 1.</w:t>
      </w:r>
      <w:r w:rsidRPr="00B50A04">
        <w:rPr>
          <w:shd w:val="clear" w:color="auto" w:fill="FFFFFF"/>
        </w:rPr>
        <w:t xml:space="preserve"> </w:t>
      </w:r>
      <w:r w:rsidRPr="00B50A04">
        <w:t>Mean JOL and recall rates as a function of pair type in the Item-Specific group (top panel), Relational group (middle panel), and the Read group (bottom panel) in Experiment 2. Bars represent 95% confidence intervals.</w:t>
      </w:r>
    </w:p>
    <w:p w14:paraId="4D34FC8F" w14:textId="4F301197" w:rsidR="0044511D" w:rsidRPr="00B50A04" w:rsidRDefault="00B50A04">
      <w:pPr>
        <w:rPr>
          <w:color w:val="0070C0"/>
          <w:shd w:val="clear" w:color="auto" w:fill="FFFFFF"/>
        </w:rPr>
      </w:pPr>
      <w:r w:rsidRPr="00FB46A2">
        <w:rPr>
          <w:color w:val="0070C0"/>
          <w:shd w:val="clear" w:color="auto" w:fill="FFFFFF"/>
        </w:rPr>
        <w:br w:type="page"/>
      </w:r>
    </w:p>
    <w:p w14:paraId="3E6F7247" w14:textId="06153036" w:rsidR="00E86EAD" w:rsidRDefault="00F05273" w:rsidP="0091695A">
      <w:pPr>
        <w:jc w:val="center"/>
        <w:rPr>
          <w:color w:val="000000" w:themeColor="text1"/>
          <w:shd w:val="clear" w:color="auto" w:fill="FFFFFF"/>
        </w:rPr>
      </w:pPr>
      <w:r>
        <w:rPr>
          <w:noProof/>
        </w:rPr>
        <w:lastRenderedPageBreak/>
        <w:drawing>
          <wp:inline distT="0" distB="0" distL="0" distR="0" wp14:anchorId="4B6EEC8D" wp14:editId="7975B99B">
            <wp:extent cx="5074920" cy="3690850"/>
            <wp:effectExtent l="19050" t="19050" r="11430" b="24130"/>
            <wp:docPr id="11" name="Picture 1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074920" cy="3690850"/>
                    </a:xfrm>
                    <a:prstGeom prst="rect">
                      <a:avLst/>
                    </a:prstGeom>
                    <a:noFill/>
                    <a:ln>
                      <a:solidFill>
                        <a:srgbClr val="000000"/>
                      </a:solidFill>
                    </a:ln>
                  </pic:spPr>
                </pic:pic>
              </a:graphicData>
            </a:graphic>
          </wp:inline>
        </w:drawing>
      </w:r>
    </w:p>
    <w:p w14:paraId="20B0739D" w14:textId="3E8FEA5F" w:rsidR="00F05273" w:rsidRDefault="00F05273" w:rsidP="0091695A">
      <w:pPr>
        <w:jc w:val="center"/>
        <w:rPr>
          <w:color w:val="000000" w:themeColor="text1"/>
          <w:shd w:val="clear" w:color="auto" w:fill="FFFFFF"/>
        </w:rPr>
      </w:pPr>
      <w:r>
        <w:rPr>
          <w:noProof/>
        </w:rPr>
        <w:drawing>
          <wp:inline distT="0" distB="0" distL="0" distR="0" wp14:anchorId="6D30C573" wp14:editId="0313B143">
            <wp:extent cx="5079492" cy="3694176"/>
            <wp:effectExtent l="19050" t="19050" r="26035" b="2095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321F2697" w14:textId="6AC7D584" w:rsidR="00F05273" w:rsidRDefault="00F05273" w:rsidP="0091695A">
      <w:pPr>
        <w:jc w:val="center"/>
        <w:rPr>
          <w:color w:val="000000" w:themeColor="text1"/>
          <w:shd w:val="clear" w:color="auto" w:fill="FFFFFF"/>
        </w:rPr>
      </w:pPr>
      <w:r>
        <w:rPr>
          <w:noProof/>
        </w:rPr>
        <w:lastRenderedPageBreak/>
        <w:drawing>
          <wp:inline distT="0" distB="0" distL="0" distR="0" wp14:anchorId="0F572B1B" wp14:editId="1E1D71EB">
            <wp:extent cx="5079492" cy="3694176"/>
            <wp:effectExtent l="19050" t="19050" r="26035" b="20955"/>
            <wp:docPr id="13" name="Picture 1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low confidence"/>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079492" cy="3694176"/>
                    </a:xfrm>
                    <a:prstGeom prst="rect">
                      <a:avLst/>
                    </a:prstGeom>
                    <a:noFill/>
                    <a:ln>
                      <a:solidFill>
                        <a:srgbClr val="000000"/>
                      </a:solidFill>
                    </a:ln>
                  </pic:spPr>
                </pic:pic>
              </a:graphicData>
            </a:graphic>
          </wp:inline>
        </w:drawing>
      </w:r>
    </w:p>
    <w:p w14:paraId="495EE99A" w14:textId="0EB98A19" w:rsidR="00E86EAD" w:rsidRDefault="00E86EAD" w:rsidP="00E86EAD">
      <w:pPr>
        <w:spacing w:line="240" w:lineRule="auto"/>
        <w:rPr>
          <w:color w:val="000000" w:themeColor="text1"/>
          <w:shd w:val="clear" w:color="auto" w:fill="FFFFFF"/>
        </w:rPr>
      </w:pPr>
      <w:r w:rsidRPr="00E86EAD">
        <w:rPr>
          <w:rFonts w:cs="Times New Roman"/>
          <w:i/>
          <w:iCs/>
        </w:rPr>
        <w:t>Figure 2.</w:t>
      </w:r>
      <w:r w:rsidRPr="007832B2">
        <w:rPr>
          <w:rFonts w:cs="Times New Roman"/>
        </w:rPr>
        <w:t xml:space="preserve"> </w:t>
      </w:r>
      <w:r w:rsidRPr="007832B2">
        <w:rPr>
          <w:rFonts w:eastAsia="STIX-Regular" w:cs="Times New Roman"/>
        </w:rPr>
        <w:t xml:space="preserve">Calibration plots as a function of pair </w:t>
      </w:r>
      <w:r>
        <w:rPr>
          <w:rFonts w:eastAsia="STIX-Regular" w:cs="Times New Roman"/>
        </w:rPr>
        <w:t>direction</w:t>
      </w:r>
      <w:r w:rsidRPr="007832B2">
        <w:rPr>
          <w:rFonts w:eastAsia="STIX-Regular" w:cs="Times New Roman"/>
        </w:rPr>
        <w:t xml:space="preserve"> in </w:t>
      </w:r>
      <w:r>
        <w:rPr>
          <w:rFonts w:eastAsia="STIX-Regular" w:cs="Times New Roman"/>
        </w:rPr>
        <w:t>the Read Group</w:t>
      </w:r>
      <w:r w:rsidR="00F05273">
        <w:rPr>
          <w:rFonts w:eastAsia="STIX-Regular" w:cs="Times New Roman"/>
        </w:rPr>
        <w:t xml:space="preserve"> (top panel), Item-Specific Group (middle panel), and Relational Group (bottom panel)</w:t>
      </w:r>
      <w:r w:rsidR="00F76C1F">
        <w:rPr>
          <w:rFonts w:eastAsia="STIX-Regular" w:cs="Times New Roman"/>
        </w:rPr>
        <w:t xml:space="preserve"> in Experiment 1</w:t>
      </w:r>
      <w:r w:rsidRPr="007832B2">
        <w:rPr>
          <w:rFonts w:eastAsia="STIX-Regular" w:cs="Times New Roman"/>
        </w:rPr>
        <w:t>.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0A422026" w14:textId="77777777" w:rsidR="005F72AB" w:rsidRDefault="005F72AB">
      <w:pPr>
        <w:rPr>
          <w:color w:val="000000" w:themeColor="text1"/>
          <w:shd w:val="clear" w:color="auto" w:fill="FFFFFF"/>
        </w:rPr>
      </w:pPr>
      <w:r>
        <w:rPr>
          <w:color w:val="000000" w:themeColor="text1"/>
          <w:shd w:val="clear" w:color="auto" w:fill="FFFFFF"/>
        </w:rPr>
        <w:br w:type="page"/>
      </w:r>
    </w:p>
    <w:p w14:paraId="4BE780A5" w14:textId="77777777" w:rsidR="00FB46A2" w:rsidRPr="00FB46A2" w:rsidRDefault="00FB46A2" w:rsidP="0091695A">
      <w:pPr>
        <w:spacing w:after="160" w:line="259" w:lineRule="auto"/>
        <w:jc w:val="center"/>
        <w:rPr>
          <w:rFonts w:cs="Times New Roman"/>
          <w:szCs w:val="24"/>
        </w:rPr>
      </w:pPr>
      <w:r w:rsidRPr="00FB46A2">
        <w:rPr>
          <w:rFonts w:asciiTheme="minorHAnsi" w:hAnsiTheme="minorHAnsi"/>
          <w:noProof/>
          <w:sz w:val="22"/>
        </w:rPr>
        <w:lastRenderedPageBreak/>
        <w:drawing>
          <wp:inline distT="0" distB="0" distL="0" distR="0" wp14:anchorId="10BDF09D" wp14:editId="7D470D81">
            <wp:extent cx="5943600" cy="695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20">
                      <a:extLst>
                        <a:ext uri="{28A0092B-C50C-407E-A947-70E740481C1C}">
                          <a14:useLocalDpi xmlns:a14="http://schemas.microsoft.com/office/drawing/2010/main" val="0"/>
                        </a:ext>
                      </a:extLst>
                    </a:blip>
                    <a:srcRect t="7420" b="7420"/>
                    <a:stretch>
                      <a:fillRect/>
                    </a:stretch>
                  </pic:blipFill>
                  <pic:spPr bwMode="auto">
                    <a:xfrm>
                      <a:off x="0" y="0"/>
                      <a:ext cx="5943600" cy="6959600"/>
                    </a:xfrm>
                    <a:prstGeom prst="rect">
                      <a:avLst/>
                    </a:prstGeom>
                    <a:noFill/>
                    <a:ln>
                      <a:noFill/>
                    </a:ln>
                    <a:extLst>
                      <a:ext uri="{53640926-AAD7-44D8-BBD7-CCE9431645EC}">
                        <a14:shadowObscured xmlns:a14="http://schemas.microsoft.com/office/drawing/2010/main"/>
                      </a:ext>
                    </a:extLst>
                  </pic:spPr>
                </pic:pic>
              </a:graphicData>
            </a:graphic>
          </wp:inline>
        </w:drawing>
      </w:r>
    </w:p>
    <w:p w14:paraId="0B3F26BE" w14:textId="539D38C0" w:rsidR="00FB46A2" w:rsidRPr="00FB46A2" w:rsidRDefault="00FB46A2" w:rsidP="00FB46A2">
      <w:pPr>
        <w:spacing w:line="240" w:lineRule="auto"/>
        <w:ind w:right="-720"/>
        <w:rPr>
          <w:color w:val="0070C0"/>
        </w:rPr>
      </w:pPr>
      <w:bookmarkStart w:id="307" w:name="_Hlk122528824"/>
      <w:r w:rsidRPr="00FB46A2">
        <w:rPr>
          <w:i/>
          <w:iCs/>
          <w:color w:val="0070C0"/>
          <w:shd w:val="clear" w:color="auto" w:fill="FFFFFF"/>
        </w:rPr>
        <w:t>Figure 3</w:t>
      </w:r>
      <w:r w:rsidRPr="00FB46A2">
        <w:rPr>
          <w:color w:val="0070C0"/>
          <w:shd w:val="clear" w:color="auto" w:fill="FFFFFF"/>
        </w:rPr>
        <w:t xml:space="preserve"> </w:t>
      </w:r>
      <w:r w:rsidRPr="00FB46A2">
        <w:rPr>
          <w:color w:val="0070C0"/>
        </w:rPr>
        <w:t>Mean JOL and recall rates as a function of pair type in the Item-Specific group (top panel), Relational group (middle panel), and the Read group (bottom panel) in Experiment 2. Bars represent 95% confidence intervals.</w:t>
      </w:r>
    </w:p>
    <w:p w14:paraId="75D7BA7B" w14:textId="4CDBF676" w:rsidR="00BB2104" w:rsidRPr="00BB2104" w:rsidRDefault="005F72AB" w:rsidP="002E7214">
      <w:pPr>
        <w:rPr>
          <w:color w:val="0070C0"/>
          <w:shd w:val="clear" w:color="auto" w:fill="FFFFFF"/>
        </w:rPr>
      </w:pPr>
      <w:r w:rsidRPr="00FB46A2">
        <w:rPr>
          <w:color w:val="0070C0"/>
          <w:shd w:val="clear" w:color="auto" w:fill="FFFFFF"/>
        </w:rPr>
        <w:br w:type="page"/>
      </w:r>
    </w:p>
    <w:bookmarkEnd w:id="307"/>
    <w:p w14:paraId="701A02FB" w14:textId="77777777" w:rsidR="00BB2104" w:rsidRPr="00BB2104" w:rsidRDefault="00BB2104" w:rsidP="00BB2104">
      <w:pPr>
        <w:jc w:val="center"/>
        <w:rPr>
          <w:rFonts w:cs="Times New Roman"/>
        </w:rPr>
      </w:pPr>
      <w:r w:rsidRPr="00BB2104">
        <w:rPr>
          <w:rFonts w:asciiTheme="minorHAnsi" w:hAnsiTheme="minorHAnsi"/>
          <w:noProof/>
          <w:sz w:val="22"/>
        </w:rPr>
        <w:lastRenderedPageBreak/>
        <w:drawing>
          <wp:inline distT="0" distB="0" distL="0" distR="0" wp14:anchorId="1CF4A573" wp14:editId="707BF41C">
            <wp:extent cx="5149024" cy="3744595"/>
            <wp:effectExtent l="19050" t="19050" r="13970" b="27305"/>
            <wp:docPr id="7" name="Picture 7" descr="Engineering drawing&#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ngineering drawing&#10;&#10;Description automatically generated with low confid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53408" cy="3747784"/>
                    </a:xfrm>
                    <a:prstGeom prst="rect">
                      <a:avLst/>
                    </a:prstGeom>
                    <a:noFill/>
                    <a:ln>
                      <a:solidFill>
                        <a:sysClr val="windowText" lastClr="000000"/>
                      </a:solidFill>
                    </a:ln>
                  </pic:spPr>
                </pic:pic>
              </a:graphicData>
            </a:graphic>
          </wp:inline>
        </w:drawing>
      </w:r>
      <w:r w:rsidRPr="00BB2104">
        <w:rPr>
          <w:rFonts w:asciiTheme="minorHAnsi" w:hAnsiTheme="minorHAnsi"/>
          <w:noProof/>
          <w:sz w:val="22"/>
        </w:rPr>
        <w:drawing>
          <wp:inline distT="0" distB="0" distL="0" distR="0" wp14:anchorId="5E50B884" wp14:editId="59C37632">
            <wp:extent cx="5153203" cy="3747784"/>
            <wp:effectExtent l="19050" t="19050" r="28575" b="2413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153203" cy="3747784"/>
                    </a:xfrm>
                    <a:prstGeom prst="rect">
                      <a:avLst/>
                    </a:prstGeom>
                    <a:noFill/>
                    <a:ln>
                      <a:solidFill>
                        <a:sysClr val="windowText" lastClr="000000"/>
                      </a:solidFill>
                    </a:ln>
                  </pic:spPr>
                </pic:pic>
              </a:graphicData>
            </a:graphic>
          </wp:inline>
        </w:drawing>
      </w:r>
    </w:p>
    <w:p w14:paraId="30F15297" w14:textId="77777777" w:rsidR="00BB2104" w:rsidRPr="00BB2104" w:rsidRDefault="00BB2104" w:rsidP="00BB2104">
      <w:pPr>
        <w:spacing w:line="240" w:lineRule="auto"/>
        <w:jc w:val="center"/>
        <w:rPr>
          <w:rFonts w:cs="Times New Roman"/>
          <w:i/>
          <w:iCs/>
        </w:rPr>
      </w:pPr>
      <w:r w:rsidRPr="00BB2104">
        <w:rPr>
          <w:rFonts w:asciiTheme="minorHAnsi" w:hAnsiTheme="minorHAnsi"/>
          <w:noProof/>
          <w:sz w:val="22"/>
        </w:rPr>
        <w:lastRenderedPageBreak/>
        <w:drawing>
          <wp:inline distT="0" distB="0" distL="0" distR="0" wp14:anchorId="3A9A38A0" wp14:editId="497B3182">
            <wp:extent cx="5153203" cy="3747783"/>
            <wp:effectExtent l="19050" t="19050" r="28575" b="24130"/>
            <wp:docPr id="10" name="Picture 10"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engineering drawing&#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153203" cy="3747783"/>
                    </a:xfrm>
                    <a:prstGeom prst="rect">
                      <a:avLst/>
                    </a:prstGeom>
                    <a:noFill/>
                    <a:ln>
                      <a:solidFill>
                        <a:sysClr val="windowText" lastClr="000000"/>
                      </a:solidFill>
                    </a:ln>
                  </pic:spPr>
                </pic:pic>
              </a:graphicData>
            </a:graphic>
          </wp:inline>
        </w:drawing>
      </w:r>
    </w:p>
    <w:p w14:paraId="34FA4AFD" w14:textId="77777777" w:rsidR="00BB2104" w:rsidRPr="00BB2104" w:rsidRDefault="00BB2104" w:rsidP="00BB2104">
      <w:pPr>
        <w:spacing w:line="240" w:lineRule="auto"/>
        <w:rPr>
          <w:rFonts w:cs="Times New Roman"/>
          <w:i/>
          <w:iCs/>
        </w:rPr>
      </w:pPr>
    </w:p>
    <w:p w14:paraId="011BA77A" w14:textId="77777777" w:rsidR="00BB2104" w:rsidRPr="00BB2104" w:rsidRDefault="00BB2104" w:rsidP="00BB2104">
      <w:pPr>
        <w:spacing w:line="240" w:lineRule="auto"/>
        <w:rPr>
          <w:color w:val="0070C0"/>
          <w:shd w:val="clear" w:color="auto" w:fill="FFFFFF"/>
        </w:rPr>
      </w:pPr>
      <w:r w:rsidRPr="00BB2104">
        <w:rPr>
          <w:rFonts w:cs="Times New Roman"/>
          <w:i/>
          <w:iCs/>
          <w:color w:val="0070C0"/>
        </w:rPr>
        <w:t>Figure 4.</w:t>
      </w:r>
      <w:r w:rsidRPr="00BB2104">
        <w:rPr>
          <w:rFonts w:cs="Times New Roman"/>
          <w:color w:val="0070C0"/>
        </w:rPr>
        <w:t xml:space="preserve"> </w:t>
      </w:r>
      <w:r w:rsidRPr="00BB2104">
        <w:rPr>
          <w:rFonts w:eastAsia="STIX-Regular" w:cs="Times New Roman"/>
          <w:color w:val="0070C0"/>
        </w:rPr>
        <w:t>Calibration plots as a function of pair direction in the Read Group (top panel), Item-Specific Group (middle panel), and Relational Group (bottom panel) in Experiment 2. Dashed lines indicate perfect calibration between JOL ratings and proportion of correct cued recall. Overconfidence is represented by points falling below the calibration line. Data were smoothed over three adjacent JOL ratings. Bars represent 95% confidence interval.</w:t>
      </w:r>
    </w:p>
    <w:p w14:paraId="183416BF" w14:textId="648E7E41" w:rsidR="008354C8" w:rsidRPr="00B34EB4" w:rsidRDefault="0044511D" w:rsidP="00B34EB4">
      <w:pPr>
        <w:rPr>
          <w:color w:val="000000" w:themeColor="text1"/>
          <w:shd w:val="clear" w:color="auto" w:fill="FFFFFF"/>
        </w:rPr>
      </w:pPr>
      <w:r>
        <w:rPr>
          <w:color w:val="000000" w:themeColor="text1"/>
          <w:shd w:val="clear" w:color="auto" w:fill="FFFFFF"/>
        </w:rPr>
        <w:br w:type="page"/>
      </w:r>
    </w:p>
    <w:p w14:paraId="649C036B" w14:textId="4A8CC522" w:rsidR="00B366B1" w:rsidRDefault="00B34EB4" w:rsidP="00B34EB4">
      <w:pPr>
        <w:spacing w:line="240" w:lineRule="auto"/>
        <w:jc w:val="center"/>
        <w:rPr>
          <w:b/>
          <w:bCs/>
          <w:color w:val="000000" w:themeColor="text1"/>
        </w:rPr>
      </w:pPr>
      <w:r>
        <w:rPr>
          <w:b/>
          <w:bCs/>
          <w:color w:val="000000" w:themeColor="text1"/>
        </w:rPr>
        <w:lastRenderedPageBreak/>
        <w:t>Appendix</w:t>
      </w:r>
    </w:p>
    <w:p w14:paraId="7A543B70" w14:textId="0D5AEBBF" w:rsidR="00E4260E" w:rsidRPr="00B05D27" w:rsidRDefault="00B366B1" w:rsidP="00B05D27">
      <w:pPr>
        <w:spacing w:line="240" w:lineRule="auto"/>
        <w:ind w:left="-720" w:right="-720"/>
        <w:rPr>
          <w:b/>
          <w:bCs/>
        </w:rPr>
      </w:pPr>
      <w:r>
        <w:rPr>
          <w:b/>
          <w:bCs/>
        </w:rPr>
        <w:t xml:space="preserve">   </w:t>
      </w:r>
    </w:p>
    <w:p w14:paraId="686F1AD7" w14:textId="157397B9" w:rsidR="00474F94" w:rsidRPr="00993A88" w:rsidRDefault="00474F94" w:rsidP="00DF0264">
      <w:pPr>
        <w:spacing w:line="240" w:lineRule="auto"/>
        <w:ind w:right="-720"/>
        <w:rPr>
          <w:rFonts w:cs="Times New Roman"/>
          <w:szCs w:val="24"/>
        </w:rPr>
      </w:pPr>
      <w:r w:rsidRPr="00993A88">
        <w:rPr>
          <w:rFonts w:cs="Times New Roman"/>
          <w:szCs w:val="24"/>
        </w:rPr>
        <w:t xml:space="preserve">Table </w:t>
      </w:r>
      <w:r w:rsidR="00B34EB4">
        <w:rPr>
          <w:rFonts w:cs="Times New Roman"/>
          <w:szCs w:val="24"/>
        </w:rPr>
        <w:t>A</w:t>
      </w:r>
      <w:r>
        <w:rPr>
          <w:rFonts w:cs="Times New Roman"/>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474F94" w14:paraId="29602181" w14:textId="77777777" w:rsidTr="00405034">
        <w:tc>
          <w:tcPr>
            <w:tcW w:w="1732" w:type="dxa"/>
            <w:tcBorders>
              <w:left w:val="nil"/>
              <w:bottom w:val="single" w:sz="4" w:space="0" w:color="auto"/>
              <w:right w:val="nil"/>
            </w:tcBorders>
          </w:tcPr>
          <w:p w14:paraId="09659E79" w14:textId="77777777" w:rsidR="00474F94" w:rsidRDefault="00474F94" w:rsidP="00405034">
            <w:pPr>
              <w:spacing w:line="480" w:lineRule="auto"/>
              <w:contextualSpacing/>
              <w:rPr>
                <w:rFonts w:ascii="Times New Roman" w:hAnsi="Times New Roman" w:cs="Times New Roman"/>
                <w:sz w:val="24"/>
                <w:szCs w:val="24"/>
              </w:rPr>
            </w:pPr>
            <w:bookmarkStart w:id="308"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1A7D3ECF"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51DF3D2D"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7C3AC71A" w14:textId="77777777" w:rsidR="00474F94" w:rsidRPr="00ED45A9"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75F535E4"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B2158FF" w14:textId="77777777" w:rsidR="00474F94" w:rsidRDefault="00474F94" w:rsidP="00405034">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474F94" w14:paraId="16E221BC" w14:textId="77777777" w:rsidTr="00405034">
        <w:tc>
          <w:tcPr>
            <w:tcW w:w="1732" w:type="dxa"/>
            <w:tcBorders>
              <w:left w:val="nil"/>
              <w:bottom w:val="nil"/>
              <w:right w:val="nil"/>
            </w:tcBorders>
          </w:tcPr>
          <w:p w14:paraId="67F216CC" w14:textId="77777777" w:rsidR="00474F94" w:rsidRDefault="00474F94" w:rsidP="00405034">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4D616E25"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2DCB59B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6D3D4D8B"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63D4B0B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718BAFB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D3F2025" w14:textId="77777777" w:rsidTr="00405034">
        <w:tc>
          <w:tcPr>
            <w:tcW w:w="1732" w:type="dxa"/>
            <w:tcBorders>
              <w:top w:val="nil"/>
              <w:left w:val="nil"/>
              <w:bottom w:val="nil"/>
              <w:right w:val="nil"/>
            </w:tcBorders>
          </w:tcPr>
          <w:p w14:paraId="7C34D9C6"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3D0D86D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4AFB731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B7B635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79FEC75"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37F308C8" w14:textId="77777777" w:rsidTr="00405034">
        <w:tc>
          <w:tcPr>
            <w:tcW w:w="1732" w:type="dxa"/>
            <w:tcBorders>
              <w:top w:val="nil"/>
              <w:left w:val="nil"/>
              <w:bottom w:val="nil"/>
              <w:right w:val="nil"/>
            </w:tcBorders>
          </w:tcPr>
          <w:p w14:paraId="49C0E48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080C4559"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9CD182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2C25AD6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C79F23A"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2D4E828C"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474F94" w14:paraId="50322458" w14:textId="77777777" w:rsidTr="00405034">
        <w:tc>
          <w:tcPr>
            <w:tcW w:w="1732" w:type="dxa"/>
            <w:tcBorders>
              <w:top w:val="nil"/>
              <w:left w:val="nil"/>
              <w:bottom w:val="nil"/>
              <w:right w:val="nil"/>
            </w:tcBorders>
          </w:tcPr>
          <w:p w14:paraId="01A4A4EC"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4E649D14"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04EAE930"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43009B3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94FA9CF"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474F94" w14:paraId="09281DC2" w14:textId="77777777" w:rsidTr="00405034">
        <w:tc>
          <w:tcPr>
            <w:tcW w:w="1732" w:type="dxa"/>
            <w:tcBorders>
              <w:top w:val="nil"/>
              <w:left w:val="nil"/>
              <w:bottom w:val="nil"/>
              <w:right w:val="nil"/>
            </w:tcBorders>
          </w:tcPr>
          <w:p w14:paraId="2EA91C03"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8A462FA"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4575DA06"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53A03C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DAFBCD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49EC4BE3"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474F94" w14:paraId="62A3B457" w14:textId="77777777" w:rsidTr="00405034">
        <w:tc>
          <w:tcPr>
            <w:tcW w:w="1732" w:type="dxa"/>
            <w:tcBorders>
              <w:top w:val="nil"/>
              <w:left w:val="nil"/>
              <w:right w:val="nil"/>
            </w:tcBorders>
          </w:tcPr>
          <w:p w14:paraId="630A4A3B" w14:textId="77777777" w:rsidR="00474F94" w:rsidRDefault="00474F94" w:rsidP="00405034">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1CCEA076" w14:textId="77777777" w:rsidR="00474F94" w:rsidRDefault="00474F94" w:rsidP="00405034">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3DEE9F57"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0663A99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386DEFA8"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6C8FC5C9" w14:textId="77777777" w:rsidR="00474F94" w:rsidRDefault="00474F94" w:rsidP="00405034">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3D4A656B" w14:textId="77777777" w:rsidR="00474F94" w:rsidRPr="00C474E9" w:rsidRDefault="00474F94" w:rsidP="00474F94">
      <w:pPr>
        <w:contextualSpacing/>
        <w:rPr>
          <w:rFonts w:cs="Times New Roman"/>
          <w:i/>
          <w:iCs/>
          <w:szCs w:val="24"/>
        </w:rPr>
      </w:pPr>
      <w:bookmarkStart w:id="309" w:name="_Hlk32942520"/>
      <w:bookmarkEnd w:id="308"/>
      <w:r>
        <w:rPr>
          <w:rFonts w:cs="Times New Roman"/>
          <w:i/>
          <w:iCs/>
          <w:szCs w:val="24"/>
        </w:rPr>
        <w:t xml:space="preserve">Mean Associative Strength </w:t>
      </w:r>
      <w:r w:rsidRPr="00C474E9">
        <w:rPr>
          <w:rFonts w:cs="Times New Roman"/>
          <w:i/>
          <w:iCs/>
          <w:szCs w:val="24"/>
        </w:rPr>
        <w:t xml:space="preserve">Summary Statistics </w:t>
      </w:r>
      <w:r>
        <w:rPr>
          <w:rFonts w:cs="Times New Roman"/>
          <w:i/>
          <w:iCs/>
          <w:szCs w:val="24"/>
        </w:rPr>
        <w:t>Forward, Backward, and Symmetrical Pairs.</w:t>
      </w:r>
    </w:p>
    <w:bookmarkEnd w:id="309"/>
    <w:p w14:paraId="6A217E5A" w14:textId="77777777" w:rsidR="00474F94" w:rsidRDefault="00474F94" w:rsidP="00474F94">
      <w:pPr>
        <w:contextualSpacing/>
        <w:rPr>
          <w:rFonts w:cs="Times New Roman"/>
          <w:szCs w:val="24"/>
        </w:rPr>
      </w:pPr>
    </w:p>
    <w:p w14:paraId="21F943A6" w14:textId="77777777" w:rsidR="00474F94" w:rsidRDefault="00474F94" w:rsidP="00474F94">
      <w:pPr>
        <w:contextualSpacing/>
        <w:rPr>
          <w:rFonts w:cs="Times New Roman"/>
          <w:szCs w:val="24"/>
        </w:rPr>
      </w:pPr>
    </w:p>
    <w:p w14:paraId="72A501EE" w14:textId="77777777" w:rsidR="00474F94" w:rsidRDefault="00474F94" w:rsidP="00474F94">
      <w:pPr>
        <w:contextualSpacing/>
        <w:rPr>
          <w:rFonts w:cs="Times New Roman"/>
          <w:szCs w:val="24"/>
        </w:rPr>
      </w:pPr>
    </w:p>
    <w:p w14:paraId="3F48045E" w14:textId="77777777" w:rsidR="00474F94" w:rsidRDefault="00474F94" w:rsidP="00474F94">
      <w:pPr>
        <w:contextualSpacing/>
        <w:rPr>
          <w:rFonts w:cs="Times New Roman"/>
          <w:szCs w:val="24"/>
        </w:rPr>
      </w:pPr>
    </w:p>
    <w:p w14:paraId="48DC5C32" w14:textId="77777777" w:rsidR="00474F94" w:rsidRDefault="00474F94" w:rsidP="00474F94">
      <w:pPr>
        <w:contextualSpacing/>
        <w:rPr>
          <w:rFonts w:cs="Times New Roman"/>
          <w:szCs w:val="24"/>
        </w:rPr>
      </w:pPr>
    </w:p>
    <w:p w14:paraId="48C9C008" w14:textId="77777777" w:rsidR="00474F94" w:rsidRDefault="00474F94" w:rsidP="00474F94">
      <w:pPr>
        <w:contextualSpacing/>
        <w:rPr>
          <w:rFonts w:cs="Times New Roman"/>
          <w:szCs w:val="24"/>
        </w:rPr>
      </w:pPr>
    </w:p>
    <w:p w14:paraId="7ED8D2E3" w14:textId="77777777" w:rsidR="00474F94" w:rsidRDefault="00474F94" w:rsidP="00474F94">
      <w:pPr>
        <w:contextualSpacing/>
        <w:rPr>
          <w:rFonts w:cs="Times New Roman"/>
          <w:szCs w:val="24"/>
        </w:rPr>
      </w:pPr>
    </w:p>
    <w:p w14:paraId="5F1F4274" w14:textId="276601CF" w:rsidR="00474F94" w:rsidRPr="00ED45A9" w:rsidRDefault="00474F94" w:rsidP="00474F94">
      <w:pPr>
        <w:spacing w:line="240" w:lineRule="auto"/>
        <w:contextualSpacing/>
        <w:rPr>
          <w:rFonts w:cs="Times New Roman"/>
          <w:szCs w:val="24"/>
        </w:rPr>
      </w:pPr>
      <w:r w:rsidRPr="00C474E9">
        <w:rPr>
          <w:rFonts w:cs="Times New Roman"/>
          <w:i/>
          <w:iCs/>
          <w:szCs w:val="24"/>
        </w:rPr>
        <w:t>Note.</w:t>
      </w:r>
      <w:r>
        <w:rPr>
          <w:rFonts w:cs="Times New Roman"/>
          <w:szCs w:val="24"/>
        </w:rPr>
        <w:t xml:space="preserve"> </w:t>
      </w:r>
      <w:r w:rsidRPr="00ED45A9">
        <w:rPr>
          <w:rFonts w:cs="Times New Roman"/>
          <w:szCs w:val="24"/>
        </w:rPr>
        <w:t>FAS</w:t>
      </w:r>
      <w:r>
        <w:rPr>
          <w:rFonts w:cs="Times New Roman"/>
          <w:szCs w:val="24"/>
        </w:rPr>
        <w:t xml:space="preserve"> (forward associative strength)</w:t>
      </w:r>
      <w:r w:rsidRPr="00ED45A9">
        <w:rPr>
          <w:rFonts w:cs="Times New Roman"/>
          <w:szCs w:val="24"/>
        </w:rPr>
        <w:t xml:space="preserve"> and BAS</w:t>
      </w:r>
      <w:r>
        <w:rPr>
          <w:rFonts w:cs="Times New Roman"/>
          <w:szCs w:val="24"/>
        </w:rPr>
        <w:t xml:space="preserve"> (backward associative strength)</w:t>
      </w:r>
      <w:r w:rsidRPr="00ED45A9">
        <w:rPr>
          <w:rFonts w:cs="Times New Roman"/>
          <w:szCs w:val="24"/>
        </w:rPr>
        <w:t xml:space="preserve"> values for unrelated pairs </w:t>
      </w:r>
      <w:r>
        <w:rPr>
          <w:rFonts w:cs="Times New Roman"/>
          <w:szCs w:val="24"/>
        </w:rPr>
        <w:t>as these items share zero associative overlap.</w:t>
      </w:r>
    </w:p>
    <w:p w14:paraId="4D453CDF" w14:textId="77777777" w:rsidR="00474F94" w:rsidRDefault="00474F94" w:rsidP="00474F94">
      <w:pPr>
        <w:ind w:left="720" w:hanging="720"/>
        <w:contextualSpacing/>
        <w:rPr>
          <w:rFonts w:cs="Times New Roman"/>
          <w:b/>
          <w:bCs/>
          <w:szCs w:val="24"/>
        </w:rPr>
      </w:pPr>
    </w:p>
    <w:p w14:paraId="743D23F4" w14:textId="77777777" w:rsidR="00474F94" w:rsidRDefault="00474F94" w:rsidP="00474F94">
      <w:pPr>
        <w:rPr>
          <w:rFonts w:cs="Times New Roman"/>
          <w:b/>
          <w:bCs/>
          <w:szCs w:val="24"/>
        </w:rPr>
      </w:pPr>
      <w:r>
        <w:rPr>
          <w:rFonts w:cs="Times New Roman"/>
          <w:b/>
          <w:bCs/>
          <w:szCs w:val="24"/>
        </w:rPr>
        <w:br w:type="page"/>
      </w:r>
    </w:p>
    <w:p w14:paraId="68994BE3" w14:textId="0F60323A" w:rsidR="00474F94" w:rsidRPr="00C474E9" w:rsidRDefault="00474F94" w:rsidP="00474F94">
      <w:pPr>
        <w:ind w:left="720" w:hanging="720"/>
        <w:contextualSpacing/>
        <w:rPr>
          <w:rFonts w:cs="Times New Roman"/>
          <w:szCs w:val="24"/>
        </w:rPr>
      </w:pPr>
      <w:bookmarkStart w:id="310" w:name="_Hlk32933438"/>
      <w:r w:rsidRPr="00C474E9">
        <w:rPr>
          <w:rFonts w:cs="Times New Roman"/>
          <w:szCs w:val="24"/>
        </w:rPr>
        <w:lastRenderedPageBreak/>
        <w:t xml:space="preserve">Table </w:t>
      </w:r>
      <w:r w:rsidR="00B34EB4">
        <w:rPr>
          <w:rFonts w:cs="Times New Roman"/>
          <w:szCs w:val="24"/>
        </w:rPr>
        <w:t>A</w:t>
      </w:r>
      <w:r>
        <w:rPr>
          <w:rFonts w:cs="Times New Roman"/>
          <w:szCs w:val="24"/>
        </w:rPr>
        <w:t>2</w:t>
      </w:r>
    </w:p>
    <w:p w14:paraId="5C01343B" w14:textId="77777777" w:rsidR="00474F94" w:rsidRDefault="00474F94" w:rsidP="00474F94">
      <w:pPr>
        <w:spacing w:line="240" w:lineRule="auto"/>
        <w:contextualSpacing/>
        <w:rPr>
          <w:rFonts w:cs="Times New Roman"/>
          <w:i/>
          <w:iCs/>
          <w:szCs w:val="24"/>
        </w:rPr>
      </w:pPr>
      <w:r w:rsidRPr="00C474E9">
        <w:rPr>
          <w:rFonts w:cs="Times New Roman"/>
          <w:i/>
          <w:iCs/>
          <w:szCs w:val="24"/>
        </w:rPr>
        <w:t xml:space="preserve">Summary </w:t>
      </w:r>
      <w:r>
        <w:rPr>
          <w:rFonts w:cs="Times New Roman"/>
          <w:i/>
          <w:iCs/>
          <w:szCs w:val="24"/>
        </w:rPr>
        <w:t>S</w:t>
      </w:r>
      <w:r w:rsidRPr="00C474E9">
        <w:rPr>
          <w:rFonts w:cs="Times New Roman"/>
          <w:i/>
          <w:iCs/>
          <w:szCs w:val="24"/>
        </w:rPr>
        <w:t xml:space="preserve">tatistics for </w:t>
      </w:r>
      <w:r>
        <w:rPr>
          <w:rFonts w:cs="Times New Roman"/>
          <w:i/>
          <w:iCs/>
          <w:szCs w:val="24"/>
        </w:rPr>
        <w:t>C</w:t>
      </w:r>
      <w:r w:rsidRPr="00C474E9">
        <w:rPr>
          <w:rFonts w:cs="Times New Roman"/>
          <w:i/>
          <w:iCs/>
          <w:szCs w:val="24"/>
        </w:rPr>
        <w:t xml:space="preserve">ue and </w:t>
      </w:r>
      <w:r>
        <w:rPr>
          <w:rFonts w:cs="Times New Roman"/>
          <w:i/>
          <w:iCs/>
          <w:szCs w:val="24"/>
        </w:rPr>
        <w:t>T</w:t>
      </w:r>
      <w:r w:rsidRPr="00C474E9">
        <w:rPr>
          <w:rFonts w:cs="Times New Roman"/>
          <w:i/>
          <w:iCs/>
          <w:szCs w:val="24"/>
        </w:rPr>
        <w:t xml:space="preserve">arget </w:t>
      </w:r>
      <w:r>
        <w:rPr>
          <w:rFonts w:cs="Times New Roman"/>
          <w:i/>
          <w:iCs/>
          <w:szCs w:val="24"/>
        </w:rPr>
        <w:t>Concreteness, Length, and Frequency Item</w:t>
      </w:r>
      <w:r w:rsidRPr="00C474E9">
        <w:rPr>
          <w:rFonts w:cs="Times New Roman"/>
          <w:i/>
          <w:iCs/>
          <w:szCs w:val="24"/>
        </w:rPr>
        <w:t xml:space="preserve"> </w:t>
      </w:r>
      <w:r>
        <w:rPr>
          <w:rFonts w:cs="Times New Roman"/>
          <w:i/>
          <w:iCs/>
          <w:szCs w:val="24"/>
        </w:rPr>
        <w:t>P</w:t>
      </w:r>
      <w:r w:rsidRPr="00C474E9">
        <w:rPr>
          <w:rFonts w:cs="Times New Roman"/>
          <w:i/>
          <w:iCs/>
          <w:szCs w:val="24"/>
        </w:rPr>
        <w:t>roperties</w:t>
      </w:r>
      <w:r>
        <w:rPr>
          <w:rFonts w:cs="Times New Roman"/>
          <w:i/>
          <w:iCs/>
          <w:szCs w:val="24"/>
        </w:rPr>
        <w:t xml:space="preserve"> as a Function of Pair Type.</w:t>
      </w:r>
    </w:p>
    <w:p w14:paraId="353DA36F" w14:textId="77777777" w:rsidR="00474F94" w:rsidRPr="00C474E9" w:rsidRDefault="00474F94" w:rsidP="00474F94">
      <w:pPr>
        <w:spacing w:line="240" w:lineRule="auto"/>
        <w:contextualSpacing/>
        <w:rPr>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474F94" w14:paraId="1BCF5947" w14:textId="77777777" w:rsidTr="00405034">
        <w:trPr>
          <w:trHeight w:val="593"/>
        </w:trPr>
        <w:tc>
          <w:tcPr>
            <w:tcW w:w="1870" w:type="dxa"/>
            <w:tcBorders>
              <w:left w:val="nil"/>
              <w:bottom w:val="single" w:sz="4" w:space="0" w:color="auto"/>
              <w:right w:val="nil"/>
            </w:tcBorders>
          </w:tcPr>
          <w:p w14:paraId="18B3B7A9"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41999C2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3D090C4A"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1F295797"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1011F421" w14:textId="77777777" w:rsidR="00474F94" w:rsidRPr="00C9667B" w:rsidRDefault="00474F94" w:rsidP="00405034">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474F94" w14:paraId="3FAF4575" w14:textId="77777777" w:rsidTr="00405034">
        <w:tc>
          <w:tcPr>
            <w:tcW w:w="1870" w:type="dxa"/>
            <w:tcBorders>
              <w:left w:val="nil"/>
              <w:bottom w:val="nil"/>
              <w:right w:val="nil"/>
            </w:tcBorders>
          </w:tcPr>
          <w:p w14:paraId="7CA0B09C"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3BA45D3D" w14:textId="77777777" w:rsidR="00474F94" w:rsidRPr="007A4100" w:rsidRDefault="00474F94" w:rsidP="00405034">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2B99BDB6" w14:textId="77777777" w:rsidR="00474F94" w:rsidRPr="007A4100" w:rsidRDefault="00474F94" w:rsidP="00405034">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440FACB5"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2861816F" w14:textId="77777777" w:rsidR="00474F94" w:rsidRPr="00C9667B" w:rsidRDefault="00474F94" w:rsidP="00405034">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34E574BA" w14:textId="77777777" w:rsidTr="00405034">
        <w:tc>
          <w:tcPr>
            <w:tcW w:w="1870" w:type="dxa"/>
            <w:tcBorders>
              <w:top w:val="nil"/>
              <w:left w:val="nil"/>
              <w:bottom w:val="nil"/>
              <w:right w:val="nil"/>
            </w:tcBorders>
          </w:tcPr>
          <w:p w14:paraId="420873F1"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65EBDF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BA99C7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4D3FE12E" w14:textId="77777777" w:rsidTr="00405034">
        <w:tc>
          <w:tcPr>
            <w:tcW w:w="1870" w:type="dxa"/>
            <w:tcBorders>
              <w:top w:val="nil"/>
              <w:left w:val="nil"/>
              <w:bottom w:val="nil"/>
              <w:right w:val="nil"/>
            </w:tcBorders>
          </w:tcPr>
          <w:p w14:paraId="61BBC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4F9EAE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2B678A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24B604B8" w14:textId="77777777" w:rsidTr="00405034">
        <w:tc>
          <w:tcPr>
            <w:tcW w:w="1870" w:type="dxa"/>
            <w:tcBorders>
              <w:top w:val="nil"/>
              <w:left w:val="nil"/>
              <w:bottom w:val="nil"/>
              <w:right w:val="nil"/>
            </w:tcBorders>
          </w:tcPr>
          <w:p w14:paraId="26AE903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927D16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79945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E0519A7"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E752783" w14:textId="77777777" w:rsidTr="00405034">
        <w:tc>
          <w:tcPr>
            <w:tcW w:w="1870" w:type="dxa"/>
            <w:tcBorders>
              <w:top w:val="nil"/>
              <w:left w:val="nil"/>
              <w:bottom w:val="nil"/>
              <w:right w:val="nil"/>
            </w:tcBorders>
          </w:tcPr>
          <w:p w14:paraId="75DFD3C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81233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2D5D46E2"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05A12766" w14:textId="77777777" w:rsidTr="00405034">
        <w:tc>
          <w:tcPr>
            <w:tcW w:w="1870" w:type="dxa"/>
            <w:tcBorders>
              <w:top w:val="nil"/>
              <w:left w:val="nil"/>
              <w:bottom w:val="nil"/>
              <w:right w:val="nil"/>
            </w:tcBorders>
          </w:tcPr>
          <w:p w14:paraId="1F79BD8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385454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62ADE5C"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67455A1F" w14:textId="77777777" w:rsidTr="00405034">
        <w:tc>
          <w:tcPr>
            <w:tcW w:w="1870" w:type="dxa"/>
            <w:tcBorders>
              <w:top w:val="nil"/>
              <w:left w:val="nil"/>
              <w:bottom w:val="nil"/>
              <w:right w:val="nil"/>
            </w:tcBorders>
          </w:tcPr>
          <w:p w14:paraId="12711B78"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183792E7"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270B6643"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7B5ED09C" w14:textId="77777777" w:rsidR="00474F94" w:rsidRPr="00C9667B" w:rsidRDefault="00474F94" w:rsidP="00405034">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7F75DA5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474F94" w14:paraId="6F59EB08" w14:textId="77777777" w:rsidTr="00405034">
        <w:tc>
          <w:tcPr>
            <w:tcW w:w="1870" w:type="dxa"/>
            <w:tcBorders>
              <w:top w:val="nil"/>
              <w:left w:val="nil"/>
              <w:bottom w:val="nil"/>
              <w:right w:val="nil"/>
            </w:tcBorders>
          </w:tcPr>
          <w:p w14:paraId="6A9F4B7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301C8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7677DCA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474F94" w14:paraId="686C033B" w14:textId="77777777" w:rsidTr="00405034">
        <w:tc>
          <w:tcPr>
            <w:tcW w:w="1870" w:type="dxa"/>
            <w:tcBorders>
              <w:top w:val="nil"/>
              <w:left w:val="nil"/>
              <w:bottom w:val="nil"/>
              <w:right w:val="nil"/>
            </w:tcBorders>
          </w:tcPr>
          <w:p w14:paraId="679A915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8B73E0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18D2C21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474F94" w14:paraId="0E8BF13C" w14:textId="77777777" w:rsidTr="00405034">
        <w:tc>
          <w:tcPr>
            <w:tcW w:w="1870" w:type="dxa"/>
            <w:tcBorders>
              <w:top w:val="nil"/>
              <w:left w:val="nil"/>
              <w:bottom w:val="nil"/>
              <w:right w:val="nil"/>
            </w:tcBorders>
          </w:tcPr>
          <w:p w14:paraId="12C4CE58"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8B2FAF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5553356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4341EB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474F94" w14:paraId="5371EC13" w14:textId="77777777" w:rsidTr="00405034">
        <w:tc>
          <w:tcPr>
            <w:tcW w:w="1870" w:type="dxa"/>
            <w:tcBorders>
              <w:top w:val="nil"/>
              <w:left w:val="nil"/>
              <w:bottom w:val="nil"/>
              <w:right w:val="nil"/>
            </w:tcBorders>
          </w:tcPr>
          <w:p w14:paraId="29B243AB"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077B19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AE3E26B"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474F94" w14:paraId="6267A761" w14:textId="77777777" w:rsidTr="00405034">
        <w:tc>
          <w:tcPr>
            <w:tcW w:w="1870" w:type="dxa"/>
            <w:tcBorders>
              <w:top w:val="nil"/>
              <w:left w:val="nil"/>
              <w:bottom w:val="nil"/>
              <w:right w:val="nil"/>
            </w:tcBorders>
          </w:tcPr>
          <w:p w14:paraId="547A8080"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F56158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4844C16"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14:paraId="3BC4796A" w14:textId="77777777" w:rsidTr="00405034">
        <w:tc>
          <w:tcPr>
            <w:tcW w:w="1870" w:type="dxa"/>
            <w:tcBorders>
              <w:top w:val="nil"/>
              <w:left w:val="nil"/>
              <w:bottom w:val="nil"/>
              <w:right w:val="nil"/>
            </w:tcBorders>
          </w:tcPr>
          <w:p w14:paraId="3D8D27B4"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6B38FAB5"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03F6D530"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2F5D476A"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28897118"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474F94" w:rsidRPr="007A4100" w14:paraId="67DFDAC9" w14:textId="77777777" w:rsidTr="00405034">
        <w:tc>
          <w:tcPr>
            <w:tcW w:w="1870" w:type="dxa"/>
            <w:tcBorders>
              <w:top w:val="nil"/>
              <w:left w:val="nil"/>
              <w:bottom w:val="nil"/>
              <w:right w:val="nil"/>
            </w:tcBorders>
          </w:tcPr>
          <w:p w14:paraId="7B72AD3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7CF0DF21"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3FACEBD3"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474F94" w:rsidRPr="007A4100" w14:paraId="33CC7A59" w14:textId="77777777" w:rsidTr="00405034">
        <w:tc>
          <w:tcPr>
            <w:tcW w:w="1870" w:type="dxa"/>
            <w:tcBorders>
              <w:top w:val="nil"/>
              <w:left w:val="nil"/>
              <w:bottom w:val="nil"/>
              <w:right w:val="nil"/>
            </w:tcBorders>
          </w:tcPr>
          <w:p w14:paraId="11D948C2"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202BF2CE"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510E7C89"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474F94" w:rsidRPr="007A4100" w14:paraId="2E38EA85" w14:textId="77777777" w:rsidTr="00405034">
        <w:tc>
          <w:tcPr>
            <w:tcW w:w="1870" w:type="dxa"/>
            <w:tcBorders>
              <w:top w:val="nil"/>
              <w:left w:val="nil"/>
              <w:bottom w:val="nil"/>
              <w:right w:val="nil"/>
            </w:tcBorders>
          </w:tcPr>
          <w:p w14:paraId="467E755C" w14:textId="77777777" w:rsidR="00474F94" w:rsidRDefault="00474F94" w:rsidP="00405034">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7C6919C4" w14:textId="77777777" w:rsidR="00474F94" w:rsidRPr="007A4100" w:rsidRDefault="00474F94" w:rsidP="00405034">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670E821E"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32A293F0"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2122C44"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474F94" w:rsidRPr="007A4100" w14:paraId="5E9BE20D" w14:textId="77777777" w:rsidTr="00405034">
        <w:tc>
          <w:tcPr>
            <w:tcW w:w="1870" w:type="dxa"/>
            <w:tcBorders>
              <w:top w:val="nil"/>
              <w:left w:val="nil"/>
              <w:bottom w:val="nil"/>
              <w:right w:val="nil"/>
            </w:tcBorders>
          </w:tcPr>
          <w:p w14:paraId="5889C489" w14:textId="77777777" w:rsidR="00474F94" w:rsidRDefault="00474F94" w:rsidP="00405034">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7A4100" w:rsidRDefault="00474F94" w:rsidP="00405034">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7A4100" w:rsidRDefault="00474F94" w:rsidP="00405034">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E69EF2D"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010958AF" w14:textId="77777777" w:rsidR="00474F94" w:rsidRPr="00C9667B" w:rsidRDefault="00474F94" w:rsidP="00405034">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474F94" w:rsidRPr="007A4100" w14:paraId="29CAA7CB" w14:textId="77777777" w:rsidTr="00405034">
        <w:tc>
          <w:tcPr>
            <w:tcW w:w="1870" w:type="dxa"/>
            <w:tcBorders>
              <w:top w:val="nil"/>
              <w:left w:val="nil"/>
              <w:bottom w:val="single" w:sz="4" w:space="0" w:color="auto"/>
              <w:right w:val="nil"/>
            </w:tcBorders>
          </w:tcPr>
          <w:p w14:paraId="1D3BFA92" w14:textId="77777777" w:rsidR="00474F94" w:rsidRDefault="00474F94" w:rsidP="00405034">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7A4100" w:rsidRDefault="00474F94" w:rsidP="00405034">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7A4100" w:rsidRDefault="00474F94" w:rsidP="00405034">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55D62BD2"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145C08CF" w14:textId="77777777" w:rsidR="00474F94" w:rsidRPr="00C9667B" w:rsidRDefault="00474F94" w:rsidP="00405034">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5E93F23B" w14:textId="77777777" w:rsidR="00474F94" w:rsidRDefault="00474F94" w:rsidP="00474F94">
      <w:pPr>
        <w:spacing w:line="240" w:lineRule="auto"/>
        <w:rPr>
          <w:rFonts w:cs="Times New Roman"/>
          <w:szCs w:val="24"/>
        </w:rPr>
      </w:pPr>
      <w:r w:rsidRPr="00C474E9">
        <w:rPr>
          <w:rFonts w:cs="Times New Roman"/>
          <w:i/>
          <w:iCs/>
          <w:szCs w:val="24"/>
        </w:rPr>
        <w:t>Note</w:t>
      </w:r>
      <w:r>
        <w:rPr>
          <w:rFonts w:cs="Times New Roman"/>
          <w:i/>
          <w:iCs/>
          <w:szCs w:val="24"/>
        </w:rPr>
        <w:t>s.</w:t>
      </w:r>
      <w:r>
        <w:rPr>
          <w:rFonts w:cs="Times New Roman"/>
          <w:szCs w:val="24"/>
        </w:rPr>
        <w:t xml:space="preserve"> Frequency is measured using SUBTLEX word frequency measure (Brysbaert &amp; New, 2009). Concreteness and length were taken from the English Lexicon Project (</w:t>
      </w:r>
      <w:proofErr w:type="spellStart"/>
      <w:r>
        <w:rPr>
          <w:rFonts w:cs="Times New Roman"/>
          <w:szCs w:val="24"/>
        </w:rPr>
        <w:t>Balota</w:t>
      </w:r>
      <w:proofErr w:type="spellEnd"/>
      <w:r>
        <w:rPr>
          <w:rFonts w:cs="Times New Roman"/>
          <w:szCs w:val="24"/>
        </w:rPr>
        <w:t xml:space="preserve"> et al., 2007).</w:t>
      </w:r>
    </w:p>
    <w:bookmarkEnd w:id="310"/>
    <w:p w14:paraId="7FFD354F" w14:textId="7E4F4DAA" w:rsidR="00B34EB4" w:rsidRDefault="00B34EB4">
      <w:r>
        <w:br w:type="page"/>
      </w:r>
    </w:p>
    <w:p w14:paraId="74D088CD" w14:textId="77777777" w:rsidR="00E26B0E" w:rsidRPr="00E26B0E" w:rsidRDefault="00E26B0E" w:rsidP="00E26B0E">
      <w:pPr>
        <w:spacing w:after="160"/>
        <w:ind w:left="720" w:hanging="720"/>
        <w:contextualSpacing/>
        <w:rPr>
          <w:rFonts w:cs="Times New Roman"/>
          <w:b/>
          <w:bCs/>
          <w:sz w:val="28"/>
          <w:szCs w:val="28"/>
        </w:rPr>
      </w:pPr>
      <w:bookmarkStart w:id="311" w:name="_Hlk32932954"/>
      <w:r w:rsidRPr="00E26B0E">
        <w:rPr>
          <w:rFonts w:cs="Times New Roman"/>
          <w:noProof/>
          <w:szCs w:val="24"/>
        </w:rPr>
        <w:lastRenderedPageBreak/>
        <w:t>Table A3</w:t>
      </w:r>
    </w:p>
    <w:p w14:paraId="7F1D052C" w14:textId="0BBA97D8" w:rsidR="00E26B0E" w:rsidRPr="00070B59" w:rsidRDefault="00E26B0E" w:rsidP="00E26B0E">
      <w:pPr>
        <w:spacing w:after="160" w:line="240" w:lineRule="auto"/>
        <w:contextualSpacing/>
        <w:rPr>
          <w:rFonts w:cs="Times New Roman"/>
          <w:i/>
          <w:iCs/>
          <w:sz w:val="22"/>
        </w:rPr>
      </w:pPr>
      <w:r w:rsidRPr="00070B59">
        <w:rPr>
          <w:rFonts w:cs="Times New Roman"/>
          <w:i/>
          <w:iCs/>
          <w:sz w:val="22"/>
        </w:rPr>
        <w:t xml:space="preserve">Comparison of mean JOL ratings and correct recall percentages across </w:t>
      </w:r>
      <w:r w:rsidR="00E564BF">
        <w:rPr>
          <w:rFonts w:cs="Times New Roman"/>
          <w:i/>
          <w:iCs/>
          <w:sz w:val="22"/>
        </w:rPr>
        <w:t>pair directions</w:t>
      </w:r>
      <w:r w:rsidRPr="00070B59">
        <w:rPr>
          <w:rFonts w:cs="Times New Roman"/>
          <w:i/>
          <w:iCs/>
          <w:sz w:val="22"/>
        </w:rPr>
        <w:t xml:space="preserve"> for each </w:t>
      </w:r>
      <w:bookmarkEnd w:id="311"/>
      <w:r w:rsidRPr="00070B59">
        <w:rPr>
          <w:rFonts w:cs="Times New Roman"/>
          <w:i/>
          <w:iCs/>
          <w:sz w:val="22"/>
        </w:rPr>
        <w:t>encoding group</w:t>
      </w:r>
      <w:r w:rsidR="00683316">
        <w:rPr>
          <w:rFonts w:cs="Times New Roman"/>
          <w:i/>
          <w:iCs/>
          <w:sz w:val="22"/>
        </w:rPr>
        <w:t xml:space="preserve"> in Experiment 1</w:t>
      </w:r>
      <w:r w:rsidRPr="00070B59">
        <w:rPr>
          <w:rFonts w:cs="Times New Roman"/>
          <w:i/>
          <w:iCs/>
          <w:sz w:val="22"/>
        </w:rPr>
        <w:t>.</w:t>
      </w:r>
    </w:p>
    <w:p w14:paraId="175C6DFC" w14:textId="77777777" w:rsidR="00E26B0E" w:rsidRPr="00070B59" w:rsidRDefault="00E26B0E" w:rsidP="00E26B0E">
      <w:pPr>
        <w:spacing w:after="160" w:line="240" w:lineRule="auto"/>
        <w:contextualSpacing/>
        <w:rPr>
          <w:rFonts w:cs="Times New Roman"/>
          <w:i/>
          <w:iCs/>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E26B0E" w:rsidRPr="00070B59" w14:paraId="1D151536" w14:textId="77777777" w:rsidTr="008158DA">
        <w:trPr>
          <w:trHeight w:val="323"/>
        </w:trPr>
        <w:tc>
          <w:tcPr>
            <w:tcW w:w="1697" w:type="dxa"/>
            <w:tcBorders>
              <w:left w:val="nil"/>
              <w:bottom w:val="single" w:sz="4" w:space="0" w:color="auto"/>
              <w:right w:val="nil"/>
            </w:tcBorders>
          </w:tcPr>
          <w:p w14:paraId="4FF41FE8" w14:textId="02921162"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Encoding Group</w:t>
            </w:r>
          </w:p>
        </w:tc>
        <w:tc>
          <w:tcPr>
            <w:tcW w:w="771" w:type="dxa"/>
            <w:tcBorders>
              <w:left w:val="nil"/>
              <w:bottom w:val="single" w:sz="4" w:space="0" w:color="auto"/>
              <w:right w:val="nil"/>
            </w:tcBorders>
          </w:tcPr>
          <w:p w14:paraId="6378EC6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Task</w:t>
            </w:r>
          </w:p>
        </w:tc>
        <w:tc>
          <w:tcPr>
            <w:tcW w:w="1443" w:type="dxa"/>
            <w:tcBorders>
              <w:left w:val="nil"/>
              <w:bottom w:val="single" w:sz="4" w:space="0" w:color="auto"/>
              <w:right w:val="nil"/>
            </w:tcBorders>
          </w:tcPr>
          <w:p w14:paraId="31134068" w14:textId="05E60478" w:rsidR="00E26B0E" w:rsidRPr="00070B59" w:rsidRDefault="00721232" w:rsidP="00E26B0E">
            <w:pPr>
              <w:spacing w:after="160" w:line="259" w:lineRule="auto"/>
              <w:contextualSpacing/>
              <w:rPr>
                <w:rFonts w:ascii="Times New Roman" w:hAnsi="Times New Roman" w:cs="Times New Roman"/>
              </w:rPr>
            </w:pPr>
            <w:r>
              <w:rPr>
                <w:rFonts w:ascii="Times New Roman" w:hAnsi="Times New Roman" w:cs="Times New Roman"/>
              </w:rPr>
              <w:t>Direction</w:t>
            </w:r>
          </w:p>
        </w:tc>
        <w:tc>
          <w:tcPr>
            <w:tcW w:w="1086" w:type="dxa"/>
            <w:gridSpan w:val="2"/>
            <w:tcBorders>
              <w:left w:val="nil"/>
              <w:bottom w:val="single" w:sz="4" w:space="0" w:color="auto"/>
              <w:right w:val="nil"/>
            </w:tcBorders>
          </w:tcPr>
          <w:p w14:paraId="4A9AA6B4"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M</w:t>
            </w:r>
          </w:p>
        </w:tc>
        <w:tc>
          <w:tcPr>
            <w:tcW w:w="1113" w:type="dxa"/>
            <w:tcBorders>
              <w:left w:val="nil"/>
              <w:bottom w:val="single" w:sz="4" w:space="0" w:color="auto"/>
              <w:right w:val="nil"/>
            </w:tcBorders>
          </w:tcPr>
          <w:p w14:paraId="29FA27D3" w14:textId="77777777" w:rsidR="00E26B0E" w:rsidRPr="00070B59" w:rsidRDefault="00E26B0E" w:rsidP="00E26B0E">
            <w:pPr>
              <w:spacing w:after="160" w:line="259" w:lineRule="auto"/>
              <w:contextualSpacing/>
              <w:jc w:val="center"/>
              <w:rPr>
                <w:rFonts w:ascii="Times New Roman" w:hAnsi="Times New Roman" w:cs="Times New Roman"/>
                <w:i/>
                <w:iCs/>
              </w:rPr>
            </w:pPr>
            <w:r w:rsidRPr="00070B59">
              <w:rPr>
                <w:rFonts w:ascii="Times New Roman" w:hAnsi="Times New Roman" w:cs="Times New Roman"/>
                <w:i/>
                <w:iCs/>
              </w:rPr>
              <w:t>95% CI</w:t>
            </w:r>
          </w:p>
        </w:tc>
        <w:tc>
          <w:tcPr>
            <w:tcW w:w="1079" w:type="dxa"/>
            <w:tcBorders>
              <w:left w:val="nil"/>
              <w:bottom w:val="single" w:sz="4" w:space="0" w:color="auto"/>
              <w:right w:val="nil"/>
            </w:tcBorders>
          </w:tcPr>
          <w:p w14:paraId="7CD69AB9"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F</w:t>
            </w:r>
          </w:p>
        </w:tc>
        <w:tc>
          <w:tcPr>
            <w:tcW w:w="1082" w:type="dxa"/>
            <w:tcBorders>
              <w:left w:val="nil"/>
              <w:bottom w:val="single" w:sz="4" w:space="0" w:color="auto"/>
              <w:right w:val="nil"/>
            </w:tcBorders>
          </w:tcPr>
          <w:p w14:paraId="4FFA9993"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B</w:t>
            </w:r>
          </w:p>
        </w:tc>
        <w:tc>
          <w:tcPr>
            <w:tcW w:w="1079" w:type="dxa"/>
            <w:tcBorders>
              <w:left w:val="nil"/>
              <w:bottom w:val="single" w:sz="4" w:space="0" w:color="auto"/>
              <w:right w:val="nil"/>
            </w:tcBorders>
          </w:tcPr>
          <w:p w14:paraId="5BE28BAB" w14:textId="77777777" w:rsidR="00E26B0E" w:rsidRPr="00070B59" w:rsidRDefault="00E26B0E"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S</w:t>
            </w:r>
          </w:p>
        </w:tc>
      </w:tr>
      <w:tr w:rsidR="00E26B0E" w:rsidRPr="00070B59" w14:paraId="317CE7CE" w14:textId="77777777" w:rsidTr="008158DA">
        <w:tc>
          <w:tcPr>
            <w:tcW w:w="1697" w:type="dxa"/>
            <w:tcBorders>
              <w:left w:val="nil"/>
              <w:bottom w:val="nil"/>
              <w:right w:val="nil"/>
            </w:tcBorders>
          </w:tcPr>
          <w:p w14:paraId="4CDB7648" w14:textId="239177B7" w:rsidR="00E26B0E" w:rsidRPr="00070B59" w:rsidRDefault="00E26B0E" w:rsidP="00E26B0E">
            <w:pPr>
              <w:spacing w:before="120" w:line="259" w:lineRule="auto"/>
              <w:rPr>
                <w:rFonts w:ascii="Times New Roman" w:hAnsi="Times New Roman" w:cs="Times New Roman"/>
              </w:rPr>
            </w:pPr>
            <w:bookmarkStart w:id="312" w:name="_Hlk12527148"/>
            <w:r w:rsidRPr="00070B59">
              <w:rPr>
                <w:rFonts w:ascii="Times New Roman" w:hAnsi="Times New Roman" w:cs="Times New Roman"/>
              </w:rPr>
              <w:t>Item-Specific</w:t>
            </w:r>
          </w:p>
        </w:tc>
        <w:tc>
          <w:tcPr>
            <w:tcW w:w="771" w:type="dxa"/>
            <w:tcBorders>
              <w:left w:val="nil"/>
              <w:bottom w:val="nil"/>
              <w:right w:val="nil"/>
            </w:tcBorders>
          </w:tcPr>
          <w:p w14:paraId="1A5594CE"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JOL</w:t>
            </w:r>
          </w:p>
        </w:tc>
        <w:tc>
          <w:tcPr>
            <w:tcW w:w="1443" w:type="dxa"/>
            <w:tcBorders>
              <w:left w:val="nil"/>
              <w:bottom w:val="nil"/>
              <w:right w:val="nil"/>
            </w:tcBorders>
          </w:tcPr>
          <w:p w14:paraId="603A64D9" w14:textId="77777777" w:rsidR="00E26B0E" w:rsidRPr="00070B59" w:rsidRDefault="00E26B0E" w:rsidP="00E26B0E">
            <w:pPr>
              <w:spacing w:before="120" w:line="259" w:lineRule="auto"/>
              <w:rPr>
                <w:rFonts w:ascii="Times New Roman" w:hAnsi="Times New Roman" w:cs="Times New Roman"/>
              </w:rPr>
            </w:pPr>
            <w:r w:rsidRPr="00070B59">
              <w:rPr>
                <w:rFonts w:ascii="Times New Roman" w:hAnsi="Times New Roman" w:cs="Times New Roman"/>
              </w:rPr>
              <w:t>Forward</w:t>
            </w:r>
          </w:p>
        </w:tc>
        <w:tc>
          <w:tcPr>
            <w:tcW w:w="1086" w:type="dxa"/>
            <w:gridSpan w:val="2"/>
            <w:tcBorders>
              <w:left w:val="nil"/>
              <w:bottom w:val="nil"/>
              <w:right w:val="nil"/>
            </w:tcBorders>
          </w:tcPr>
          <w:p w14:paraId="3B3BB3A5" w14:textId="07D4B50A" w:rsidR="00E26B0E" w:rsidRPr="00070B59" w:rsidRDefault="004B45C3" w:rsidP="00E26B0E">
            <w:pPr>
              <w:spacing w:before="120" w:line="259" w:lineRule="auto"/>
              <w:jc w:val="center"/>
              <w:rPr>
                <w:rFonts w:ascii="Times New Roman" w:hAnsi="Times New Roman" w:cs="Times New Roman"/>
              </w:rPr>
            </w:pPr>
            <w:r w:rsidRPr="00070B59">
              <w:rPr>
                <w:rFonts w:ascii="Times New Roman" w:hAnsi="Times New Roman" w:cs="Times New Roman"/>
              </w:rPr>
              <w:t>68.6</w:t>
            </w:r>
            <w:r w:rsidR="0041790C" w:rsidRPr="00070B59">
              <w:rPr>
                <w:rFonts w:ascii="Times New Roman" w:hAnsi="Times New Roman" w:cs="Times New Roman"/>
              </w:rPr>
              <w:t>7</w:t>
            </w:r>
          </w:p>
        </w:tc>
        <w:tc>
          <w:tcPr>
            <w:tcW w:w="1113" w:type="dxa"/>
            <w:tcBorders>
              <w:left w:val="nil"/>
              <w:bottom w:val="nil"/>
              <w:right w:val="nil"/>
            </w:tcBorders>
          </w:tcPr>
          <w:p w14:paraId="7C67A079" w14:textId="79DBC9C4" w:rsidR="00E26B0E" w:rsidRPr="00070B59" w:rsidRDefault="00F5563F" w:rsidP="00E26B0E">
            <w:pPr>
              <w:spacing w:before="120" w:line="259" w:lineRule="auto"/>
              <w:jc w:val="center"/>
              <w:rPr>
                <w:rFonts w:ascii="Times New Roman" w:hAnsi="Times New Roman" w:cs="Times New Roman"/>
              </w:rPr>
            </w:pPr>
            <w:r w:rsidRPr="00070B59">
              <w:rPr>
                <w:rFonts w:ascii="Times New Roman" w:hAnsi="Times New Roman" w:cs="Times New Roman"/>
              </w:rPr>
              <w:t>5.95</w:t>
            </w:r>
          </w:p>
        </w:tc>
        <w:tc>
          <w:tcPr>
            <w:tcW w:w="1079" w:type="dxa"/>
            <w:tcBorders>
              <w:left w:val="nil"/>
              <w:bottom w:val="nil"/>
              <w:right w:val="nil"/>
            </w:tcBorders>
          </w:tcPr>
          <w:p w14:paraId="2E843280" w14:textId="752A5877" w:rsidR="00E26B0E" w:rsidRPr="00070B59" w:rsidRDefault="00E26B0E" w:rsidP="00E26B0E">
            <w:pPr>
              <w:spacing w:before="120" w:line="259" w:lineRule="auto"/>
              <w:jc w:val="center"/>
              <w:rPr>
                <w:rFonts w:ascii="Times New Roman" w:hAnsi="Times New Roman" w:cs="Times New Roman"/>
              </w:rPr>
            </w:pPr>
          </w:p>
        </w:tc>
        <w:tc>
          <w:tcPr>
            <w:tcW w:w="1082" w:type="dxa"/>
            <w:tcBorders>
              <w:left w:val="nil"/>
              <w:bottom w:val="nil"/>
              <w:right w:val="nil"/>
            </w:tcBorders>
          </w:tcPr>
          <w:p w14:paraId="20922BBF" w14:textId="77777777" w:rsidR="00E26B0E" w:rsidRPr="00070B59" w:rsidRDefault="00E26B0E" w:rsidP="00E26B0E">
            <w:pPr>
              <w:spacing w:before="120" w:line="259" w:lineRule="auto"/>
              <w:jc w:val="center"/>
              <w:rPr>
                <w:rFonts w:ascii="Times New Roman" w:hAnsi="Times New Roman" w:cs="Times New Roman"/>
              </w:rPr>
            </w:pPr>
          </w:p>
        </w:tc>
        <w:tc>
          <w:tcPr>
            <w:tcW w:w="1079" w:type="dxa"/>
            <w:tcBorders>
              <w:left w:val="nil"/>
              <w:bottom w:val="nil"/>
              <w:right w:val="nil"/>
            </w:tcBorders>
          </w:tcPr>
          <w:p w14:paraId="22A510A9" w14:textId="77777777" w:rsidR="00E26B0E" w:rsidRPr="00070B59" w:rsidRDefault="00E26B0E" w:rsidP="00E26B0E">
            <w:pPr>
              <w:spacing w:before="120" w:line="259" w:lineRule="auto"/>
              <w:jc w:val="center"/>
              <w:rPr>
                <w:rFonts w:ascii="Times New Roman" w:hAnsi="Times New Roman" w:cs="Times New Roman"/>
              </w:rPr>
            </w:pPr>
          </w:p>
        </w:tc>
      </w:tr>
      <w:tr w:rsidR="00E26B0E" w:rsidRPr="00070B59" w14:paraId="17D074C5" w14:textId="77777777" w:rsidTr="008158DA">
        <w:tc>
          <w:tcPr>
            <w:tcW w:w="1697" w:type="dxa"/>
            <w:tcBorders>
              <w:top w:val="nil"/>
              <w:left w:val="nil"/>
              <w:bottom w:val="nil"/>
              <w:right w:val="nil"/>
            </w:tcBorders>
          </w:tcPr>
          <w:p w14:paraId="1FD59D75"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1066040"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4CA773C8"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F119526" w14:textId="0096BD22"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69.55</w:t>
            </w:r>
          </w:p>
        </w:tc>
        <w:tc>
          <w:tcPr>
            <w:tcW w:w="1113" w:type="dxa"/>
            <w:tcBorders>
              <w:top w:val="nil"/>
              <w:left w:val="nil"/>
              <w:bottom w:val="nil"/>
              <w:right w:val="nil"/>
            </w:tcBorders>
          </w:tcPr>
          <w:p w14:paraId="7093B64F" w14:textId="1E493982"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6.41</w:t>
            </w:r>
          </w:p>
        </w:tc>
        <w:tc>
          <w:tcPr>
            <w:tcW w:w="1079" w:type="dxa"/>
            <w:tcBorders>
              <w:top w:val="nil"/>
              <w:left w:val="nil"/>
              <w:bottom w:val="nil"/>
              <w:right w:val="nil"/>
            </w:tcBorders>
          </w:tcPr>
          <w:p w14:paraId="6DC5D6EE" w14:textId="4783810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0.05</w:t>
            </w:r>
          </w:p>
        </w:tc>
        <w:tc>
          <w:tcPr>
            <w:tcW w:w="1082" w:type="dxa"/>
            <w:tcBorders>
              <w:top w:val="nil"/>
              <w:left w:val="nil"/>
              <w:bottom w:val="nil"/>
              <w:right w:val="nil"/>
            </w:tcBorders>
          </w:tcPr>
          <w:p w14:paraId="59D34765" w14:textId="77777777" w:rsidR="00E26B0E" w:rsidRPr="00070B59" w:rsidRDefault="00E26B0E" w:rsidP="00E26B0E">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966CCEE"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0E624210" w14:textId="77777777" w:rsidTr="008158DA">
        <w:tc>
          <w:tcPr>
            <w:tcW w:w="1697" w:type="dxa"/>
            <w:tcBorders>
              <w:top w:val="nil"/>
              <w:left w:val="nil"/>
              <w:bottom w:val="nil"/>
              <w:right w:val="nil"/>
            </w:tcBorders>
          </w:tcPr>
          <w:p w14:paraId="331C66C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639FEFDB"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9C17F4D"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5F3D5F2C" w14:textId="4C175B39"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71.62</w:t>
            </w:r>
          </w:p>
        </w:tc>
        <w:tc>
          <w:tcPr>
            <w:tcW w:w="1113" w:type="dxa"/>
            <w:tcBorders>
              <w:top w:val="nil"/>
              <w:left w:val="nil"/>
              <w:bottom w:val="nil"/>
              <w:right w:val="nil"/>
            </w:tcBorders>
          </w:tcPr>
          <w:p w14:paraId="50790FA6" w14:textId="0CD8BAB1"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5.24</w:t>
            </w:r>
          </w:p>
        </w:tc>
        <w:tc>
          <w:tcPr>
            <w:tcW w:w="1079" w:type="dxa"/>
            <w:tcBorders>
              <w:top w:val="nil"/>
              <w:left w:val="nil"/>
              <w:bottom w:val="nil"/>
              <w:right w:val="nil"/>
            </w:tcBorders>
          </w:tcPr>
          <w:p w14:paraId="4F5A2606" w14:textId="7F505D5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0.19</w:t>
            </w:r>
          </w:p>
        </w:tc>
        <w:tc>
          <w:tcPr>
            <w:tcW w:w="1082" w:type="dxa"/>
            <w:tcBorders>
              <w:top w:val="nil"/>
              <w:left w:val="nil"/>
              <w:bottom w:val="nil"/>
              <w:right w:val="nil"/>
            </w:tcBorders>
          </w:tcPr>
          <w:p w14:paraId="5071A266" w14:textId="7A647283"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79" w:type="dxa"/>
            <w:tcBorders>
              <w:top w:val="nil"/>
              <w:left w:val="nil"/>
              <w:bottom w:val="nil"/>
              <w:right w:val="nil"/>
            </w:tcBorders>
          </w:tcPr>
          <w:p w14:paraId="32700450" w14:textId="77777777" w:rsidR="00E26B0E" w:rsidRPr="00070B59" w:rsidRDefault="00E26B0E" w:rsidP="00E26B0E">
            <w:pPr>
              <w:spacing w:after="160" w:line="259" w:lineRule="auto"/>
              <w:contextualSpacing/>
              <w:jc w:val="center"/>
              <w:rPr>
                <w:rFonts w:ascii="Times New Roman" w:hAnsi="Times New Roman" w:cs="Times New Roman"/>
              </w:rPr>
            </w:pPr>
          </w:p>
        </w:tc>
      </w:tr>
      <w:tr w:rsidR="00E26B0E" w:rsidRPr="00070B59" w14:paraId="6413A6BD" w14:textId="77777777" w:rsidTr="008158DA">
        <w:trPr>
          <w:trHeight w:val="315"/>
        </w:trPr>
        <w:tc>
          <w:tcPr>
            <w:tcW w:w="1697" w:type="dxa"/>
            <w:tcBorders>
              <w:top w:val="nil"/>
              <w:left w:val="nil"/>
              <w:bottom w:val="nil"/>
              <w:right w:val="nil"/>
            </w:tcBorders>
          </w:tcPr>
          <w:p w14:paraId="6A8D20D9" w14:textId="77777777" w:rsidR="00E26B0E" w:rsidRPr="00070B59" w:rsidRDefault="00E26B0E" w:rsidP="00E26B0E">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3321826" w14:textId="77777777" w:rsidR="00E26B0E" w:rsidRPr="00070B59" w:rsidRDefault="00E26B0E" w:rsidP="00E26B0E">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3D5322F" w14:textId="77777777" w:rsidR="00E26B0E" w:rsidRPr="00070B59" w:rsidRDefault="00E26B0E" w:rsidP="00E26B0E">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54F320BF" w14:textId="5184B860" w:rsidR="00E26B0E" w:rsidRPr="00070B59" w:rsidRDefault="004B45C3"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40.64</w:t>
            </w:r>
          </w:p>
        </w:tc>
        <w:tc>
          <w:tcPr>
            <w:tcW w:w="1113" w:type="dxa"/>
            <w:tcBorders>
              <w:top w:val="nil"/>
              <w:left w:val="nil"/>
              <w:bottom w:val="nil"/>
              <w:right w:val="nil"/>
            </w:tcBorders>
          </w:tcPr>
          <w:p w14:paraId="0E3C19FA" w14:textId="02EE4868" w:rsidR="00E26B0E" w:rsidRPr="00070B59" w:rsidRDefault="00F5563F" w:rsidP="00E26B0E">
            <w:pPr>
              <w:spacing w:after="160" w:line="259" w:lineRule="auto"/>
              <w:contextualSpacing/>
              <w:jc w:val="center"/>
              <w:rPr>
                <w:rFonts w:ascii="Times New Roman" w:hAnsi="Times New Roman" w:cs="Times New Roman"/>
              </w:rPr>
            </w:pPr>
            <w:r w:rsidRPr="00070B59">
              <w:rPr>
                <w:rFonts w:ascii="Times New Roman" w:hAnsi="Times New Roman" w:cs="Times New Roman"/>
              </w:rPr>
              <w:t>7.49</w:t>
            </w:r>
          </w:p>
        </w:tc>
        <w:tc>
          <w:tcPr>
            <w:tcW w:w="1079" w:type="dxa"/>
            <w:tcBorders>
              <w:top w:val="nil"/>
              <w:left w:val="nil"/>
              <w:bottom w:val="nil"/>
              <w:right w:val="nil"/>
            </w:tcBorders>
          </w:tcPr>
          <w:p w14:paraId="32BD5673" w14:textId="70930858"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82" w:type="dxa"/>
            <w:tcBorders>
              <w:top w:val="nil"/>
              <w:left w:val="nil"/>
              <w:bottom w:val="nil"/>
              <w:right w:val="nil"/>
            </w:tcBorders>
          </w:tcPr>
          <w:p w14:paraId="24AA5052" w14:textId="5EAC7D8F"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1.51*</w:t>
            </w:r>
          </w:p>
        </w:tc>
        <w:tc>
          <w:tcPr>
            <w:tcW w:w="1079" w:type="dxa"/>
            <w:tcBorders>
              <w:top w:val="nil"/>
              <w:left w:val="nil"/>
              <w:bottom w:val="nil"/>
              <w:right w:val="nil"/>
            </w:tcBorders>
          </w:tcPr>
          <w:p w14:paraId="34D82BC3" w14:textId="167966A1" w:rsidR="00E26B0E" w:rsidRPr="00070B59" w:rsidRDefault="00035E15" w:rsidP="00E26B0E">
            <w:pPr>
              <w:spacing w:after="160" w:line="259" w:lineRule="auto"/>
              <w:contextualSpacing/>
              <w:jc w:val="center"/>
              <w:rPr>
                <w:rFonts w:ascii="Times New Roman" w:hAnsi="Times New Roman" w:cs="Times New Roman"/>
              </w:rPr>
            </w:pPr>
            <w:r>
              <w:rPr>
                <w:rFonts w:ascii="Times New Roman" w:hAnsi="Times New Roman" w:cs="Times New Roman"/>
              </w:rPr>
              <w:t>1.74*</w:t>
            </w:r>
          </w:p>
        </w:tc>
      </w:tr>
      <w:bookmarkEnd w:id="312"/>
      <w:tr w:rsidR="00604457" w:rsidRPr="00070B59" w14:paraId="6CDAC939" w14:textId="77777777" w:rsidTr="008158DA">
        <w:tc>
          <w:tcPr>
            <w:tcW w:w="1697" w:type="dxa"/>
            <w:tcBorders>
              <w:top w:val="nil"/>
              <w:left w:val="nil"/>
              <w:bottom w:val="nil"/>
              <w:right w:val="nil"/>
            </w:tcBorders>
          </w:tcPr>
          <w:p w14:paraId="60F084C3"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622207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6643E66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5EA8BE1" w14:textId="59580AE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78.84</w:t>
            </w:r>
          </w:p>
        </w:tc>
        <w:tc>
          <w:tcPr>
            <w:tcW w:w="1113" w:type="dxa"/>
            <w:tcBorders>
              <w:top w:val="nil"/>
              <w:left w:val="nil"/>
              <w:bottom w:val="nil"/>
              <w:right w:val="nil"/>
            </w:tcBorders>
          </w:tcPr>
          <w:p w14:paraId="220512C1" w14:textId="58902312"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5.47</w:t>
            </w:r>
          </w:p>
        </w:tc>
        <w:tc>
          <w:tcPr>
            <w:tcW w:w="1079" w:type="dxa"/>
            <w:tcBorders>
              <w:top w:val="nil"/>
              <w:left w:val="nil"/>
              <w:bottom w:val="nil"/>
              <w:right w:val="nil"/>
            </w:tcBorders>
          </w:tcPr>
          <w:p w14:paraId="37AD2BB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0971D3E9"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6EDB445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BEBAE4D" w14:textId="77777777" w:rsidTr="008158DA">
        <w:tc>
          <w:tcPr>
            <w:tcW w:w="1697" w:type="dxa"/>
            <w:tcBorders>
              <w:top w:val="nil"/>
              <w:left w:val="nil"/>
              <w:bottom w:val="nil"/>
              <w:right w:val="nil"/>
            </w:tcBorders>
          </w:tcPr>
          <w:p w14:paraId="206692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A07AB41"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3341AC3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9778387" w14:textId="12F7173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59.01</w:t>
            </w:r>
          </w:p>
        </w:tc>
        <w:tc>
          <w:tcPr>
            <w:tcW w:w="1113" w:type="dxa"/>
            <w:tcBorders>
              <w:top w:val="nil"/>
              <w:left w:val="nil"/>
              <w:bottom w:val="nil"/>
              <w:right w:val="nil"/>
            </w:tcBorders>
          </w:tcPr>
          <w:p w14:paraId="78FDC6EE" w14:textId="5E82D2A1"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6.85</w:t>
            </w:r>
          </w:p>
        </w:tc>
        <w:tc>
          <w:tcPr>
            <w:tcW w:w="1079" w:type="dxa"/>
            <w:tcBorders>
              <w:top w:val="nil"/>
              <w:left w:val="nil"/>
              <w:bottom w:val="nil"/>
              <w:right w:val="nil"/>
            </w:tcBorders>
          </w:tcPr>
          <w:p w14:paraId="3AC58016" w14:textId="3F1ACB11"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1.16*</w:t>
            </w:r>
          </w:p>
        </w:tc>
        <w:tc>
          <w:tcPr>
            <w:tcW w:w="1082" w:type="dxa"/>
            <w:tcBorders>
              <w:top w:val="nil"/>
              <w:left w:val="nil"/>
              <w:bottom w:val="nil"/>
              <w:right w:val="nil"/>
            </w:tcBorders>
          </w:tcPr>
          <w:p w14:paraId="45CFADE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B50201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A17588E" w14:textId="77777777" w:rsidTr="008158DA">
        <w:tc>
          <w:tcPr>
            <w:tcW w:w="1697" w:type="dxa"/>
            <w:tcBorders>
              <w:top w:val="nil"/>
              <w:left w:val="nil"/>
              <w:bottom w:val="nil"/>
              <w:right w:val="nil"/>
            </w:tcBorders>
          </w:tcPr>
          <w:p w14:paraId="7B8AB6A8"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138E4072"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534B212A"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04443A9A" w14:textId="081DFB9D" w:rsidR="00604457" w:rsidRPr="00070B59" w:rsidRDefault="00604457" w:rsidP="00604457">
            <w:pPr>
              <w:spacing w:line="259" w:lineRule="auto"/>
              <w:jc w:val="center"/>
              <w:rPr>
                <w:rFonts w:ascii="Times New Roman" w:hAnsi="Times New Roman" w:cs="Times New Roman"/>
              </w:rPr>
            </w:pPr>
            <w:r w:rsidRPr="00070B59">
              <w:rPr>
                <w:rFonts w:ascii="Times New Roman" w:hAnsi="Times New Roman" w:cs="Times New Roman"/>
              </w:rPr>
              <w:t>78.24</w:t>
            </w:r>
          </w:p>
        </w:tc>
        <w:tc>
          <w:tcPr>
            <w:tcW w:w="1120" w:type="dxa"/>
            <w:gridSpan w:val="2"/>
            <w:tcBorders>
              <w:top w:val="nil"/>
              <w:left w:val="nil"/>
              <w:bottom w:val="nil"/>
              <w:right w:val="nil"/>
            </w:tcBorders>
          </w:tcPr>
          <w:p w14:paraId="4888E077" w14:textId="057A08CE"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6.05</w:t>
            </w:r>
          </w:p>
        </w:tc>
        <w:tc>
          <w:tcPr>
            <w:tcW w:w="1079" w:type="dxa"/>
            <w:tcBorders>
              <w:top w:val="nil"/>
              <w:left w:val="nil"/>
              <w:bottom w:val="nil"/>
              <w:right w:val="nil"/>
            </w:tcBorders>
          </w:tcPr>
          <w:p w14:paraId="461809C0" w14:textId="1BF9A192"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0.04</w:t>
            </w:r>
          </w:p>
        </w:tc>
        <w:tc>
          <w:tcPr>
            <w:tcW w:w="1082" w:type="dxa"/>
            <w:tcBorders>
              <w:top w:val="nil"/>
              <w:left w:val="nil"/>
              <w:bottom w:val="nil"/>
              <w:right w:val="nil"/>
            </w:tcBorders>
          </w:tcPr>
          <w:p w14:paraId="233AE065" w14:textId="3668ED06"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1.08*</w:t>
            </w:r>
          </w:p>
        </w:tc>
        <w:tc>
          <w:tcPr>
            <w:tcW w:w="1079" w:type="dxa"/>
            <w:tcBorders>
              <w:top w:val="nil"/>
              <w:left w:val="nil"/>
              <w:bottom w:val="nil"/>
              <w:right w:val="nil"/>
            </w:tcBorders>
          </w:tcPr>
          <w:p w14:paraId="24BF4DC6"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0078424E" w14:textId="77777777" w:rsidTr="008158DA">
        <w:trPr>
          <w:trHeight w:val="405"/>
        </w:trPr>
        <w:tc>
          <w:tcPr>
            <w:tcW w:w="1697" w:type="dxa"/>
            <w:tcBorders>
              <w:top w:val="nil"/>
              <w:left w:val="nil"/>
              <w:bottom w:val="nil"/>
              <w:right w:val="nil"/>
            </w:tcBorders>
          </w:tcPr>
          <w:p w14:paraId="4CAD1F3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8929250"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A03D60A"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20370258" w14:textId="014A7C06" w:rsidR="00604457" w:rsidRPr="00070B59" w:rsidRDefault="00604457" w:rsidP="00604457">
            <w:pPr>
              <w:spacing w:after="160" w:line="259" w:lineRule="auto"/>
              <w:jc w:val="center"/>
              <w:rPr>
                <w:rFonts w:ascii="Times New Roman" w:hAnsi="Times New Roman" w:cs="Times New Roman"/>
              </w:rPr>
            </w:pPr>
            <w:r w:rsidRPr="00070B59">
              <w:rPr>
                <w:rFonts w:ascii="Times New Roman" w:hAnsi="Times New Roman" w:cs="Times New Roman"/>
              </w:rPr>
              <w:t>14.35</w:t>
            </w:r>
          </w:p>
        </w:tc>
        <w:tc>
          <w:tcPr>
            <w:tcW w:w="1120" w:type="dxa"/>
            <w:gridSpan w:val="2"/>
            <w:tcBorders>
              <w:top w:val="nil"/>
              <w:left w:val="nil"/>
              <w:bottom w:val="nil"/>
              <w:right w:val="nil"/>
            </w:tcBorders>
          </w:tcPr>
          <w:p w14:paraId="7961B318" w14:textId="24BD2CE6"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4.35</w:t>
            </w:r>
          </w:p>
        </w:tc>
        <w:tc>
          <w:tcPr>
            <w:tcW w:w="1079" w:type="dxa"/>
            <w:tcBorders>
              <w:top w:val="nil"/>
              <w:left w:val="nil"/>
              <w:bottom w:val="nil"/>
              <w:right w:val="nil"/>
            </w:tcBorders>
          </w:tcPr>
          <w:p w14:paraId="3420AAB6" w14:textId="0E6AB477"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4.75*</w:t>
            </w:r>
          </w:p>
        </w:tc>
        <w:tc>
          <w:tcPr>
            <w:tcW w:w="1082" w:type="dxa"/>
            <w:tcBorders>
              <w:top w:val="nil"/>
              <w:left w:val="nil"/>
              <w:bottom w:val="nil"/>
              <w:right w:val="nil"/>
            </w:tcBorders>
          </w:tcPr>
          <w:p w14:paraId="6441DFDB" w14:textId="19BEB6F8"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2.83*</w:t>
            </w:r>
          </w:p>
        </w:tc>
        <w:tc>
          <w:tcPr>
            <w:tcW w:w="1079" w:type="dxa"/>
            <w:tcBorders>
              <w:top w:val="nil"/>
              <w:left w:val="nil"/>
              <w:bottom w:val="nil"/>
              <w:right w:val="nil"/>
            </w:tcBorders>
          </w:tcPr>
          <w:p w14:paraId="4E35C94C" w14:textId="068A4E1D" w:rsidR="00604457" w:rsidRPr="00070B59" w:rsidRDefault="00F07C70" w:rsidP="00604457">
            <w:pPr>
              <w:spacing w:after="160" w:line="259" w:lineRule="auto"/>
              <w:jc w:val="center"/>
              <w:rPr>
                <w:rFonts w:ascii="Times New Roman" w:hAnsi="Times New Roman" w:cs="Times New Roman"/>
              </w:rPr>
            </w:pPr>
            <w:r>
              <w:rPr>
                <w:rFonts w:ascii="Times New Roman" w:hAnsi="Times New Roman" w:cs="Times New Roman"/>
              </w:rPr>
              <w:t>4.42*</w:t>
            </w:r>
          </w:p>
        </w:tc>
      </w:tr>
      <w:tr w:rsidR="00604457" w:rsidRPr="00070B59" w14:paraId="4C89A669" w14:textId="77777777" w:rsidTr="008158DA">
        <w:tc>
          <w:tcPr>
            <w:tcW w:w="1697" w:type="dxa"/>
            <w:tcBorders>
              <w:top w:val="nil"/>
              <w:left w:val="nil"/>
              <w:bottom w:val="nil"/>
              <w:right w:val="nil"/>
            </w:tcBorders>
          </w:tcPr>
          <w:p w14:paraId="209447B6" w14:textId="1BC467DD"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Relational</w:t>
            </w:r>
          </w:p>
        </w:tc>
        <w:tc>
          <w:tcPr>
            <w:tcW w:w="771" w:type="dxa"/>
            <w:tcBorders>
              <w:top w:val="nil"/>
              <w:left w:val="nil"/>
              <w:bottom w:val="nil"/>
              <w:right w:val="nil"/>
            </w:tcBorders>
          </w:tcPr>
          <w:p w14:paraId="738FCC62"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6EA0CAF1"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29966109" w14:textId="2893F93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72.96</w:t>
            </w:r>
          </w:p>
        </w:tc>
        <w:tc>
          <w:tcPr>
            <w:tcW w:w="1113" w:type="dxa"/>
            <w:tcBorders>
              <w:top w:val="nil"/>
              <w:left w:val="nil"/>
              <w:bottom w:val="nil"/>
              <w:right w:val="nil"/>
            </w:tcBorders>
          </w:tcPr>
          <w:p w14:paraId="091555E3" w14:textId="3D0BDF5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4.86</w:t>
            </w:r>
          </w:p>
        </w:tc>
        <w:tc>
          <w:tcPr>
            <w:tcW w:w="1079" w:type="dxa"/>
            <w:tcBorders>
              <w:top w:val="nil"/>
              <w:left w:val="nil"/>
              <w:bottom w:val="nil"/>
              <w:right w:val="nil"/>
            </w:tcBorders>
          </w:tcPr>
          <w:p w14:paraId="128CA11C"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380D792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7ECA52D"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9013852" w14:textId="77777777" w:rsidTr="008158DA">
        <w:tc>
          <w:tcPr>
            <w:tcW w:w="1697" w:type="dxa"/>
            <w:tcBorders>
              <w:top w:val="nil"/>
              <w:left w:val="nil"/>
              <w:bottom w:val="nil"/>
              <w:right w:val="nil"/>
            </w:tcBorders>
          </w:tcPr>
          <w:p w14:paraId="57C1D5B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31E4CA"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F230283"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D2408FF" w14:textId="20FD4710"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71.55</w:t>
            </w:r>
          </w:p>
        </w:tc>
        <w:tc>
          <w:tcPr>
            <w:tcW w:w="1113" w:type="dxa"/>
            <w:tcBorders>
              <w:top w:val="nil"/>
              <w:left w:val="nil"/>
              <w:bottom w:val="nil"/>
              <w:right w:val="nil"/>
            </w:tcBorders>
          </w:tcPr>
          <w:p w14:paraId="7A79FB52" w14:textId="15D14476"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5.52</w:t>
            </w:r>
          </w:p>
        </w:tc>
        <w:tc>
          <w:tcPr>
            <w:tcW w:w="1079" w:type="dxa"/>
            <w:tcBorders>
              <w:top w:val="nil"/>
              <w:left w:val="nil"/>
              <w:bottom w:val="nil"/>
              <w:right w:val="nil"/>
            </w:tcBorders>
          </w:tcPr>
          <w:p w14:paraId="34AB6D14" w14:textId="3F345A46"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0.08</w:t>
            </w:r>
          </w:p>
        </w:tc>
        <w:tc>
          <w:tcPr>
            <w:tcW w:w="1082" w:type="dxa"/>
            <w:tcBorders>
              <w:top w:val="nil"/>
              <w:left w:val="nil"/>
              <w:bottom w:val="nil"/>
              <w:right w:val="nil"/>
            </w:tcBorders>
          </w:tcPr>
          <w:p w14:paraId="2F846E82"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06904DB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289B1CA" w14:textId="77777777" w:rsidTr="008158DA">
        <w:tc>
          <w:tcPr>
            <w:tcW w:w="1697" w:type="dxa"/>
            <w:tcBorders>
              <w:top w:val="nil"/>
              <w:left w:val="nil"/>
              <w:bottom w:val="nil"/>
              <w:right w:val="nil"/>
            </w:tcBorders>
          </w:tcPr>
          <w:p w14:paraId="6EDA8464"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5015F20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4F2E09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249DF557" w14:textId="1AA0A33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75.77</w:t>
            </w:r>
          </w:p>
        </w:tc>
        <w:tc>
          <w:tcPr>
            <w:tcW w:w="1113" w:type="dxa"/>
            <w:tcBorders>
              <w:top w:val="nil"/>
              <w:left w:val="nil"/>
              <w:bottom w:val="nil"/>
              <w:right w:val="nil"/>
            </w:tcBorders>
          </w:tcPr>
          <w:p w14:paraId="5AD9DC5A" w14:textId="445BFB5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4.82</w:t>
            </w:r>
          </w:p>
        </w:tc>
        <w:tc>
          <w:tcPr>
            <w:tcW w:w="1079" w:type="dxa"/>
            <w:tcBorders>
              <w:top w:val="nil"/>
              <w:left w:val="nil"/>
              <w:bottom w:val="nil"/>
              <w:right w:val="nil"/>
            </w:tcBorders>
          </w:tcPr>
          <w:p w14:paraId="72E7490D" w14:textId="0CA7CD08"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0.20</w:t>
            </w:r>
            <w:r w:rsidR="003B4A79">
              <w:rPr>
                <w:rFonts w:ascii="Times New Roman" w:hAnsi="Times New Roman" w:cs="Times New Roman"/>
              </w:rPr>
              <w:t>*</w:t>
            </w:r>
          </w:p>
        </w:tc>
        <w:tc>
          <w:tcPr>
            <w:tcW w:w="1082" w:type="dxa"/>
            <w:tcBorders>
              <w:top w:val="nil"/>
              <w:left w:val="nil"/>
              <w:bottom w:val="nil"/>
              <w:right w:val="nil"/>
            </w:tcBorders>
          </w:tcPr>
          <w:p w14:paraId="2DEA6831" w14:textId="21AE61E8" w:rsidR="00604457" w:rsidRPr="00070B59" w:rsidRDefault="003B4A79" w:rsidP="00604457">
            <w:pPr>
              <w:spacing w:after="160" w:line="259" w:lineRule="auto"/>
              <w:contextualSpacing/>
              <w:jc w:val="center"/>
              <w:rPr>
                <w:rFonts w:ascii="Times New Roman" w:hAnsi="Times New Roman" w:cs="Times New Roman"/>
              </w:rPr>
            </w:pPr>
            <w:r w:rsidRPr="003B4A79">
              <w:rPr>
                <w:rFonts w:ascii="Times New Roman" w:hAnsi="Times New Roman" w:cs="Times New Roman"/>
              </w:rPr>
              <w:t>0.29*</w:t>
            </w:r>
          </w:p>
        </w:tc>
        <w:tc>
          <w:tcPr>
            <w:tcW w:w="1079" w:type="dxa"/>
            <w:tcBorders>
              <w:top w:val="nil"/>
              <w:left w:val="nil"/>
              <w:bottom w:val="nil"/>
              <w:right w:val="nil"/>
            </w:tcBorders>
          </w:tcPr>
          <w:p w14:paraId="14ABEC01"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2C0213FC" w14:textId="77777777" w:rsidTr="008158DA">
        <w:trPr>
          <w:trHeight w:val="315"/>
        </w:trPr>
        <w:tc>
          <w:tcPr>
            <w:tcW w:w="1697" w:type="dxa"/>
            <w:tcBorders>
              <w:top w:val="nil"/>
              <w:left w:val="nil"/>
              <w:bottom w:val="nil"/>
              <w:right w:val="nil"/>
            </w:tcBorders>
          </w:tcPr>
          <w:p w14:paraId="17765A8B"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27C36E7"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252FC6E"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24AAF0DD" w14:textId="22D6AF02"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36.59</w:t>
            </w:r>
          </w:p>
        </w:tc>
        <w:tc>
          <w:tcPr>
            <w:tcW w:w="1113" w:type="dxa"/>
            <w:tcBorders>
              <w:top w:val="nil"/>
              <w:left w:val="nil"/>
              <w:bottom w:val="nil"/>
              <w:right w:val="nil"/>
            </w:tcBorders>
          </w:tcPr>
          <w:p w14:paraId="4CE70D26" w14:textId="4455265C"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5.90</w:t>
            </w:r>
          </w:p>
        </w:tc>
        <w:tc>
          <w:tcPr>
            <w:tcW w:w="1079" w:type="dxa"/>
            <w:tcBorders>
              <w:top w:val="nil"/>
              <w:left w:val="nil"/>
              <w:bottom w:val="nil"/>
              <w:right w:val="nil"/>
            </w:tcBorders>
          </w:tcPr>
          <w:p w14:paraId="56F053DA" w14:textId="0E5000FF"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2.37*</w:t>
            </w:r>
          </w:p>
        </w:tc>
        <w:tc>
          <w:tcPr>
            <w:tcW w:w="1082" w:type="dxa"/>
            <w:tcBorders>
              <w:top w:val="nil"/>
              <w:left w:val="nil"/>
              <w:bottom w:val="nil"/>
              <w:right w:val="nil"/>
            </w:tcBorders>
          </w:tcPr>
          <w:p w14:paraId="5CCDC55C" w14:textId="784B483D" w:rsidR="00604457" w:rsidRPr="00070B59" w:rsidRDefault="00035E15" w:rsidP="00604457">
            <w:pPr>
              <w:spacing w:after="160" w:line="259" w:lineRule="auto"/>
              <w:contextualSpacing/>
              <w:jc w:val="center"/>
              <w:rPr>
                <w:rFonts w:ascii="Times New Roman" w:hAnsi="Times New Roman" w:cs="Times New Roman"/>
              </w:rPr>
            </w:pPr>
            <w:r>
              <w:rPr>
                <w:rFonts w:ascii="Times New Roman" w:hAnsi="Times New Roman" w:cs="Times New Roman"/>
              </w:rPr>
              <w:t>2.15*</w:t>
            </w:r>
          </w:p>
        </w:tc>
        <w:tc>
          <w:tcPr>
            <w:tcW w:w="1079" w:type="dxa"/>
            <w:tcBorders>
              <w:top w:val="nil"/>
              <w:left w:val="nil"/>
              <w:bottom w:val="nil"/>
              <w:right w:val="nil"/>
            </w:tcBorders>
          </w:tcPr>
          <w:p w14:paraId="5D193B3A" w14:textId="7F091A52"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2.66*</w:t>
            </w:r>
          </w:p>
        </w:tc>
      </w:tr>
      <w:tr w:rsidR="00604457" w:rsidRPr="00070B59" w14:paraId="114B12C8" w14:textId="77777777" w:rsidTr="008158DA">
        <w:tc>
          <w:tcPr>
            <w:tcW w:w="1697" w:type="dxa"/>
            <w:tcBorders>
              <w:top w:val="nil"/>
              <w:left w:val="nil"/>
              <w:bottom w:val="nil"/>
              <w:right w:val="nil"/>
            </w:tcBorders>
          </w:tcPr>
          <w:p w14:paraId="66C5844F"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4271BBC4"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203D2BB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5C2D954" w14:textId="665624B9"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77.22</w:t>
            </w:r>
          </w:p>
        </w:tc>
        <w:tc>
          <w:tcPr>
            <w:tcW w:w="1113" w:type="dxa"/>
            <w:tcBorders>
              <w:top w:val="nil"/>
              <w:left w:val="nil"/>
              <w:bottom w:val="nil"/>
              <w:right w:val="nil"/>
            </w:tcBorders>
          </w:tcPr>
          <w:p w14:paraId="7F186126" w14:textId="21CFBDF7"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6.09</w:t>
            </w:r>
          </w:p>
        </w:tc>
        <w:tc>
          <w:tcPr>
            <w:tcW w:w="1079" w:type="dxa"/>
            <w:tcBorders>
              <w:top w:val="nil"/>
              <w:left w:val="nil"/>
              <w:bottom w:val="nil"/>
              <w:right w:val="nil"/>
            </w:tcBorders>
          </w:tcPr>
          <w:p w14:paraId="6553F5C0" w14:textId="7B5484C5"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107A5D5"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D71C979"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60EB9E6E" w14:textId="77777777" w:rsidTr="008158DA">
        <w:tc>
          <w:tcPr>
            <w:tcW w:w="1697" w:type="dxa"/>
            <w:tcBorders>
              <w:top w:val="nil"/>
              <w:left w:val="nil"/>
              <w:bottom w:val="nil"/>
              <w:right w:val="nil"/>
            </w:tcBorders>
          </w:tcPr>
          <w:p w14:paraId="081C44D2"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F88EEAD"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03393A25"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45784202" w14:textId="2303217A"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50.49</w:t>
            </w:r>
          </w:p>
        </w:tc>
        <w:tc>
          <w:tcPr>
            <w:tcW w:w="1113" w:type="dxa"/>
            <w:tcBorders>
              <w:top w:val="nil"/>
              <w:left w:val="nil"/>
              <w:bottom w:val="nil"/>
              <w:right w:val="nil"/>
            </w:tcBorders>
          </w:tcPr>
          <w:p w14:paraId="318912C8" w14:textId="70C6824B"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2A25B25" w14:textId="1DD2426F" w:rsidR="00604457" w:rsidRPr="00070B59" w:rsidRDefault="00F07C70" w:rsidP="00604457">
            <w:pPr>
              <w:spacing w:after="160" w:line="259" w:lineRule="auto"/>
              <w:contextualSpacing/>
              <w:jc w:val="center"/>
              <w:rPr>
                <w:rFonts w:ascii="Times New Roman" w:hAnsi="Times New Roman" w:cs="Times New Roman"/>
              </w:rPr>
            </w:pPr>
            <w:r>
              <w:rPr>
                <w:rFonts w:ascii="Times New Roman" w:hAnsi="Times New Roman" w:cs="Times New Roman"/>
              </w:rPr>
              <w:t>1.44*</w:t>
            </w:r>
          </w:p>
        </w:tc>
        <w:tc>
          <w:tcPr>
            <w:tcW w:w="1082" w:type="dxa"/>
            <w:tcBorders>
              <w:top w:val="nil"/>
              <w:left w:val="nil"/>
              <w:bottom w:val="nil"/>
              <w:right w:val="nil"/>
            </w:tcBorders>
          </w:tcPr>
          <w:p w14:paraId="598F882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2667D8E"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7BB8B26D" w14:textId="77777777" w:rsidTr="008158DA">
        <w:tc>
          <w:tcPr>
            <w:tcW w:w="1697" w:type="dxa"/>
            <w:tcBorders>
              <w:top w:val="nil"/>
              <w:left w:val="nil"/>
              <w:bottom w:val="nil"/>
              <w:right w:val="nil"/>
            </w:tcBorders>
          </w:tcPr>
          <w:p w14:paraId="4A29C6E4" w14:textId="77777777" w:rsidR="00604457" w:rsidRPr="00070B59" w:rsidRDefault="00604457" w:rsidP="00604457">
            <w:pPr>
              <w:spacing w:line="259" w:lineRule="auto"/>
              <w:contextualSpacing/>
              <w:rPr>
                <w:rFonts w:ascii="Times New Roman" w:hAnsi="Times New Roman" w:cs="Times New Roman"/>
              </w:rPr>
            </w:pPr>
          </w:p>
        </w:tc>
        <w:tc>
          <w:tcPr>
            <w:tcW w:w="771" w:type="dxa"/>
            <w:tcBorders>
              <w:top w:val="nil"/>
              <w:left w:val="nil"/>
              <w:bottom w:val="nil"/>
              <w:right w:val="nil"/>
            </w:tcBorders>
          </w:tcPr>
          <w:p w14:paraId="3FBFE601" w14:textId="77777777" w:rsidR="00604457" w:rsidRPr="00070B59" w:rsidRDefault="00604457" w:rsidP="00604457">
            <w:pPr>
              <w:spacing w:line="259" w:lineRule="auto"/>
              <w:rPr>
                <w:rFonts w:ascii="Times New Roman" w:hAnsi="Times New Roman" w:cs="Times New Roman"/>
              </w:rPr>
            </w:pPr>
          </w:p>
        </w:tc>
        <w:tc>
          <w:tcPr>
            <w:tcW w:w="1443" w:type="dxa"/>
            <w:tcBorders>
              <w:top w:val="nil"/>
              <w:left w:val="nil"/>
              <w:bottom w:val="nil"/>
              <w:right w:val="nil"/>
            </w:tcBorders>
          </w:tcPr>
          <w:p w14:paraId="3FE791A6" w14:textId="77777777" w:rsidR="00604457" w:rsidRPr="00070B59" w:rsidRDefault="00604457" w:rsidP="00604457">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31CB6C9D" w14:textId="523BFE8B" w:rsidR="00604457" w:rsidRPr="00070B59" w:rsidRDefault="0041790C" w:rsidP="00604457">
            <w:pPr>
              <w:spacing w:line="259" w:lineRule="auto"/>
              <w:jc w:val="center"/>
              <w:rPr>
                <w:rFonts w:ascii="Times New Roman" w:hAnsi="Times New Roman" w:cs="Times New Roman"/>
              </w:rPr>
            </w:pPr>
            <w:r w:rsidRPr="00070B59">
              <w:rPr>
                <w:rFonts w:ascii="Times New Roman" w:hAnsi="Times New Roman" w:cs="Times New Roman"/>
              </w:rPr>
              <w:t>74.41</w:t>
            </w:r>
          </w:p>
        </w:tc>
        <w:tc>
          <w:tcPr>
            <w:tcW w:w="1120" w:type="dxa"/>
            <w:gridSpan w:val="2"/>
            <w:tcBorders>
              <w:top w:val="nil"/>
              <w:left w:val="nil"/>
              <w:bottom w:val="nil"/>
              <w:right w:val="nil"/>
            </w:tcBorders>
          </w:tcPr>
          <w:p w14:paraId="64129EAC" w14:textId="6D2BF615" w:rsidR="00604457" w:rsidRPr="00070B59" w:rsidRDefault="00F5563F" w:rsidP="00604457">
            <w:pPr>
              <w:spacing w:line="259" w:lineRule="auto"/>
              <w:jc w:val="center"/>
              <w:rPr>
                <w:rFonts w:ascii="Times New Roman" w:hAnsi="Times New Roman" w:cs="Times New Roman"/>
              </w:rPr>
            </w:pPr>
            <w:r w:rsidRPr="00070B59">
              <w:rPr>
                <w:rFonts w:ascii="Times New Roman" w:hAnsi="Times New Roman" w:cs="Times New Roman"/>
              </w:rPr>
              <w:t>5.94</w:t>
            </w:r>
          </w:p>
        </w:tc>
        <w:tc>
          <w:tcPr>
            <w:tcW w:w="1079" w:type="dxa"/>
            <w:tcBorders>
              <w:top w:val="nil"/>
              <w:left w:val="nil"/>
              <w:bottom w:val="nil"/>
              <w:right w:val="nil"/>
            </w:tcBorders>
          </w:tcPr>
          <w:p w14:paraId="395E0BF2" w14:textId="1240DDA1" w:rsidR="00604457" w:rsidRPr="00070B59" w:rsidRDefault="00F07C70" w:rsidP="00604457">
            <w:pPr>
              <w:spacing w:line="259" w:lineRule="auto"/>
              <w:jc w:val="center"/>
              <w:rPr>
                <w:rFonts w:ascii="Times New Roman" w:hAnsi="Times New Roman" w:cs="Times New Roman"/>
              </w:rPr>
            </w:pPr>
            <w:r>
              <w:rPr>
                <w:rFonts w:ascii="Times New Roman" w:hAnsi="Times New Roman" w:cs="Times New Roman"/>
              </w:rPr>
              <w:t>0.16</w:t>
            </w:r>
          </w:p>
        </w:tc>
        <w:tc>
          <w:tcPr>
            <w:tcW w:w="1082" w:type="dxa"/>
            <w:tcBorders>
              <w:top w:val="nil"/>
              <w:left w:val="nil"/>
              <w:bottom w:val="nil"/>
              <w:right w:val="nil"/>
            </w:tcBorders>
          </w:tcPr>
          <w:p w14:paraId="67FD061F" w14:textId="4FAA7374" w:rsidR="00604457" w:rsidRPr="00070B59" w:rsidRDefault="00035E15" w:rsidP="00604457">
            <w:pPr>
              <w:spacing w:line="259" w:lineRule="auto"/>
              <w:jc w:val="center"/>
              <w:rPr>
                <w:rFonts w:ascii="Times New Roman" w:hAnsi="Times New Roman" w:cs="Times New Roman"/>
              </w:rPr>
            </w:pPr>
            <w:r>
              <w:rPr>
                <w:rFonts w:ascii="Times New Roman" w:hAnsi="Times New Roman" w:cs="Times New Roman"/>
              </w:rPr>
              <w:t>1.30*</w:t>
            </w:r>
          </w:p>
        </w:tc>
        <w:tc>
          <w:tcPr>
            <w:tcW w:w="1079" w:type="dxa"/>
            <w:tcBorders>
              <w:top w:val="nil"/>
              <w:left w:val="nil"/>
              <w:bottom w:val="nil"/>
              <w:right w:val="nil"/>
            </w:tcBorders>
          </w:tcPr>
          <w:p w14:paraId="70E0D0D7" w14:textId="77777777" w:rsidR="00604457" w:rsidRPr="00070B59" w:rsidRDefault="00604457" w:rsidP="00604457">
            <w:pPr>
              <w:spacing w:line="259" w:lineRule="auto"/>
              <w:jc w:val="center"/>
              <w:rPr>
                <w:rFonts w:ascii="Times New Roman" w:hAnsi="Times New Roman" w:cs="Times New Roman"/>
              </w:rPr>
            </w:pPr>
          </w:p>
        </w:tc>
      </w:tr>
      <w:tr w:rsidR="00604457" w:rsidRPr="00070B59" w14:paraId="37047383" w14:textId="77777777" w:rsidTr="008158DA">
        <w:trPr>
          <w:trHeight w:val="387"/>
        </w:trPr>
        <w:tc>
          <w:tcPr>
            <w:tcW w:w="1697" w:type="dxa"/>
            <w:tcBorders>
              <w:top w:val="nil"/>
              <w:left w:val="nil"/>
              <w:bottom w:val="nil"/>
              <w:right w:val="nil"/>
            </w:tcBorders>
          </w:tcPr>
          <w:p w14:paraId="77A1F635"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B6F3DC7" w14:textId="77777777" w:rsidR="00604457" w:rsidRPr="00070B59" w:rsidRDefault="00604457" w:rsidP="00604457">
            <w:pPr>
              <w:spacing w:after="160" w:line="259" w:lineRule="auto"/>
              <w:rPr>
                <w:rFonts w:ascii="Times New Roman" w:hAnsi="Times New Roman" w:cs="Times New Roman"/>
              </w:rPr>
            </w:pPr>
          </w:p>
        </w:tc>
        <w:tc>
          <w:tcPr>
            <w:tcW w:w="1443" w:type="dxa"/>
            <w:tcBorders>
              <w:top w:val="nil"/>
              <w:left w:val="nil"/>
              <w:bottom w:val="nil"/>
              <w:right w:val="nil"/>
            </w:tcBorders>
          </w:tcPr>
          <w:p w14:paraId="15A1ABC6" w14:textId="77777777" w:rsidR="00604457" w:rsidRPr="00070B59" w:rsidRDefault="00604457" w:rsidP="00604457">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nil"/>
              <w:right w:val="nil"/>
            </w:tcBorders>
          </w:tcPr>
          <w:p w14:paraId="76479269" w14:textId="47947667" w:rsidR="00604457" w:rsidRPr="00070B59" w:rsidRDefault="0041790C" w:rsidP="00604457">
            <w:pPr>
              <w:spacing w:after="160" w:line="259" w:lineRule="auto"/>
              <w:jc w:val="center"/>
              <w:rPr>
                <w:rFonts w:ascii="Times New Roman" w:hAnsi="Times New Roman" w:cs="Times New Roman"/>
              </w:rPr>
            </w:pPr>
            <w:r w:rsidRPr="00070B59">
              <w:rPr>
                <w:rFonts w:ascii="Times New Roman" w:hAnsi="Times New Roman" w:cs="Times New Roman"/>
              </w:rPr>
              <w:t>32.52</w:t>
            </w:r>
          </w:p>
        </w:tc>
        <w:tc>
          <w:tcPr>
            <w:tcW w:w="1120" w:type="dxa"/>
            <w:gridSpan w:val="2"/>
            <w:tcBorders>
              <w:top w:val="nil"/>
              <w:left w:val="nil"/>
              <w:bottom w:val="nil"/>
              <w:right w:val="nil"/>
            </w:tcBorders>
          </w:tcPr>
          <w:p w14:paraId="32C8AAED" w14:textId="659C42D5" w:rsidR="00604457" w:rsidRPr="00070B59" w:rsidRDefault="00F5563F" w:rsidP="00604457">
            <w:pPr>
              <w:spacing w:after="160" w:line="259" w:lineRule="auto"/>
              <w:jc w:val="center"/>
              <w:rPr>
                <w:rFonts w:ascii="Times New Roman" w:hAnsi="Times New Roman" w:cs="Times New Roman"/>
              </w:rPr>
            </w:pPr>
            <w:r w:rsidRPr="00070B59">
              <w:rPr>
                <w:rFonts w:ascii="Times New Roman" w:hAnsi="Times New Roman" w:cs="Times New Roman"/>
              </w:rPr>
              <w:t>8.08</w:t>
            </w:r>
          </w:p>
        </w:tc>
        <w:tc>
          <w:tcPr>
            <w:tcW w:w="1079" w:type="dxa"/>
            <w:tcBorders>
              <w:top w:val="nil"/>
              <w:left w:val="nil"/>
              <w:bottom w:val="nil"/>
              <w:right w:val="nil"/>
            </w:tcBorders>
          </w:tcPr>
          <w:p w14:paraId="57520569" w14:textId="26C6EE26"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2.07*</w:t>
            </w:r>
          </w:p>
        </w:tc>
        <w:tc>
          <w:tcPr>
            <w:tcW w:w="1082" w:type="dxa"/>
            <w:tcBorders>
              <w:top w:val="nil"/>
              <w:left w:val="nil"/>
              <w:bottom w:val="nil"/>
              <w:right w:val="nil"/>
            </w:tcBorders>
          </w:tcPr>
          <w:p w14:paraId="00A679A5" w14:textId="66E8E18B"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0.71*</w:t>
            </w:r>
          </w:p>
        </w:tc>
        <w:tc>
          <w:tcPr>
            <w:tcW w:w="1079" w:type="dxa"/>
            <w:tcBorders>
              <w:top w:val="nil"/>
              <w:left w:val="nil"/>
              <w:bottom w:val="nil"/>
              <w:right w:val="nil"/>
            </w:tcBorders>
          </w:tcPr>
          <w:p w14:paraId="0D956305" w14:textId="16C9C793" w:rsidR="00604457" w:rsidRPr="00070B59" w:rsidRDefault="00035E15" w:rsidP="00604457">
            <w:pPr>
              <w:spacing w:after="160" w:line="259" w:lineRule="auto"/>
              <w:jc w:val="center"/>
              <w:rPr>
                <w:rFonts w:ascii="Times New Roman" w:hAnsi="Times New Roman" w:cs="Times New Roman"/>
              </w:rPr>
            </w:pPr>
            <w:r>
              <w:rPr>
                <w:rFonts w:ascii="Times New Roman" w:hAnsi="Times New Roman" w:cs="Times New Roman"/>
              </w:rPr>
              <w:t>1.95*</w:t>
            </w:r>
          </w:p>
        </w:tc>
      </w:tr>
      <w:tr w:rsidR="00604457" w:rsidRPr="00070B59" w14:paraId="62B2A233" w14:textId="77777777" w:rsidTr="008158DA">
        <w:tc>
          <w:tcPr>
            <w:tcW w:w="1697" w:type="dxa"/>
            <w:tcBorders>
              <w:top w:val="nil"/>
              <w:left w:val="nil"/>
              <w:bottom w:val="nil"/>
              <w:right w:val="nil"/>
            </w:tcBorders>
          </w:tcPr>
          <w:p w14:paraId="40D02C83" w14:textId="406152F6"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Read</w:t>
            </w:r>
          </w:p>
        </w:tc>
        <w:tc>
          <w:tcPr>
            <w:tcW w:w="771" w:type="dxa"/>
            <w:tcBorders>
              <w:top w:val="nil"/>
              <w:left w:val="nil"/>
              <w:bottom w:val="nil"/>
              <w:right w:val="nil"/>
            </w:tcBorders>
          </w:tcPr>
          <w:p w14:paraId="0D487D80"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JOL</w:t>
            </w:r>
          </w:p>
        </w:tc>
        <w:tc>
          <w:tcPr>
            <w:tcW w:w="1443" w:type="dxa"/>
            <w:tcBorders>
              <w:top w:val="nil"/>
              <w:left w:val="nil"/>
              <w:bottom w:val="nil"/>
              <w:right w:val="nil"/>
            </w:tcBorders>
          </w:tcPr>
          <w:p w14:paraId="31035E29"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69400962" w14:textId="01648288"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70.04</w:t>
            </w:r>
          </w:p>
        </w:tc>
        <w:tc>
          <w:tcPr>
            <w:tcW w:w="1113" w:type="dxa"/>
            <w:tcBorders>
              <w:top w:val="nil"/>
              <w:left w:val="nil"/>
              <w:bottom w:val="nil"/>
              <w:right w:val="nil"/>
            </w:tcBorders>
          </w:tcPr>
          <w:p w14:paraId="58B4E12C" w14:textId="22226FA4"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3.89</w:t>
            </w:r>
          </w:p>
        </w:tc>
        <w:tc>
          <w:tcPr>
            <w:tcW w:w="1079" w:type="dxa"/>
            <w:tcBorders>
              <w:top w:val="nil"/>
              <w:left w:val="nil"/>
              <w:bottom w:val="nil"/>
              <w:right w:val="nil"/>
            </w:tcBorders>
          </w:tcPr>
          <w:p w14:paraId="2E2F3664"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64467943"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7EA6DE7F"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09654CAE" w14:textId="77777777" w:rsidTr="008158DA">
        <w:tc>
          <w:tcPr>
            <w:tcW w:w="1697" w:type="dxa"/>
            <w:tcBorders>
              <w:top w:val="nil"/>
              <w:left w:val="nil"/>
              <w:bottom w:val="nil"/>
              <w:right w:val="nil"/>
            </w:tcBorders>
          </w:tcPr>
          <w:p w14:paraId="7A05664D"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3C3287C4"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798F4457"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083DAB28" w14:textId="07DF8BE4"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68.62</w:t>
            </w:r>
          </w:p>
        </w:tc>
        <w:tc>
          <w:tcPr>
            <w:tcW w:w="1113" w:type="dxa"/>
            <w:tcBorders>
              <w:top w:val="nil"/>
              <w:left w:val="nil"/>
              <w:bottom w:val="nil"/>
              <w:right w:val="nil"/>
            </w:tcBorders>
          </w:tcPr>
          <w:p w14:paraId="40DBC039" w14:textId="6D7E36D9"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4.39</w:t>
            </w:r>
          </w:p>
        </w:tc>
        <w:tc>
          <w:tcPr>
            <w:tcW w:w="1079" w:type="dxa"/>
            <w:tcBorders>
              <w:top w:val="nil"/>
              <w:left w:val="nil"/>
              <w:bottom w:val="nil"/>
              <w:right w:val="nil"/>
            </w:tcBorders>
          </w:tcPr>
          <w:p w14:paraId="496A285E" w14:textId="2B4C0BEC"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0.13</w:t>
            </w:r>
          </w:p>
        </w:tc>
        <w:tc>
          <w:tcPr>
            <w:tcW w:w="1082" w:type="dxa"/>
            <w:tcBorders>
              <w:top w:val="nil"/>
              <w:left w:val="nil"/>
              <w:bottom w:val="nil"/>
              <w:right w:val="nil"/>
            </w:tcBorders>
          </w:tcPr>
          <w:p w14:paraId="089B79F0" w14:textId="77777777" w:rsidR="00604457" w:rsidRPr="00070B59" w:rsidRDefault="00604457" w:rsidP="00604457">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4FA1B338"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3AC5E42B" w14:textId="77777777" w:rsidTr="008158DA">
        <w:tc>
          <w:tcPr>
            <w:tcW w:w="1697" w:type="dxa"/>
            <w:tcBorders>
              <w:top w:val="nil"/>
              <w:left w:val="nil"/>
              <w:bottom w:val="nil"/>
              <w:right w:val="nil"/>
            </w:tcBorders>
          </w:tcPr>
          <w:p w14:paraId="0E3B60D1"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16FDEED8"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26C0A1CC"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Symmetrical</w:t>
            </w:r>
          </w:p>
        </w:tc>
        <w:tc>
          <w:tcPr>
            <w:tcW w:w="1086" w:type="dxa"/>
            <w:gridSpan w:val="2"/>
            <w:tcBorders>
              <w:top w:val="nil"/>
              <w:left w:val="nil"/>
              <w:bottom w:val="nil"/>
              <w:right w:val="nil"/>
            </w:tcBorders>
          </w:tcPr>
          <w:p w14:paraId="470BD3F8" w14:textId="114C61CD"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80.22</w:t>
            </w:r>
          </w:p>
        </w:tc>
        <w:tc>
          <w:tcPr>
            <w:tcW w:w="1113" w:type="dxa"/>
            <w:tcBorders>
              <w:top w:val="nil"/>
              <w:left w:val="nil"/>
              <w:bottom w:val="nil"/>
              <w:right w:val="nil"/>
            </w:tcBorders>
          </w:tcPr>
          <w:p w14:paraId="2BCFA829" w14:textId="6014C3AD"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4.20</w:t>
            </w:r>
          </w:p>
        </w:tc>
        <w:tc>
          <w:tcPr>
            <w:tcW w:w="1079" w:type="dxa"/>
            <w:tcBorders>
              <w:top w:val="nil"/>
              <w:left w:val="nil"/>
              <w:bottom w:val="nil"/>
              <w:right w:val="nil"/>
            </w:tcBorders>
          </w:tcPr>
          <w:p w14:paraId="58730948" w14:textId="02D8C135"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0.93*</w:t>
            </w:r>
          </w:p>
        </w:tc>
        <w:tc>
          <w:tcPr>
            <w:tcW w:w="1082" w:type="dxa"/>
            <w:tcBorders>
              <w:top w:val="nil"/>
              <w:left w:val="nil"/>
              <w:bottom w:val="nil"/>
              <w:right w:val="nil"/>
            </w:tcBorders>
          </w:tcPr>
          <w:p w14:paraId="5037E792" w14:textId="06AE10B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1.00*</w:t>
            </w:r>
          </w:p>
        </w:tc>
        <w:tc>
          <w:tcPr>
            <w:tcW w:w="1079" w:type="dxa"/>
            <w:tcBorders>
              <w:top w:val="nil"/>
              <w:left w:val="nil"/>
              <w:bottom w:val="nil"/>
              <w:right w:val="nil"/>
            </w:tcBorders>
          </w:tcPr>
          <w:p w14:paraId="0BBBB2C5" w14:textId="77777777" w:rsidR="00604457" w:rsidRPr="00070B59" w:rsidRDefault="00604457" w:rsidP="00604457">
            <w:pPr>
              <w:spacing w:after="160" w:line="259" w:lineRule="auto"/>
              <w:contextualSpacing/>
              <w:jc w:val="center"/>
              <w:rPr>
                <w:rFonts w:ascii="Times New Roman" w:hAnsi="Times New Roman" w:cs="Times New Roman"/>
              </w:rPr>
            </w:pPr>
          </w:p>
        </w:tc>
      </w:tr>
      <w:tr w:rsidR="00604457" w:rsidRPr="00070B59" w14:paraId="5FF536B2" w14:textId="77777777" w:rsidTr="008158DA">
        <w:trPr>
          <w:trHeight w:val="342"/>
        </w:trPr>
        <w:tc>
          <w:tcPr>
            <w:tcW w:w="1697" w:type="dxa"/>
            <w:tcBorders>
              <w:top w:val="nil"/>
              <w:left w:val="nil"/>
              <w:bottom w:val="nil"/>
              <w:right w:val="nil"/>
            </w:tcBorders>
          </w:tcPr>
          <w:p w14:paraId="54CF0CBA" w14:textId="77777777" w:rsidR="00604457" w:rsidRPr="00070B59" w:rsidRDefault="00604457" w:rsidP="00604457">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262823DF" w14:textId="77777777" w:rsidR="00604457" w:rsidRPr="00070B59" w:rsidRDefault="00604457" w:rsidP="00604457">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CF4F5DB" w14:textId="77777777" w:rsidR="00604457" w:rsidRPr="00070B59" w:rsidRDefault="00604457" w:rsidP="00604457">
            <w:pPr>
              <w:spacing w:after="160" w:line="259" w:lineRule="auto"/>
              <w:contextualSpacing/>
              <w:rPr>
                <w:rFonts w:ascii="Times New Roman" w:hAnsi="Times New Roman" w:cs="Times New Roman"/>
              </w:rPr>
            </w:pPr>
            <w:r w:rsidRPr="00070B59">
              <w:rPr>
                <w:rFonts w:ascii="Times New Roman" w:hAnsi="Times New Roman" w:cs="Times New Roman"/>
              </w:rPr>
              <w:t>Unrelated</w:t>
            </w:r>
          </w:p>
        </w:tc>
        <w:tc>
          <w:tcPr>
            <w:tcW w:w="1086" w:type="dxa"/>
            <w:gridSpan w:val="2"/>
            <w:tcBorders>
              <w:top w:val="nil"/>
              <w:left w:val="nil"/>
              <w:bottom w:val="nil"/>
              <w:right w:val="nil"/>
            </w:tcBorders>
          </w:tcPr>
          <w:p w14:paraId="0C88B637" w14:textId="67D22A77" w:rsidR="00604457" w:rsidRPr="00070B59" w:rsidRDefault="0041790C"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24.85</w:t>
            </w:r>
          </w:p>
        </w:tc>
        <w:tc>
          <w:tcPr>
            <w:tcW w:w="1113" w:type="dxa"/>
            <w:tcBorders>
              <w:top w:val="nil"/>
              <w:left w:val="nil"/>
              <w:bottom w:val="nil"/>
              <w:right w:val="nil"/>
            </w:tcBorders>
          </w:tcPr>
          <w:p w14:paraId="73C325EF" w14:textId="5C2D900E" w:rsidR="00604457" w:rsidRPr="00070B59" w:rsidRDefault="00F5563F" w:rsidP="00604457">
            <w:pPr>
              <w:spacing w:after="160" w:line="259" w:lineRule="auto"/>
              <w:contextualSpacing/>
              <w:jc w:val="center"/>
              <w:rPr>
                <w:rFonts w:ascii="Times New Roman" w:hAnsi="Times New Roman" w:cs="Times New Roman"/>
              </w:rPr>
            </w:pPr>
            <w:r w:rsidRPr="00070B59">
              <w:rPr>
                <w:rFonts w:ascii="Times New Roman" w:hAnsi="Times New Roman" w:cs="Times New Roman"/>
              </w:rPr>
              <w:t>5.68</w:t>
            </w:r>
          </w:p>
        </w:tc>
        <w:tc>
          <w:tcPr>
            <w:tcW w:w="1079" w:type="dxa"/>
            <w:tcBorders>
              <w:top w:val="nil"/>
              <w:left w:val="nil"/>
              <w:bottom w:val="nil"/>
              <w:right w:val="nil"/>
            </w:tcBorders>
          </w:tcPr>
          <w:p w14:paraId="20932661" w14:textId="2EEBBE7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3.44*</w:t>
            </w:r>
          </w:p>
        </w:tc>
        <w:tc>
          <w:tcPr>
            <w:tcW w:w="1082" w:type="dxa"/>
            <w:tcBorders>
              <w:top w:val="nil"/>
              <w:left w:val="nil"/>
              <w:bottom w:val="nil"/>
              <w:right w:val="nil"/>
            </w:tcBorders>
          </w:tcPr>
          <w:p w14:paraId="48342816" w14:textId="002E846D"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3.19*</w:t>
            </w:r>
          </w:p>
        </w:tc>
        <w:tc>
          <w:tcPr>
            <w:tcW w:w="1079" w:type="dxa"/>
            <w:tcBorders>
              <w:top w:val="nil"/>
              <w:left w:val="nil"/>
              <w:bottom w:val="nil"/>
              <w:right w:val="nil"/>
            </w:tcBorders>
          </w:tcPr>
          <w:p w14:paraId="13F2AD76" w14:textId="7A837F0F" w:rsidR="00604457" w:rsidRPr="00070B59" w:rsidRDefault="003B4A79" w:rsidP="00604457">
            <w:pPr>
              <w:spacing w:after="160" w:line="259" w:lineRule="auto"/>
              <w:contextualSpacing/>
              <w:jc w:val="center"/>
              <w:rPr>
                <w:rFonts w:ascii="Times New Roman" w:hAnsi="Times New Roman" w:cs="Times New Roman"/>
              </w:rPr>
            </w:pPr>
            <w:r>
              <w:rPr>
                <w:rFonts w:ascii="Times New Roman" w:hAnsi="Times New Roman" w:cs="Times New Roman"/>
              </w:rPr>
              <w:t>4.11*</w:t>
            </w:r>
          </w:p>
        </w:tc>
      </w:tr>
      <w:tr w:rsidR="00F5563F" w:rsidRPr="00070B59" w14:paraId="09EE5302" w14:textId="77777777" w:rsidTr="008158DA">
        <w:tc>
          <w:tcPr>
            <w:tcW w:w="1697" w:type="dxa"/>
            <w:tcBorders>
              <w:top w:val="nil"/>
              <w:left w:val="nil"/>
              <w:bottom w:val="nil"/>
              <w:right w:val="nil"/>
            </w:tcBorders>
          </w:tcPr>
          <w:p w14:paraId="5D4038A8"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3CA7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Recall</w:t>
            </w:r>
          </w:p>
        </w:tc>
        <w:tc>
          <w:tcPr>
            <w:tcW w:w="1443" w:type="dxa"/>
            <w:tcBorders>
              <w:top w:val="nil"/>
              <w:left w:val="nil"/>
              <w:bottom w:val="nil"/>
              <w:right w:val="nil"/>
            </w:tcBorders>
          </w:tcPr>
          <w:p w14:paraId="0960B7C0"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Forward</w:t>
            </w:r>
          </w:p>
        </w:tc>
        <w:tc>
          <w:tcPr>
            <w:tcW w:w="1086" w:type="dxa"/>
            <w:gridSpan w:val="2"/>
            <w:tcBorders>
              <w:top w:val="nil"/>
              <w:left w:val="nil"/>
              <w:bottom w:val="nil"/>
              <w:right w:val="nil"/>
            </w:tcBorders>
          </w:tcPr>
          <w:p w14:paraId="5E7600AA" w14:textId="72AFC32A"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62.23</w:t>
            </w:r>
          </w:p>
        </w:tc>
        <w:tc>
          <w:tcPr>
            <w:tcW w:w="1113" w:type="dxa"/>
            <w:tcBorders>
              <w:top w:val="nil"/>
              <w:left w:val="nil"/>
              <w:bottom w:val="nil"/>
              <w:right w:val="nil"/>
            </w:tcBorders>
          </w:tcPr>
          <w:p w14:paraId="70045145" w14:textId="7ED4E270"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6.96</w:t>
            </w:r>
          </w:p>
        </w:tc>
        <w:tc>
          <w:tcPr>
            <w:tcW w:w="1079" w:type="dxa"/>
            <w:tcBorders>
              <w:top w:val="nil"/>
              <w:left w:val="nil"/>
              <w:bottom w:val="nil"/>
              <w:right w:val="nil"/>
            </w:tcBorders>
          </w:tcPr>
          <w:p w14:paraId="70AECA43"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82" w:type="dxa"/>
            <w:tcBorders>
              <w:top w:val="nil"/>
              <w:left w:val="nil"/>
              <w:bottom w:val="nil"/>
              <w:right w:val="nil"/>
            </w:tcBorders>
          </w:tcPr>
          <w:p w14:paraId="7C925277"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4728F40"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27065FEC" w14:textId="77777777" w:rsidTr="008158DA">
        <w:tc>
          <w:tcPr>
            <w:tcW w:w="1697" w:type="dxa"/>
            <w:tcBorders>
              <w:top w:val="nil"/>
              <w:left w:val="nil"/>
              <w:bottom w:val="nil"/>
              <w:right w:val="nil"/>
            </w:tcBorders>
          </w:tcPr>
          <w:p w14:paraId="16F33584"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nil"/>
              <w:right w:val="nil"/>
            </w:tcBorders>
          </w:tcPr>
          <w:p w14:paraId="0B58CEDD" w14:textId="77777777" w:rsidR="00F5563F" w:rsidRPr="00070B59" w:rsidRDefault="00F5563F" w:rsidP="00F5563F">
            <w:pPr>
              <w:spacing w:after="160" w:line="259" w:lineRule="auto"/>
              <w:contextualSpacing/>
              <w:rPr>
                <w:rFonts w:ascii="Times New Roman" w:hAnsi="Times New Roman" w:cs="Times New Roman"/>
              </w:rPr>
            </w:pPr>
          </w:p>
        </w:tc>
        <w:tc>
          <w:tcPr>
            <w:tcW w:w="1443" w:type="dxa"/>
            <w:tcBorders>
              <w:top w:val="nil"/>
              <w:left w:val="nil"/>
              <w:bottom w:val="nil"/>
              <w:right w:val="nil"/>
            </w:tcBorders>
          </w:tcPr>
          <w:p w14:paraId="6904B9D1" w14:textId="77777777" w:rsidR="00F5563F" w:rsidRPr="00070B59" w:rsidRDefault="00F5563F" w:rsidP="00F5563F">
            <w:pPr>
              <w:spacing w:after="160" w:line="259" w:lineRule="auto"/>
              <w:contextualSpacing/>
              <w:rPr>
                <w:rFonts w:ascii="Times New Roman" w:hAnsi="Times New Roman" w:cs="Times New Roman"/>
              </w:rPr>
            </w:pPr>
            <w:r w:rsidRPr="00070B59">
              <w:rPr>
                <w:rFonts w:ascii="Times New Roman" w:hAnsi="Times New Roman" w:cs="Times New Roman"/>
              </w:rPr>
              <w:t>Backward</w:t>
            </w:r>
          </w:p>
        </w:tc>
        <w:tc>
          <w:tcPr>
            <w:tcW w:w="1086" w:type="dxa"/>
            <w:gridSpan w:val="2"/>
            <w:tcBorders>
              <w:top w:val="nil"/>
              <w:left w:val="nil"/>
              <w:bottom w:val="nil"/>
              <w:right w:val="nil"/>
            </w:tcBorders>
          </w:tcPr>
          <w:p w14:paraId="75597657" w14:textId="5C51CCD1"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37.78</w:t>
            </w:r>
          </w:p>
        </w:tc>
        <w:tc>
          <w:tcPr>
            <w:tcW w:w="1113" w:type="dxa"/>
            <w:tcBorders>
              <w:top w:val="nil"/>
              <w:left w:val="nil"/>
              <w:bottom w:val="nil"/>
              <w:right w:val="nil"/>
            </w:tcBorders>
          </w:tcPr>
          <w:p w14:paraId="041DEBA2" w14:textId="47FFDC5F" w:rsidR="00F5563F" w:rsidRPr="00070B59" w:rsidRDefault="00F5563F" w:rsidP="00F5563F">
            <w:pPr>
              <w:spacing w:after="160" w:line="259" w:lineRule="auto"/>
              <w:contextualSpacing/>
              <w:jc w:val="center"/>
              <w:rPr>
                <w:rFonts w:ascii="Times New Roman" w:hAnsi="Times New Roman" w:cs="Times New Roman"/>
              </w:rPr>
            </w:pPr>
            <w:r w:rsidRPr="00070B59">
              <w:rPr>
                <w:rFonts w:ascii="Times New Roman" w:hAnsi="Times New Roman" w:cs="Times New Roman"/>
              </w:rPr>
              <w:t>5.91</w:t>
            </w:r>
          </w:p>
        </w:tc>
        <w:tc>
          <w:tcPr>
            <w:tcW w:w="1079" w:type="dxa"/>
            <w:tcBorders>
              <w:top w:val="nil"/>
              <w:left w:val="nil"/>
              <w:bottom w:val="nil"/>
              <w:right w:val="nil"/>
            </w:tcBorders>
          </w:tcPr>
          <w:p w14:paraId="0AE55B6E" w14:textId="630971CF" w:rsidR="00F5563F" w:rsidRPr="00070B59" w:rsidRDefault="00035E15" w:rsidP="00F5563F">
            <w:pPr>
              <w:spacing w:after="160" w:line="259" w:lineRule="auto"/>
              <w:contextualSpacing/>
              <w:jc w:val="center"/>
              <w:rPr>
                <w:rFonts w:ascii="Times New Roman" w:hAnsi="Times New Roman" w:cs="Times New Roman"/>
              </w:rPr>
            </w:pPr>
            <w:r>
              <w:rPr>
                <w:rFonts w:ascii="Times New Roman" w:hAnsi="Times New Roman" w:cs="Times New Roman"/>
              </w:rPr>
              <w:t>1.40*</w:t>
            </w:r>
          </w:p>
        </w:tc>
        <w:tc>
          <w:tcPr>
            <w:tcW w:w="1082" w:type="dxa"/>
            <w:tcBorders>
              <w:top w:val="nil"/>
              <w:left w:val="nil"/>
              <w:bottom w:val="nil"/>
              <w:right w:val="nil"/>
            </w:tcBorders>
          </w:tcPr>
          <w:p w14:paraId="1BF13992" w14:textId="77777777" w:rsidR="00F5563F" w:rsidRPr="00070B59" w:rsidRDefault="00F5563F" w:rsidP="00F5563F">
            <w:pPr>
              <w:spacing w:after="160" w:line="259" w:lineRule="auto"/>
              <w:contextualSpacing/>
              <w:jc w:val="center"/>
              <w:rPr>
                <w:rFonts w:ascii="Times New Roman" w:hAnsi="Times New Roman" w:cs="Times New Roman"/>
              </w:rPr>
            </w:pPr>
          </w:p>
        </w:tc>
        <w:tc>
          <w:tcPr>
            <w:tcW w:w="1079" w:type="dxa"/>
            <w:tcBorders>
              <w:top w:val="nil"/>
              <w:left w:val="nil"/>
              <w:bottom w:val="nil"/>
              <w:right w:val="nil"/>
            </w:tcBorders>
          </w:tcPr>
          <w:p w14:paraId="103A48C5" w14:textId="77777777" w:rsidR="00F5563F" w:rsidRPr="00070B59" w:rsidRDefault="00F5563F" w:rsidP="00F5563F">
            <w:pPr>
              <w:spacing w:after="160" w:line="259" w:lineRule="auto"/>
              <w:contextualSpacing/>
              <w:jc w:val="center"/>
              <w:rPr>
                <w:rFonts w:ascii="Times New Roman" w:hAnsi="Times New Roman" w:cs="Times New Roman"/>
              </w:rPr>
            </w:pPr>
          </w:p>
        </w:tc>
      </w:tr>
      <w:tr w:rsidR="00F5563F" w:rsidRPr="00070B59" w14:paraId="52B243EA" w14:textId="77777777" w:rsidTr="008158DA">
        <w:tc>
          <w:tcPr>
            <w:tcW w:w="1697" w:type="dxa"/>
            <w:tcBorders>
              <w:top w:val="nil"/>
              <w:left w:val="nil"/>
              <w:bottom w:val="nil"/>
              <w:right w:val="nil"/>
            </w:tcBorders>
          </w:tcPr>
          <w:p w14:paraId="3A9A969C" w14:textId="77777777" w:rsidR="00F5563F" w:rsidRPr="00070B59" w:rsidRDefault="00F5563F" w:rsidP="00F5563F">
            <w:pPr>
              <w:spacing w:line="259" w:lineRule="auto"/>
              <w:contextualSpacing/>
              <w:rPr>
                <w:rFonts w:ascii="Times New Roman" w:hAnsi="Times New Roman" w:cs="Times New Roman"/>
              </w:rPr>
            </w:pPr>
          </w:p>
        </w:tc>
        <w:tc>
          <w:tcPr>
            <w:tcW w:w="771" w:type="dxa"/>
            <w:tcBorders>
              <w:top w:val="nil"/>
              <w:left w:val="nil"/>
              <w:bottom w:val="nil"/>
              <w:right w:val="nil"/>
            </w:tcBorders>
          </w:tcPr>
          <w:p w14:paraId="5790A926" w14:textId="77777777" w:rsidR="00F5563F" w:rsidRPr="00070B59" w:rsidRDefault="00F5563F" w:rsidP="00F5563F">
            <w:pPr>
              <w:spacing w:line="259" w:lineRule="auto"/>
              <w:rPr>
                <w:rFonts w:ascii="Times New Roman" w:hAnsi="Times New Roman" w:cs="Times New Roman"/>
              </w:rPr>
            </w:pPr>
          </w:p>
        </w:tc>
        <w:tc>
          <w:tcPr>
            <w:tcW w:w="1443" w:type="dxa"/>
            <w:tcBorders>
              <w:top w:val="nil"/>
              <w:left w:val="nil"/>
              <w:bottom w:val="nil"/>
              <w:right w:val="nil"/>
            </w:tcBorders>
          </w:tcPr>
          <w:p w14:paraId="63B605C6" w14:textId="77777777" w:rsidR="00F5563F" w:rsidRPr="00070B59" w:rsidRDefault="00F5563F" w:rsidP="00F5563F">
            <w:pPr>
              <w:spacing w:line="259" w:lineRule="auto"/>
              <w:rPr>
                <w:rFonts w:ascii="Times New Roman" w:hAnsi="Times New Roman" w:cs="Times New Roman"/>
              </w:rPr>
            </w:pPr>
            <w:r w:rsidRPr="00070B59">
              <w:rPr>
                <w:rFonts w:ascii="Times New Roman" w:hAnsi="Times New Roman" w:cs="Times New Roman"/>
              </w:rPr>
              <w:t>Symmetrical</w:t>
            </w:r>
          </w:p>
        </w:tc>
        <w:tc>
          <w:tcPr>
            <w:tcW w:w="1079" w:type="dxa"/>
            <w:tcBorders>
              <w:top w:val="nil"/>
              <w:left w:val="nil"/>
              <w:bottom w:val="nil"/>
              <w:right w:val="nil"/>
            </w:tcBorders>
          </w:tcPr>
          <w:p w14:paraId="59085724" w14:textId="7B277F72"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64.85</w:t>
            </w:r>
          </w:p>
        </w:tc>
        <w:tc>
          <w:tcPr>
            <w:tcW w:w="1120" w:type="dxa"/>
            <w:gridSpan w:val="2"/>
            <w:tcBorders>
              <w:top w:val="nil"/>
              <w:left w:val="nil"/>
              <w:bottom w:val="nil"/>
              <w:right w:val="nil"/>
            </w:tcBorders>
          </w:tcPr>
          <w:p w14:paraId="3003F498" w14:textId="3DB601C0" w:rsidR="00F5563F" w:rsidRPr="00070B59" w:rsidRDefault="00F5563F" w:rsidP="00F5563F">
            <w:pPr>
              <w:spacing w:line="259" w:lineRule="auto"/>
              <w:jc w:val="center"/>
              <w:rPr>
                <w:rFonts w:ascii="Times New Roman" w:hAnsi="Times New Roman" w:cs="Times New Roman"/>
              </w:rPr>
            </w:pPr>
            <w:r w:rsidRPr="00070B59">
              <w:rPr>
                <w:rFonts w:ascii="Times New Roman" w:hAnsi="Times New Roman" w:cs="Times New Roman"/>
              </w:rPr>
              <w:t>6.34</w:t>
            </w:r>
          </w:p>
        </w:tc>
        <w:tc>
          <w:tcPr>
            <w:tcW w:w="1079" w:type="dxa"/>
            <w:tcBorders>
              <w:top w:val="nil"/>
              <w:left w:val="nil"/>
              <w:bottom w:val="nil"/>
              <w:right w:val="nil"/>
            </w:tcBorders>
          </w:tcPr>
          <w:p w14:paraId="22CB3001" w14:textId="45B8AFF1"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0.15</w:t>
            </w:r>
          </w:p>
        </w:tc>
        <w:tc>
          <w:tcPr>
            <w:tcW w:w="1082" w:type="dxa"/>
            <w:tcBorders>
              <w:top w:val="nil"/>
              <w:left w:val="nil"/>
              <w:bottom w:val="nil"/>
              <w:right w:val="nil"/>
            </w:tcBorders>
          </w:tcPr>
          <w:p w14:paraId="67FD6676" w14:textId="45255E4B" w:rsidR="00F5563F" w:rsidRPr="00070B59" w:rsidRDefault="00035E15" w:rsidP="00F5563F">
            <w:pPr>
              <w:spacing w:line="259" w:lineRule="auto"/>
              <w:jc w:val="center"/>
              <w:rPr>
                <w:rFonts w:ascii="Times New Roman" w:hAnsi="Times New Roman" w:cs="Times New Roman"/>
              </w:rPr>
            </w:pPr>
            <w:r>
              <w:rPr>
                <w:rFonts w:ascii="Times New Roman" w:hAnsi="Times New Roman" w:cs="Times New Roman"/>
              </w:rPr>
              <w:t>1.64*</w:t>
            </w:r>
          </w:p>
        </w:tc>
        <w:tc>
          <w:tcPr>
            <w:tcW w:w="1079" w:type="dxa"/>
            <w:tcBorders>
              <w:top w:val="nil"/>
              <w:left w:val="nil"/>
              <w:bottom w:val="nil"/>
              <w:right w:val="nil"/>
            </w:tcBorders>
          </w:tcPr>
          <w:p w14:paraId="7F509D5F" w14:textId="77777777" w:rsidR="00F5563F" w:rsidRPr="00070B59" w:rsidRDefault="00F5563F" w:rsidP="00F5563F">
            <w:pPr>
              <w:spacing w:line="259" w:lineRule="auto"/>
              <w:jc w:val="center"/>
              <w:rPr>
                <w:rFonts w:ascii="Times New Roman" w:hAnsi="Times New Roman" w:cs="Times New Roman"/>
              </w:rPr>
            </w:pPr>
          </w:p>
        </w:tc>
      </w:tr>
      <w:tr w:rsidR="00F5563F" w:rsidRPr="00070B59" w14:paraId="1D007B84" w14:textId="77777777" w:rsidTr="00792730">
        <w:trPr>
          <w:trHeight w:val="297"/>
        </w:trPr>
        <w:tc>
          <w:tcPr>
            <w:tcW w:w="1697" w:type="dxa"/>
            <w:tcBorders>
              <w:top w:val="nil"/>
              <w:left w:val="nil"/>
              <w:bottom w:val="single" w:sz="4" w:space="0" w:color="auto"/>
              <w:right w:val="nil"/>
            </w:tcBorders>
          </w:tcPr>
          <w:p w14:paraId="1BE45255" w14:textId="77777777" w:rsidR="00F5563F" w:rsidRPr="00070B59" w:rsidRDefault="00F5563F" w:rsidP="00F5563F">
            <w:pPr>
              <w:spacing w:after="160" w:line="259" w:lineRule="auto"/>
              <w:contextualSpacing/>
              <w:rPr>
                <w:rFonts w:ascii="Times New Roman" w:hAnsi="Times New Roman" w:cs="Times New Roman"/>
              </w:rPr>
            </w:pPr>
          </w:p>
        </w:tc>
        <w:tc>
          <w:tcPr>
            <w:tcW w:w="771" w:type="dxa"/>
            <w:tcBorders>
              <w:top w:val="nil"/>
              <w:left w:val="nil"/>
              <w:bottom w:val="single" w:sz="4" w:space="0" w:color="auto"/>
              <w:right w:val="nil"/>
            </w:tcBorders>
          </w:tcPr>
          <w:p w14:paraId="2137570E" w14:textId="77777777" w:rsidR="00F5563F" w:rsidRPr="00070B59" w:rsidRDefault="00F5563F" w:rsidP="00F5563F">
            <w:pPr>
              <w:spacing w:after="160" w:line="259" w:lineRule="auto"/>
              <w:rPr>
                <w:rFonts w:ascii="Times New Roman" w:hAnsi="Times New Roman" w:cs="Times New Roman"/>
              </w:rPr>
            </w:pPr>
          </w:p>
        </w:tc>
        <w:tc>
          <w:tcPr>
            <w:tcW w:w="1443" w:type="dxa"/>
            <w:tcBorders>
              <w:top w:val="nil"/>
              <w:left w:val="nil"/>
              <w:bottom w:val="single" w:sz="4" w:space="0" w:color="auto"/>
              <w:right w:val="nil"/>
            </w:tcBorders>
          </w:tcPr>
          <w:p w14:paraId="63137532" w14:textId="77777777" w:rsidR="00F5563F" w:rsidRPr="00070B59" w:rsidRDefault="00F5563F" w:rsidP="00F5563F">
            <w:pPr>
              <w:spacing w:after="160" w:line="259" w:lineRule="auto"/>
              <w:rPr>
                <w:rFonts w:ascii="Times New Roman" w:hAnsi="Times New Roman" w:cs="Times New Roman"/>
              </w:rPr>
            </w:pPr>
            <w:r w:rsidRPr="00070B59">
              <w:rPr>
                <w:rFonts w:ascii="Times New Roman" w:hAnsi="Times New Roman" w:cs="Times New Roman"/>
              </w:rPr>
              <w:t>Unrelated</w:t>
            </w:r>
          </w:p>
        </w:tc>
        <w:tc>
          <w:tcPr>
            <w:tcW w:w="1079" w:type="dxa"/>
            <w:tcBorders>
              <w:top w:val="nil"/>
              <w:left w:val="nil"/>
              <w:bottom w:val="single" w:sz="4" w:space="0" w:color="auto"/>
              <w:right w:val="nil"/>
            </w:tcBorders>
          </w:tcPr>
          <w:p w14:paraId="7C83F972" w14:textId="36E049C3"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14.76</w:t>
            </w:r>
          </w:p>
        </w:tc>
        <w:tc>
          <w:tcPr>
            <w:tcW w:w="1120" w:type="dxa"/>
            <w:gridSpan w:val="2"/>
            <w:tcBorders>
              <w:top w:val="nil"/>
              <w:left w:val="nil"/>
              <w:bottom w:val="single" w:sz="4" w:space="0" w:color="auto"/>
              <w:right w:val="nil"/>
            </w:tcBorders>
          </w:tcPr>
          <w:p w14:paraId="6E057509" w14:textId="0A6E0968" w:rsidR="00F5563F" w:rsidRPr="00070B59" w:rsidRDefault="00F5563F" w:rsidP="00F5563F">
            <w:pPr>
              <w:spacing w:after="160" w:line="259" w:lineRule="auto"/>
              <w:jc w:val="center"/>
              <w:rPr>
                <w:rFonts w:ascii="Times New Roman" w:hAnsi="Times New Roman" w:cs="Times New Roman"/>
              </w:rPr>
            </w:pPr>
            <w:r w:rsidRPr="00070B59">
              <w:rPr>
                <w:rFonts w:ascii="Times New Roman" w:hAnsi="Times New Roman" w:cs="Times New Roman"/>
              </w:rPr>
              <w:t>3.96</w:t>
            </w:r>
          </w:p>
        </w:tc>
        <w:tc>
          <w:tcPr>
            <w:tcW w:w="1079" w:type="dxa"/>
            <w:tcBorders>
              <w:top w:val="nil"/>
              <w:left w:val="nil"/>
              <w:bottom w:val="single" w:sz="4" w:space="0" w:color="auto"/>
              <w:right w:val="nil"/>
            </w:tcBorders>
          </w:tcPr>
          <w:p w14:paraId="6267C664" w14:textId="0DFBC05C"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3.11*</w:t>
            </w:r>
          </w:p>
        </w:tc>
        <w:tc>
          <w:tcPr>
            <w:tcW w:w="1082" w:type="dxa"/>
            <w:tcBorders>
              <w:top w:val="nil"/>
              <w:left w:val="nil"/>
              <w:bottom w:val="single" w:sz="4" w:space="0" w:color="auto"/>
              <w:right w:val="nil"/>
            </w:tcBorders>
          </w:tcPr>
          <w:p w14:paraId="4232C85D" w14:textId="3A2699B7"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1.69*</w:t>
            </w:r>
          </w:p>
        </w:tc>
        <w:tc>
          <w:tcPr>
            <w:tcW w:w="1079" w:type="dxa"/>
            <w:tcBorders>
              <w:top w:val="nil"/>
              <w:left w:val="nil"/>
              <w:bottom w:val="single" w:sz="4" w:space="0" w:color="auto"/>
              <w:right w:val="nil"/>
            </w:tcBorders>
          </w:tcPr>
          <w:p w14:paraId="313D700D" w14:textId="5AFC592B" w:rsidR="00F5563F" w:rsidRPr="00070B59" w:rsidRDefault="00035E15" w:rsidP="00F5563F">
            <w:pPr>
              <w:spacing w:after="160" w:line="259" w:lineRule="auto"/>
              <w:jc w:val="center"/>
              <w:rPr>
                <w:rFonts w:ascii="Times New Roman" w:hAnsi="Times New Roman" w:cs="Times New Roman"/>
              </w:rPr>
            </w:pPr>
            <w:r>
              <w:rPr>
                <w:rFonts w:ascii="Times New Roman" w:hAnsi="Times New Roman" w:cs="Times New Roman"/>
              </w:rPr>
              <w:t>3.51*</w:t>
            </w:r>
          </w:p>
        </w:tc>
      </w:tr>
    </w:tbl>
    <w:p w14:paraId="522A0153" w14:textId="45C06B72" w:rsidR="00E26B0E" w:rsidRPr="00070B59" w:rsidRDefault="00E26B0E" w:rsidP="00E26B0E">
      <w:pPr>
        <w:spacing w:before="120" w:line="240" w:lineRule="auto"/>
        <w:contextualSpacing/>
        <w:rPr>
          <w:rFonts w:cs="Times New Roman"/>
          <w:sz w:val="22"/>
        </w:rPr>
      </w:pPr>
      <w:r w:rsidRPr="00070B59">
        <w:rPr>
          <w:rFonts w:cs="Times New Roman"/>
          <w:i/>
          <w:iCs/>
          <w:sz w:val="22"/>
        </w:rPr>
        <w:t>Note.</w:t>
      </w:r>
      <w:r w:rsidRPr="00070B59">
        <w:rPr>
          <w:rFonts w:cs="Times New Roman"/>
          <w:sz w:val="22"/>
        </w:rPr>
        <w:t xml:space="preserve"> Mean JOL and recall rates for each associative direction condition across each encoding group. The three right-most columns indicate Cohen’s </w:t>
      </w:r>
      <w:r w:rsidRPr="00070B59">
        <w:rPr>
          <w:rFonts w:cs="Times New Roman"/>
          <w:i/>
          <w:iCs/>
          <w:sz w:val="22"/>
        </w:rPr>
        <w:t>d</w:t>
      </w:r>
      <w:r w:rsidRPr="00070B59">
        <w:rPr>
          <w:rFonts w:cs="Times New Roman"/>
          <w:sz w:val="22"/>
        </w:rPr>
        <w:t xml:space="preserve"> effect sizes for post-hoc comparisons, * =</w:t>
      </w:r>
      <w:r w:rsidRPr="00070B59">
        <w:rPr>
          <w:rFonts w:cs="Times New Roman"/>
          <w:i/>
          <w:iCs/>
          <w:sz w:val="22"/>
        </w:rPr>
        <w:t xml:space="preserve"> p</w:t>
      </w:r>
      <w:r w:rsidRPr="00070B59">
        <w:rPr>
          <w:rFonts w:cs="Times New Roman"/>
          <w:sz w:val="22"/>
        </w:rPr>
        <w:t xml:space="preserve"> &lt; .05.</w:t>
      </w:r>
    </w:p>
    <w:p w14:paraId="064ED3FA" w14:textId="54F2B2F0" w:rsidR="00683316" w:rsidRDefault="00683316">
      <w:pPr>
        <w:rPr>
          <w:rFonts w:cs="Times New Roman"/>
        </w:rPr>
      </w:pPr>
      <w:r>
        <w:rPr>
          <w:rFonts w:cs="Times New Roman"/>
        </w:rPr>
        <w:br w:type="page"/>
      </w:r>
    </w:p>
    <w:p w14:paraId="54EB9B15" w14:textId="3C1F894E" w:rsidR="004846A5" w:rsidRPr="004846A5" w:rsidRDefault="004846A5" w:rsidP="004846A5">
      <w:pPr>
        <w:spacing w:after="160" w:line="259" w:lineRule="auto"/>
        <w:rPr>
          <w:rFonts w:cs="Times New Roman"/>
          <w:color w:val="0070C0"/>
          <w:szCs w:val="24"/>
        </w:rPr>
      </w:pPr>
      <w:r w:rsidRPr="004846A5">
        <w:rPr>
          <w:rFonts w:cs="Times New Roman"/>
          <w:color w:val="0070C0"/>
          <w:szCs w:val="24"/>
        </w:rPr>
        <w:lastRenderedPageBreak/>
        <w:t>Table A</w:t>
      </w:r>
      <w:r w:rsidR="00AF5798">
        <w:rPr>
          <w:rFonts w:cs="Times New Roman"/>
          <w:color w:val="0070C0"/>
          <w:szCs w:val="24"/>
        </w:rPr>
        <w:t>4</w:t>
      </w:r>
    </w:p>
    <w:p w14:paraId="6DA952A9" w14:textId="244E0C8E" w:rsidR="004846A5" w:rsidRPr="004846A5" w:rsidRDefault="004846A5" w:rsidP="004846A5">
      <w:pPr>
        <w:spacing w:after="160" w:line="240" w:lineRule="auto"/>
        <w:contextualSpacing/>
        <w:rPr>
          <w:rFonts w:cs="Times New Roman"/>
          <w:i/>
          <w:iCs/>
          <w:color w:val="0070C0"/>
          <w:sz w:val="22"/>
        </w:rPr>
      </w:pPr>
      <w:r w:rsidRPr="004846A5">
        <w:rPr>
          <w:rFonts w:cs="Times New Roman"/>
          <w:i/>
          <w:iCs/>
          <w:color w:val="0070C0"/>
          <w:sz w:val="22"/>
        </w:rPr>
        <w:t xml:space="preserve">Comparison of mean JOL ratings and correct recall percentages across all </w:t>
      </w:r>
      <w:r w:rsidR="00E564BF">
        <w:rPr>
          <w:rFonts w:cs="Times New Roman"/>
          <w:i/>
          <w:iCs/>
          <w:color w:val="0070C0"/>
          <w:sz w:val="22"/>
        </w:rPr>
        <w:t>pair directions</w:t>
      </w:r>
      <w:r w:rsidRPr="004846A5">
        <w:rPr>
          <w:rFonts w:cs="Times New Roman"/>
          <w:i/>
          <w:iCs/>
          <w:color w:val="0070C0"/>
          <w:sz w:val="22"/>
        </w:rPr>
        <w:t xml:space="preserve"> for each encoding group in Experiment 2.</w:t>
      </w:r>
    </w:p>
    <w:p w14:paraId="13D51C07" w14:textId="77777777" w:rsidR="004846A5" w:rsidRPr="004846A5" w:rsidRDefault="004846A5" w:rsidP="004846A5">
      <w:pPr>
        <w:spacing w:after="160" w:line="240" w:lineRule="auto"/>
        <w:contextualSpacing/>
        <w:rPr>
          <w:rFonts w:cs="Times New Roman"/>
          <w:i/>
          <w:iCs/>
          <w:color w:val="0070C0"/>
          <w:sz w:val="22"/>
        </w:rPr>
      </w:pPr>
    </w:p>
    <w:tbl>
      <w:tblPr>
        <w:tblStyle w:val="TableGrid1"/>
        <w:tblW w:w="0" w:type="auto"/>
        <w:tblLook w:val="04A0" w:firstRow="1" w:lastRow="0" w:firstColumn="1" w:lastColumn="0" w:noHBand="0" w:noVBand="1"/>
      </w:tblPr>
      <w:tblGrid>
        <w:gridCol w:w="1697"/>
        <w:gridCol w:w="778"/>
        <w:gridCol w:w="1443"/>
        <w:gridCol w:w="1079"/>
        <w:gridCol w:w="7"/>
        <w:gridCol w:w="1113"/>
        <w:gridCol w:w="1079"/>
        <w:gridCol w:w="1082"/>
        <w:gridCol w:w="1079"/>
      </w:tblGrid>
      <w:tr w:rsidR="00AF5798" w:rsidRPr="00AF5798" w14:paraId="25EF264E" w14:textId="77777777" w:rsidTr="00654F69">
        <w:trPr>
          <w:trHeight w:val="323"/>
        </w:trPr>
        <w:tc>
          <w:tcPr>
            <w:tcW w:w="1697" w:type="dxa"/>
            <w:tcBorders>
              <w:left w:val="nil"/>
              <w:bottom w:val="single" w:sz="4" w:space="0" w:color="auto"/>
              <w:right w:val="nil"/>
            </w:tcBorders>
          </w:tcPr>
          <w:p w14:paraId="71A0EB1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Encoding Group</w:t>
            </w:r>
          </w:p>
        </w:tc>
        <w:tc>
          <w:tcPr>
            <w:tcW w:w="778" w:type="dxa"/>
            <w:tcBorders>
              <w:left w:val="nil"/>
              <w:bottom w:val="single" w:sz="4" w:space="0" w:color="auto"/>
              <w:right w:val="nil"/>
            </w:tcBorders>
          </w:tcPr>
          <w:p w14:paraId="4568CF0A"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Task</w:t>
            </w:r>
          </w:p>
        </w:tc>
        <w:tc>
          <w:tcPr>
            <w:tcW w:w="1443" w:type="dxa"/>
            <w:tcBorders>
              <w:left w:val="nil"/>
              <w:bottom w:val="single" w:sz="4" w:space="0" w:color="auto"/>
              <w:right w:val="nil"/>
            </w:tcBorders>
          </w:tcPr>
          <w:p w14:paraId="60DB9743"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Direction</w:t>
            </w:r>
          </w:p>
        </w:tc>
        <w:tc>
          <w:tcPr>
            <w:tcW w:w="1086" w:type="dxa"/>
            <w:gridSpan w:val="2"/>
            <w:tcBorders>
              <w:left w:val="nil"/>
              <w:bottom w:val="single" w:sz="4" w:space="0" w:color="auto"/>
              <w:right w:val="nil"/>
            </w:tcBorders>
          </w:tcPr>
          <w:p w14:paraId="6346BD01" w14:textId="77777777" w:rsidR="004846A5" w:rsidRPr="004846A5" w:rsidRDefault="004846A5" w:rsidP="004846A5">
            <w:pPr>
              <w:contextualSpacing/>
              <w:jc w:val="center"/>
              <w:rPr>
                <w:rFonts w:ascii="Times New Roman" w:hAnsi="Times New Roman" w:cs="Times New Roman"/>
                <w:i/>
                <w:iCs/>
                <w:color w:val="0070C0"/>
              </w:rPr>
            </w:pPr>
            <w:r w:rsidRPr="004846A5">
              <w:rPr>
                <w:rFonts w:ascii="Times New Roman" w:hAnsi="Times New Roman" w:cs="Times New Roman"/>
                <w:i/>
                <w:iCs/>
                <w:color w:val="0070C0"/>
              </w:rPr>
              <w:t>M</w:t>
            </w:r>
          </w:p>
        </w:tc>
        <w:tc>
          <w:tcPr>
            <w:tcW w:w="1113" w:type="dxa"/>
            <w:tcBorders>
              <w:left w:val="nil"/>
              <w:bottom w:val="single" w:sz="4" w:space="0" w:color="auto"/>
              <w:right w:val="nil"/>
            </w:tcBorders>
          </w:tcPr>
          <w:p w14:paraId="2BCDBD23" w14:textId="77777777" w:rsidR="004846A5" w:rsidRPr="004846A5" w:rsidRDefault="004846A5" w:rsidP="004846A5">
            <w:pPr>
              <w:contextualSpacing/>
              <w:jc w:val="center"/>
              <w:rPr>
                <w:rFonts w:ascii="Times New Roman" w:hAnsi="Times New Roman" w:cs="Times New Roman"/>
                <w:i/>
                <w:iCs/>
                <w:color w:val="0070C0"/>
              </w:rPr>
            </w:pPr>
            <w:r w:rsidRPr="004846A5">
              <w:rPr>
                <w:rFonts w:ascii="Times New Roman" w:hAnsi="Times New Roman" w:cs="Times New Roman"/>
                <w:i/>
                <w:iCs/>
                <w:color w:val="0070C0"/>
              </w:rPr>
              <w:t>95% CI</w:t>
            </w:r>
          </w:p>
        </w:tc>
        <w:tc>
          <w:tcPr>
            <w:tcW w:w="1079" w:type="dxa"/>
            <w:tcBorders>
              <w:left w:val="nil"/>
              <w:bottom w:val="single" w:sz="4" w:space="0" w:color="auto"/>
              <w:right w:val="nil"/>
            </w:tcBorders>
          </w:tcPr>
          <w:p w14:paraId="0EDD9F2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F</w:t>
            </w:r>
          </w:p>
        </w:tc>
        <w:tc>
          <w:tcPr>
            <w:tcW w:w="1082" w:type="dxa"/>
            <w:tcBorders>
              <w:left w:val="nil"/>
              <w:bottom w:val="single" w:sz="4" w:space="0" w:color="auto"/>
              <w:right w:val="nil"/>
            </w:tcBorders>
          </w:tcPr>
          <w:p w14:paraId="672FD19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B</w:t>
            </w:r>
          </w:p>
        </w:tc>
        <w:tc>
          <w:tcPr>
            <w:tcW w:w="1079" w:type="dxa"/>
            <w:tcBorders>
              <w:left w:val="nil"/>
              <w:bottom w:val="single" w:sz="4" w:space="0" w:color="auto"/>
              <w:right w:val="nil"/>
            </w:tcBorders>
          </w:tcPr>
          <w:p w14:paraId="30897F8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S</w:t>
            </w:r>
          </w:p>
        </w:tc>
      </w:tr>
      <w:tr w:rsidR="00AF5798" w:rsidRPr="00AF5798" w14:paraId="7CDB5EC8" w14:textId="77777777" w:rsidTr="00654F69">
        <w:tc>
          <w:tcPr>
            <w:tcW w:w="1697" w:type="dxa"/>
            <w:tcBorders>
              <w:left w:val="nil"/>
              <w:bottom w:val="nil"/>
              <w:right w:val="nil"/>
            </w:tcBorders>
          </w:tcPr>
          <w:p w14:paraId="629D4F42"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Item-Specific</w:t>
            </w:r>
          </w:p>
        </w:tc>
        <w:tc>
          <w:tcPr>
            <w:tcW w:w="778" w:type="dxa"/>
            <w:tcBorders>
              <w:left w:val="nil"/>
              <w:bottom w:val="nil"/>
              <w:right w:val="nil"/>
            </w:tcBorders>
          </w:tcPr>
          <w:p w14:paraId="47F67769"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left w:val="nil"/>
              <w:bottom w:val="nil"/>
              <w:right w:val="nil"/>
            </w:tcBorders>
          </w:tcPr>
          <w:p w14:paraId="554FC837" w14:textId="77777777" w:rsidR="004846A5" w:rsidRPr="004846A5" w:rsidRDefault="004846A5" w:rsidP="004846A5">
            <w:pPr>
              <w:spacing w:before="120"/>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left w:val="nil"/>
              <w:bottom w:val="nil"/>
              <w:right w:val="nil"/>
            </w:tcBorders>
          </w:tcPr>
          <w:p w14:paraId="70C0D459" w14:textId="77777777" w:rsidR="004846A5" w:rsidRPr="004846A5" w:rsidRDefault="004846A5" w:rsidP="004846A5">
            <w:pPr>
              <w:spacing w:before="120"/>
              <w:jc w:val="center"/>
              <w:rPr>
                <w:rFonts w:ascii="Times New Roman" w:hAnsi="Times New Roman" w:cs="Times New Roman"/>
                <w:color w:val="0070C0"/>
              </w:rPr>
            </w:pPr>
            <w:r w:rsidRPr="004846A5">
              <w:rPr>
                <w:rFonts w:ascii="Times New Roman" w:hAnsi="Times New Roman" w:cs="Times New Roman"/>
                <w:color w:val="0070C0"/>
              </w:rPr>
              <w:t>62.96</w:t>
            </w:r>
          </w:p>
        </w:tc>
        <w:tc>
          <w:tcPr>
            <w:tcW w:w="1113" w:type="dxa"/>
            <w:tcBorders>
              <w:left w:val="nil"/>
              <w:bottom w:val="nil"/>
              <w:right w:val="nil"/>
            </w:tcBorders>
          </w:tcPr>
          <w:p w14:paraId="309F4987" w14:textId="77777777" w:rsidR="004846A5" w:rsidRPr="004846A5" w:rsidRDefault="004846A5" w:rsidP="004846A5">
            <w:pPr>
              <w:spacing w:before="120"/>
              <w:jc w:val="center"/>
              <w:rPr>
                <w:rFonts w:ascii="Times New Roman" w:hAnsi="Times New Roman" w:cs="Times New Roman"/>
                <w:color w:val="0070C0"/>
              </w:rPr>
            </w:pPr>
            <w:r w:rsidRPr="004846A5">
              <w:rPr>
                <w:rFonts w:ascii="Times New Roman" w:hAnsi="Times New Roman" w:cs="Times New Roman"/>
                <w:color w:val="0070C0"/>
              </w:rPr>
              <w:t>6.87</w:t>
            </w:r>
          </w:p>
        </w:tc>
        <w:tc>
          <w:tcPr>
            <w:tcW w:w="1079" w:type="dxa"/>
            <w:tcBorders>
              <w:left w:val="nil"/>
              <w:bottom w:val="nil"/>
              <w:right w:val="nil"/>
            </w:tcBorders>
          </w:tcPr>
          <w:p w14:paraId="69D488CC" w14:textId="77777777" w:rsidR="004846A5" w:rsidRPr="004846A5" w:rsidRDefault="004846A5" w:rsidP="004846A5">
            <w:pPr>
              <w:spacing w:before="120"/>
              <w:jc w:val="center"/>
              <w:rPr>
                <w:rFonts w:ascii="Times New Roman" w:hAnsi="Times New Roman" w:cs="Times New Roman"/>
                <w:color w:val="0070C0"/>
              </w:rPr>
            </w:pPr>
          </w:p>
        </w:tc>
        <w:tc>
          <w:tcPr>
            <w:tcW w:w="1082" w:type="dxa"/>
            <w:tcBorders>
              <w:left w:val="nil"/>
              <w:bottom w:val="nil"/>
              <w:right w:val="nil"/>
            </w:tcBorders>
          </w:tcPr>
          <w:p w14:paraId="1990E243" w14:textId="77777777" w:rsidR="004846A5" w:rsidRPr="004846A5" w:rsidRDefault="004846A5" w:rsidP="004846A5">
            <w:pPr>
              <w:spacing w:before="120"/>
              <w:jc w:val="center"/>
              <w:rPr>
                <w:rFonts w:ascii="Times New Roman" w:hAnsi="Times New Roman" w:cs="Times New Roman"/>
                <w:color w:val="0070C0"/>
              </w:rPr>
            </w:pPr>
          </w:p>
        </w:tc>
        <w:tc>
          <w:tcPr>
            <w:tcW w:w="1079" w:type="dxa"/>
            <w:tcBorders>
              <w:left w:val="nil"/>
              <w:bottom w:val="nil"/>
              <w:right w:val="nil"/>
            </w:tcBorders>
          </w:tcPr>
          <w:p w14:paraId="6644EA3F" w14:textId="77777777" w:rsidR="004846A5" w:rsidRPr="004846A5" w:rsidRDefault="004846A5" w:rsidP="004846A5">
            <w:pPr>
              <w:spacing w:before="120"/>
              <w:jc w:val="center"/>
              <w:rPr>
                <w:rFonts w:ascii="Times New Roman" w:hAnsi="Times New Roman" w:cs="Times New Roman"/>
                <w:color w:val="0070C0"/>
              </w:rPr>
            </w:pPr>
          </w:p>
        </w:tc>
      </w:tr>
      <w:tr w:rsidR="00AF5798" w:rsidRPr="00AF5798" w14:paraId="3A06ECCF" w14:textId="77777777" w:rsidTr="00654F69">
        <w:tc>
          <w:tcPr>
            <w:tcW w:w="1697" w:type="dxa"/>
            <w:tcBorders>
              <w:top w:val="nil"/>
              <w:left w:val="nil"/>
              <w:bottom w:val="nil"/>
              <w:right w:val="nil"/>
            </w:tcBorders>
          </w:tcPr>
          <w:p w14:paraId="06D00E14"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76B8CCA2"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2A8F6BF9"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B2DF28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62.23</w:t>
            </w:r>
          </w:p>
        </w:tc>
        <w:tc>
          <w:tcPr>
            <w:tcW w:w="1113" w:type="dxa"/>
            <w:tcBorders>
              <w:top w:val="nil"/>
              <w:left w:val="nil"/>
              <w:bottom w:val="nil"/>
              <w:right w:val="nil"/>
            </w:tcBorders>
          </w:tcPr>
          <w:p w14:paraId="0CBDA19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6.85</w:t>
            </w:r>
          </w:p>
        </w:tc>
        <w:tc>
          <w:tcPr>
            <w:tcW w:w="1079" w:type="dxa"/>
            <w:tcBorders>
              <w:top w:val="nil"/>
              <w:left w:val="nil"/>
              <w:bottom w:val="nil"/>
              <w:right w:val="nil"/>
            </w:tcBorders>
          </w:tcPr>
          <w:p w14:paraId="61ED36C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0.03</w:t>
            </w:r>
          </w:p>
        </w:tc>
        <w:tc>
          <w:tcPr>
            <w:tcW w:w="1082" w:type="dxa"/>
            <w:tcBorders>
              <w:top w:val="nil"/>
              <w:left w:val="nil"/>
              <w:bottom w:val="nil"/>
              <w:right w:val="nil"/>
            </w:tcBorders>
          </w:tcPr>
          <w:p w14:paraId="645B8C7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2727B992"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4264E0C" w14:textId="77777777" w:rsidTr="00654F69">
        <w:tc>
          <w:tcPr>
            <w:tcW w:w="1697" w:type="dxa"/>
            <w:tcBorders>
              <w:top w:val="nil"/>
              <w:left w:val="nil"/>
              <w:bottom w:val="nil"/>
              <w:right w:val="nil"/>
            </w:tcBorders>
          </w:tcPr>
          <w:p w14:paraId="36B781B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8F80C04"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EF1DAA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3F5F2E4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65.13</w:t>
            </w:r>
          </w:p>
        </w:tc>
        <w:tc>
          <w:tcPr>
            <w:tcW w:w="1113" w:type="dxa"/>
            <w:tcBorders>
              <w:top w:val="nil"/>
              <w:left w:val="nil"/>
              <w:bottom w:val="nil"/>
              <w:right w:val="nil"/>
            </w:tcBorders>
          </w:tcPr>
          <w:p w14:paraId="417E8D2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7.59</w:t>
            </w:r>
          </w:p>
        </w:tc>
        <w:tc>
          <w:tcPr>
            <w:tcW w:w="1079" w:type="dxa"/>
            <w:tcBorders>
              <w:top w:val="nil"/>
              <w:left w:val="nil"/>
              <w:bottom w:val="nil"/>
              <w:right w:val="nil"/>
            </w:tcBorders>
          </w:tcPr>
          <w:p w14:paraId="2EF97EE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0.10</w:t>
            </w:r>
          </w:p>
        </w:tc>
        <w:tc>
          <w:tcPr>
            <w:tcW w:w="1082" w:type="dxa"/>
            <w:tcBorders>
              <w:top w:val="nil"/>
              <w:left w:val="nil"/>
              <w:bottom w:val="nil"/>
              <w:right w:val="nil"/>
            </w:tcBorders>
          </w:tcPr>
          <w:p w14:paraId="3485980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0.13</w:t>
            </w:r>
          </w:p>
        </w:tc>
        <w:tc>
          <w:tcPr>
            <w:tcW w:w="1079" w:type="dxa"/>
            <w:tcBorders>
              <w:top w:val="nil"/>
              <w:left w:val="nil"/>
              <w:bottom w:val="nil"/>
              <w:right w:val="nil"/>
            </w:tcBorders>
          </w:tcPr>
          <w:p w14:paraId="0425AB39"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6A49CE7B" w14:textId="77777777" w:rsidTr="00654F69">
        <w:trPr>
          <w:trHeight w:val="315"/>
        </w:trPr>
        <w:tc>
          <w:tcPr>
            <w:tcW w:w="1697" w:type="dxa"/>
            <w:tcBorders>
              <w:top w:val="nil"/>
              <w:left w:val="nil"/>
              <w:bottom w:val="nil"/>
              <w:right w:val="nil"/>
            </w:tcBorders>
          </w:tcPr>
          <w:p w14:paraId="3C8CFFDF"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840DBDE"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3B3F7C8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0D9A5A8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39.78</w:t>
            </w:r>
          </w:p>
        </w:tc>
        <w:tc>
          <w:tcPr>
            <w:tcW w:w="1113" w:type="dxa"/>
            <w:tcBorders>
              <w:top w:val="nil"/>
              <w:left w:val="nil"/>
              <w:bottom w:val="nil"/>
              <w:right w:val="nil"/>
            </w:tcBorders>
          </w:tcPr>
          <w:p w14:paraId="758FF26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7.41</w:t>
            </w:r>
          </w:p>
        </w:tc>
        <w:tc>
          <w:tcPr>
            <w:tcW w:w="1079" w:type="dxa"/>
            <w:tcBorders>
              <w:top w:val="nil"/>
              <w:left w:val="nil"/>
              <w:bottom w:val="nil"/>
              <w:right w:val="nil"/>
            </w:tcBorders>
          </w:tcPr>
          <w:p w14:paraId="2E53B2A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1.08*</w:t>
            </w:r>
          </w:p>
        </w:tc>
        <w:tc>
          <w:tcPr>
            <w:tcW w:w="1082" w:type="dxa"/>
            <w:tcBorders>
              <w:top w:val="nil"/>
              <w:left w:val="nil"/>
              <w:bottom w:val="nil"/>
              <w:right w:val="nil"/>
            </w:tcBorders>
          </w:tcPr>
          <w:p w14:paraId="5BF8E0D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1.06*</w:t>
            </w:r>
          </w:p>
        </w:tc>
        <w:tc>
          <w:tcPr>
            <w:tcW w:w="1079" w:type="dxa"/>
            <w:tcBorders>
              <w:top w:val="nil"/>
              <w:left w:val="nil"/>
              <w:bottom w:val="nil"/>
              <w:right w:val="nil"/>
            </w:tcBorders>
          </w:tcPr>
          <w:p w14:paraId="75D793B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1.13*</w:t>
            </w:r>
          </w:p>
        </w:tc>
      </w:tr>
      <w:tr w:rsidR="00AF5798" w:rsidRPr="00AF5798" w14:paraId="25BB6DD9" w14:textId="77777777" w:rsidTr="00654F69">
        <w:tc>
          <w:tcPr>
            <w:tcW w:w="1697" w:type="dxa"/>
            <w:tcBorders>
              <w:top w:val="nil"/>
              <w:left w:val="nil"/>
              <w:bottom w:val="nil"/>
              <w:right w:val="nil"/>
            </w:tcBorders>
          </w:tcPr>
          <w:p w14:paraId="2C83352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09AE54C"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115B5D11"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790E217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80.71</w:t>
            </w:r>
          </w:p>
        </w:tc>
        <w:tc>
          <w:tcPr>
            <w:tcW w:w="1113" w:type="dxa"/>
            <w:tcBorders>
              <w:top w:val="nil"/>
              <w:left w:val="nil"/>
              <w:bottom w:val="nil"/>
              <w:right w:val="nil"/>
            </w:tcBorders>
          </w:tcPr>
          <w:p w14:paraId="2E26358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5.47</w:t>
            </w:r>
          </w:p>
        </w:tc>
        <w:tc>
          <w:tcPr>
            <w:tcW w:w="1079" w:type="dxa"/>
            <w:tcBorders>
              <w:top w:val="nil"/>
              <w:left w:val="nil"/>
              <w:bottom w:val="nil"/>
              <w:right w:val="nil"/>
            </w:tcBorders>
          </w:tcPr>
          <w:p w14:paraId="0AE08CE2"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638971D9"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2AE17111"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E0A0B2" w14:textId="77777777" w:rsidTr="00654F69">
        <w:tc>
          <w:tcPr>
            <w:tcW w:w="1697" w:type="dxa"/>
            <w:tcBorders>
              <w:top w:val="nil"/>
              <w:left w:val="nil"/>
              <w:bottom w:val="nil"/>
              <w:right w:val="nil"/>
            </w:tcBorders>
          </w:tcPr>
          <w:p w14:paraId="2271DB0D"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4ED4490"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D6BFCB1"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2C9C48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67.70</w:t>
            </w:r>
          </w:p>
        </w:tc>
        <w:tc>
          <w:tcPr>
            <w:tcW w:w="1113" w:type="dxa"/>
            <w:tcBorders>
              <w:top w:val="nil"/>
              <w:left w:val="nil"/>
              <w:bottom w:val="nil"/>
              <w:right w:val="nil"/>
            </w:tcBorders>
          </w:tcPr>
          <w:p w14:paraId="2184572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6.26</w:t>
            </w:r>
          </w:p>
        </w:tc>
        <w:tc>
          <w:tcPr>
            <w:tcW w:w="1079" w:type="dxa"/>
            <w:tcBorders>
              <w:top w:val="nil"/>
              <w:left w:val="nil"/>
              <w:bottom w:val="nil"/>
              <w:right w:val="nil"/>
            </w:tcBorders>
          </w:tcPr>
          <w:p w14:paraId="6D10B8F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0.74*</w:t>
            </w:r>
          </w:p>
        </w:tc>
        <w:tc>
          <w:tcPr>
            <w:tcW w:w="1082" w:type="dxa"/>
            <w:tcBorders>
              <w:top w:val="nil"/>
              <w:left w:val="nil"/>
              <w:bottom w:val="nil"/>
              <w:right w:val="nil"/>
            </w:tcBorders>
          </w:tcPr>
          <w:p w14:paraId="35953D0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395389F7"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6AD7FD95" w14:textId="77777777" w:rsidTr="00654F69">
        <w:tc>
          <w:tcPr>
            <w:tcW w:w="1697" w:type="dxa"/>
            <w:tcBorders>
              <w:top w:val="nil"/>
              <w:left w:val="nil"/>
              <w:bottom w:val="nil"/>
              <w:right w:val="nil"/>
            </w:tcBorders>
          </w:tcPr>
          <w:p w14:paraId="4881AFF2"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247A43E"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0174A363"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72ACBDA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82.52</w:t>
            </w:r>
          </w:p>
        </w:tc>
        <w:tc>
          <w:tcPr>
            <w:tcW w:w="1120" w:type="dxa"/>
            <w:gridSpan w:val="2"/>
            <w:tcBorders>
              <w:top w:val="nil"/>
              <w:left w:val="nil"/>
              <w:bottom w:val="nil"/>
              <w:right w:val="nil"/>
            </w:tcBorders>
          </w:tcPr>
          <w:p w14:paraId="67F5258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4.05</w:t>
            </w:r>
          </w:p>
        </w:tc>
        <w:tc>
          <w:tcPr>
            <w:tcW w:w="1079" w:type="dxa"/>
            <w:tcBorders>
              <w:top w:val="nil"/>
              <w:left w:val="nil"/>
              <w:bottom w:val="nil"/>
              <w:right w:val="nil"/>
            </w:tcBorders>
          </w:tcPr>
          <w:p w14:paraId="42ACD04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0.12</w:t>
            </w:r>
          </w:p>
        </w:tc>
        <w:tc>
          <w:tcPr>
            <w:tcW w:w="1082" w:type="dxa"/>
            <w:tcBorders>
              <w:top w:val="nil"/>
              <w:left w:val="nil"/>
              <w:bottom w:val="nil"/>
              <w:right w:val="nil"/>
            </w:tcBorders>
          </w:tcPr>
          <w:p w14:paraId="7ABE3A42"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0.94*</w:t>
            </w:r>
          </w:p>
        </w:tc>
        <w:tc>
          <w:tcPr>
            <w:tcW w:w="1079" w:type="dxa"/>
            <w:tcBorders>
              <w:top w:val="nil"/>
              <w:left w:val="nil"/>
              <w:bottom w:val="nil"/>
              <w:right w:val="nil"/>
            </w:tcBorders>
          </w:tcPr>
          <w:p w14:paraId="6ECDDE59" w14:textId="77777777" w:rsidR="004846A5" w:rsidRPr="004846A5" w:rsidRDefault="004846A5" w:rsidP="004846A5">
            <w:pPr>
              <w:jc w:val="center"/>
              <w:rPr>
                <w:rFonts w:ascii="Times New Roman" w:hAnsi="Times New Roman" w:cs="Times New Roman"/>
                <w:color w:val="0070C0"/>
              </w:rPr>
            </w:pPr>
          </w:p>
        </w:tc>
      </w:tr>
      <w:tr w:rsidR="00AF5798" w:rsidRPr="00AF5798" w14:paraId="2DAF7D1A" w14:textId="77777777" w:rsidTr="00654F69">
        <w:trPr>
          <w:trHeight w:val="405"/>
        </w:trPr>
        <w:tc>
          <w:tcPr>
            <w:tcW w:w="1697" w:type="dxa"/>
            <w:tcBorders>
              <w:top w:val="nil"/>
              <w:left w:val="nil"/>
              <w:bottom w:val="nil"/>
              <w:right w:val="nil"/>
            </w:tcBorders>
          </w:tcPr>
          <w:p w14:paraId="7B2823B4"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DEEA3DB"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5710DEF3"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nil"/>
              <w:right w:val="nil"/>
            </w:tcBorders>
          </w:tcPr>
          <w:p w14:paraId="3D45FAA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17.63</w:t>
            </w:r>
          </w:p>
        </w:tc>
        <w:tc>
          <w:tcPr>
            <w:tcW w:w="1120" w:type="dxa"/>
            <w:gridSpan w:val="2"/>
            <w:tcBorders>
              <w:top w:val="nil"/>
              <w:left w:val="nil"/>
              <w:bottom w:val="nil"/>
              <w:right w:val="nil"/>
            </w:tcBorders>
          </w:tcPr>
          <w:p w14:paraId="40AE95F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5.14</w:t>
            </w:r>
          </w:p>
        </w:tc>
        <w:tc>
          <w:tcPr>
            <w:tcW w:w="1079" w:type="dxa"/>
            <w:tcBorders>
              <w:top w:val="nil"/>
              <w:left w:val="nil"/>
              <w:bottom w:val="nil"/>
              <w:right w:val="nil"/>
            </w:tcBorders>
          </w:tcPr>
          <w:p w14:paraId="04BCEE45"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3.99*</w:t>
            </w:r>
          </w:p>
        </w:tc>
        <w:tc>
          <w:tcPr>
            <w:tcW w:w="1082" w:type="dxa"/>
            <w:tcBorders>
              <w:top w:val="nil"/>
              <w:left w:val="nil"/>
              <w:bottom w:val="nil"/>
              <w:right w:val="nil"/>
            </w:tcBorders>
          </w:tcPr>
          <w:p w14:paraId="5F0D7AFF"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2.94*</w:t>
            </w:r>
          </w:p>
        </w:tc>
        <w:tc>
          <w:tcPr>
            <w:tcW w:w="1079" w:type="dxa"/>
            <w:tcBorders>
              <w:top w:val="nil"/>
              <w:left w:val="nil"/>
              <w:bottom w:val="nil"/>
              <w:right w:val="nil"/>
            </w:tcBorders>
          </w:tcPr>
          <w:p w14:paraId="23346FBD"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4.71*</w:t>
            </w:r>
          </w:p>
        </w:tc>
      </w:tr>
      <w:tr w:rsidR="00AF5798" w:rsidRPr="00AF5798" w14:paraId="440E3536" w14:textId="77777777" w:rsidTr="00654F69">
        <w:tc>
          <w:tcPr>
            <w:tcW w:w="1697" w:type="dxa"/>
            <w:tcBorders>
              <w:top w:val="nil"/>
              <w:left w:val="nil"/>
              <w:bottom w:val="nil"/>
              <w:right w:val="nil"/>
            </w:tcBorders>
          </w:tcPr>
          <w:p w14:paraId="405F275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Relational</w:t>
            </w:r>
          </w:p>
        </w:tc>
        <w:tc>
          <w:tcPr>
            <w:tcW w:w="778" w:type="dxa"/>
            <w:tcBorders>
              <w:top w:val="nil"/>
              <w:left w:val="nil"/>
              <w:bottom w:val="nil"/>
              <w:right w:val="nil"/>
            </w:tcBorders>
          </w:tcPr>
          <w:p w14:paraId="1D73EBE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top w:val="nil"/>
              <w:left w:val="nil"/>
              <w:bottom w:val="nil"/>
              <w:right w:val="nil"/>
            </w:tcBorders>
          </w:tcPr>
          <w:p w14:paraId="032CB29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64CCFA6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72.03</w:t>
            </w:r>
          </w:p>
        </w:tc>
        <w:tc>
          <w:tcPr>
            <w:tcW w:w="1113" w:type="dxa"/>
            <w:tcBorders>
              <w:top w:val="nil"/>
              <w:left w:val="nil"/>
              <w:bottom w:val="nil"/>
              <w:right w:val="nil"/>
            </w:tcBorders>
          </w:tcPr>
          <w:p w14:paraId="26AEA181"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4.76</w:t>
            </w:r>
          </w:p>
        </w:tc>
        <w:tc>
          <w:tcPr>
            <w:tcW w:w="1079" w:type="dxa"/>
            <w:tcBorders>
              <w:top w:val="nil"/>
              <w:left w:val="nil"/>
              <w:bottom w:val="nil"/>
              <w:right w:val="nil"/>
            </w:tcBorders>
          </w:tcPr>
          <w:p w14:paraId="14768DCF"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232AFDA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435236D4"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3613B38" w14:textId="77777777" w:rsidTr="00654F69">
        <w:tc>
          <w:tcPr>
            <w:tcW w:w="1697" w:type="dxa"/>
            <w:tcBorders>
              <w:top w:val="nil"/>
              <w:left w:val="nil"/>
              <w:bottom w:val="nil"/>
              <w:right w:val="nil"/>
            </w:tcBorders>
          </w:tcPr>
          <w:p w14:paraId="701C3C6B"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0646D2F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66188F4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73D2AB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71.92</w:t>
            </w:r>
          </w:p>
        </w:tc>
        <w:tc>
          <w:tcPr>
            <w:tcW w:w="1113" w:type="dxa"/>
            <w:tcBorders>
              <w:top w:val="nil"/>
              <w:left w:val="nil"/>
              <w:bottom w:val="nil"/>
              <w:right w:val="nil"/>
            </w:tcBorders>
          </w:tcPr>
          <w:p w14:paraId="609CE12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4.82</w:t>
            </w:r>
          </w:p>
        </w:tc>
        <w:tc>
          <w:tcPr>
            <w:tcW w:w="1079" w:type="dxa"/>
            <w:tcBorders>
              <w:top w:val="nil"/>
              <w:left w:val="nil"/>
              <w:bottom w:val="nil"/>
              <w:right w:val="nil"/>
            </w:tcBorders>
          </w:tcPr>
          <w:p w14:paraId="7D77AA1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0.01</w:t>
            </w:r>
          </w:p>
        </w:tc>
        <w:tc>
          <w:tcPr>
            <w:tcW w:w="1082" w:type="dxa"/>
            <w:tcBorders>
              <w:top w:val="nil"/>
              <w:left w:val="nil"/>
              <w:bottom w:val="nil"/>
              <w:right w:val="nil"/>
            </w:tcBorders>
          </w:tcPr>
          <w:p w14:paraId="72C4B19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7EDD85C1"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58EE5B7" w14:textId="77777777" w:rsidTr="00654F69">
        <w:tc>
          <w:tcPr>
            <w:tcW w:w="1697" w:type="dxa"/>
            <w:tcBorders>
              <w:top w:val="nil"/>
              <w:left w:val="nil"/>
              <w:bottom w:val="nil"/>
              <w:right w:val="nil"/>
            </w:tcBorders>
          </w:tcPr>
          <w:p w14:paraId="1429A1C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C30C968"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16AB5A66"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46B7B6B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74.19</w:t>
            </w:r>
          </w:p>
        </w:tc>
        <w:tc>
          <w:tcPr>
            <w:tcW w:w="1113" w:type="dxa"/>
            <w:tcBorders>
              <w:top w:val="nil"/>
              <w:left w:val="nil"/>
              <w:bottom w:val="nil"/>
              <w:right w:val="nil"/>
            </w:tcBorders>
          </w:tcPr>
          <w:p w14:paraId="10E8BAF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4.92</w:t>
            </w:r>
          </w:p>
        </w:tc>
        <w:tc>
          <w:tcPr>
            <w:tcW w:w="1079" w:type="dxa"/>
            <w:tcBorders>
              <w:top w:val="nil"/>
              <w:left w:val="nil"/>
              <w:bottom w:val="nil"/>
              <w:right w:val="nil"/>
            </w:tcBorders>
          </w:tcPr>
          <w:p w14:paraId="4B5A13B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0.15</w:t>
            </w:r>
          </w:p>
        </w:tc>
        <w:tc>
          <w:tcPr>
            <w:tcW w:w="1082" w:type="dxa"/>
            <w:tcBorders>
              <w:top w:val="nil"/>
              <w:left w:val="nil"/>
              <w:bottom w:val="nil"/>
              <w:right w:val="nil"/>
            </w:tcBorders>
          </w:tcPr>
          <w:p w14:paraId="59B40A5B"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0.16</w:t>
            </w:r>
          </w:p>
        </w:tc>
        <w:tc>
          <w:tcPr>
            <w:tcW w:w="1079" w:type="dxa"/>
            <w:tcBorders>
              <w:top w:val="nil"/>
              <w:left w:val="nil"/>
              <w:bottom w:val="nil"/>
              <w:right w:val="nil"/>
            </w:tcBorders>
          </w:tcPr>
          <w:p w14:paraId="6AFE36F3"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7881C9F0" w14:textId="77777777" w:rsidTr="00654F69">
        <w:trPr>
          <w:trHeight w:val="315"/>
        </w:trPr>
        <w:tc>
          <w:tcPr>
            <w:tcW w:w="1697" w:type="dxa"/>
            <w:tcBorders>
              <w:top w:val="nil"/>
              <w:left w:val="nil"/>
              <w:bottom w:val="nil"/>
              <w:right w:val="nil"/>
            </w:tcBorders>
          </w:tcPr>
          <w:p w14:paraId="460F6470"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578CF70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55EE89C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3B29AD1B"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49.84</w:t>
            </w:r>
          </w:p>
        </w:tc>
        <w:tc>
          <w:tcPr>
            <w:tcW w:w="1113" w:type="dxa"/>
            <w:tcBorders>
              <w:top w:val="nil"/>
              <w:left w:val="nil"/>
              <w:bottom w:val="nil"/>
              <w:right w:val="nil"/>
            </w:tcBorders>
          </w:tcPr>
          <w:p w14:paraId="48E2B5A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6.36</w:t>
            </w:r>
          </w:p>
        </w:tc>
        <w:tc>
          <w:tcPr>
            <w:tcW w:w="1079" w:type="dxa"/>
            <w:tcBorders>
              <w:top w:val="nil"/>
              <w:left w:val="nil"/>
              <w:bottom w:val="nil"/>
              <w:right w:val="nil"/>
            </w:tcBorders>
          </w:tcPr>
          <w:p w14:paraId="3C5FC77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1.37*</w:t>
            </w:r>
          </w:p>
        </w:tc>
        <w:tc>
          <w:tcPr>
            <w:tcW w:w="1082" w:type="dxa"/>
            <w:tcBorders>
              <w:top w:val="nil"/>
              <w:left w:val="nil"/>
              <w:bottom w:val="nil"/>
              <w:right w:val="nil"/>
            </w:tcBorders>
          </w:tcPr>
          <w:p w14:paraId="41752855"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1.36*</w:t>
            </w:r>
          </w:p>
        </w:tc>
        <w:tc>
          <w:tcPr>
            <w:tcW w:w="1079" w:type="dxa"/>
            <w:tcBorders>
              <w:top w:val="nil"/>
              <w:left w:val="nil"/>
              <w:bottom w:val="nil"/>
              <w:right w:val="nil"/>
            </w:tcBorders>
          </w:tcPr>
          <w:p w14:paraId="46990C8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1.49*</w:t>
            </w:r>
          </w:p>
        </w:tc>
      </w:tr>
      <w:tr w:rsidR="00AF5798" w:rsidRPr="00AF5798" w14:paraId="4F3B69BC" w14:textId="77777777" w:rsidTr="00654F69">
        <w:tc>
          <w:tcPr>
            <w:tcW w:w="1697" w:type="dxa"/>
            <w:tcBorders>
              <w:top w:val="nil"/>
              <w:left w:val="nil"/>
              <w:bottom w:val="nil"/>
              <w:right w:val="nil"/>
            </w:tcBorders>
          </w:tcPr>
          <w:p w14:paraId="262CFFEA"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27627413"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070BBBFF"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6837D6D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80.38</w:t>
            </w:r>
          </w:p>
        </w:tc>
        <w:tc>
          <w:tcPr>
            <w:tcW w:w="1113" w:type="dxa"/>
            <w:tcBorders>
              <w:top w:val="nil"/>
              <w:left w:val="nil"/>
              <w:bottom w:val="nil"/>
              <w:right w:val="nil"/>
            </w:tcBorders>
          </w:tcPr>
          <w:p w14:paraId="413AC316"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5.98</w:t>
            </w:r>
          </w:p>
        </w:tc>
        <w:tc>
          <w:tcPr>
            <w:tcW w:w="1079" w:type="dxa"/>
            <w:tcBorders>
              <w:top w:val="nil"/>
              <w:left w:val="nil"/>
              <w:bottom w:val="nil"/>
              <w:right w:val="nil"/>
            </w:tcBorders>
          </w:tcPr>
          <w:p w14:paraId="065B04ED"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6CD8BB1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518DFD4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D1B9573" w14:textId="77777777" w:rsidTr="00654F69">
        <w:tc>
          <w:tcPr>
            <w:tcW w:w="1697" w:type="dxa"/>
            <w:tcBorders>
              <w:top w:val="nil"/>
              <w:left w:val="nil"/>
              <w:bottom w:val="nil"/>
              <w:right w:val="nil"/>
            </w:tcBorders>
          </w:tcPr>
          <w:p w14:paraId="35542751"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787515F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3ED929EE"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2C2A711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65.73</w:t>
            </w:r>
          </w:p>
        </w:tc>
        <w:tc>
          <w:tcPr>
            <w:tcW w:w="1113" w:type="dxa"/>
            <w:tcBorders>
              <w:top w:val="nil"/>
              <w:left w:val="nil"/>
              <w:bottom w:val="nil"/>
              <w:right w:val="nil"/>
            </w:tcBorders>
          </w:tcPr>
          <w:p w14:paraId="73417331"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8.31</w:t>
            </w:r>
          </w:p>
        </w:tc>
        <w:tc>
          <w:tcPr>
            <w:tcW w:w="1079" w:type="dxa"/>
            <w:tcBorders>
              <w:top w:val="nil"/>
              <w:left w:val="nil"/>
              <w:bottom w:val="nil"/>
              <w:right w:val="nil"/>
            </w:tcBorders>
          </w:tcPr>
          <w:p w14:paraId="30ED17F6"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0.69*</w:t>
            </w:r>
          </w:p>
        </w:tc>
        <w:tc>
          <w:tcPr>
            <w:tcW w:w="1082" w:type="dxa"/>
            <w:tcBorders>
              <w:top w:val="nil"/>
              <w:left w:val="nil"/>
              <w:bottom w:val="nil"/>
              <w:right w:val="nil"/>
            </w:tcBorders>
          </w:tcPr>
          <w:p w14:paraId="12BD0745"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78CC9FC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DF197D" w14:textId="77777777" w:rsidTr="00654F69">
        <w:tc>
          <w:tcPr>
            <w:tcW w:w="1697" w:type="dxa"/>
            <w:tcBorders>
              <w:top w:val="nil"/>
              <w:left w:val="nil"/>
              <w:bottom w:val="nil"/>
              <w:right w:val="nil"/>
            </w:tcBorders>
          </w:tcPr>
          <w:p w14:paraId="0641411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06B8AF8"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08BEFDA0"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22149913"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82.45</w:t>
            </w:r>
          </w:p>
        </w:tc>
        <w:tc>
          <w:tcPr>
            <w:tcW w:w="1120" w:type="dxa"/>
            <w:gridSpan w:val="2"/>
            <w:tcBorders>
              <w:top w:val="nil"/>
              <w:left w:val="nil"/>
              <w:bottom w:val="nil"/>
              <w:right w:val="nil"/>
            </w:tcBorders>
          </w:tcPr>
          <w:p w14:paraId="0B413F5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5.39</w:t>
            </w:r>
          </w:p>
        </w:tc>
        <w:tc>
          <w:tcPr>
            <w:tcW w:w="1079" w:type="dxa"/>
            <w:tcBorders>
              <w:top w:val="nil"/>
              <w:left w:val="nil"/>
              <w:bottom w:val="nil"/>
              <w:right w:val="nil"/>
            </w:tcBorders>
          </w:tcPr>
          <w:p w14:paraId="6128242E"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0.13</w:t>
            </w:r>
          </w:p>
        </w:tc>
        <w:tc>
          <w:tcPr>
            <w:tcW w:w="1082" w:type="dxa"/>
            <w:tcBorders>
              <w:top w:val="nil"/>
              <w:left w:val="nil"/>
              <w:bottom w:val="nil"/>
              <w:right w:val="nil"/>
            </w:tcBorders>
          </w:tcPr>
          <w:p w14:paraId="5C00D34C"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0.82*</w:t>
            </w:r>
          </w:p>
        </w:tc>
        <w:tc>
          <w:tcPr>
            <w:tcW w:w="1079" w:type="dxa"/>
            <w:tcBorders>
              <w:top w:val="nil"/>
              <w:left w:val="nil"/>
              <w:bottom w:val="nil"/>
              <w:right w:val="nil"/>
            </w:tcBorders>
          </w:tcPr>
          <w:p w14:paraId="26B6FB9A" w14:textId="77777777" w:rsidR="004846A5" w:rsidRPr="004846A5" w:rsidRDefault="004846A5" w:rsidP="004846A5">
            <w:pPr>
              <w:jc w:val="center"/>
              <w:rPr>
                <w:rFonts w:ascii="Times New Roman" w:hAnsi="Times New Roman" w:cs="Times New Roman"/>
                <w:color w:val="0070C0"/>
              </w:rPr>
            </w:pPr>
          </w:p>
        </w:tc>
      </w:tr>
      <w:tr w:rsidR="00AF5798" w:rsidRPr="00AF5798" w14:paraId="7108FFCA" w14:textId="77777777" w:rsidTr="00654F69">
        <w:trPr>
          <w:trHeight w:val="387"/>
        </w:trPr>
        <w:tc>
          <w:tcPr>
            <w:tcW w:w="1697" w:type="dxa"/>
            <w:tcBorders>
              <w:top w:val="nil"/>
              <w:left w:val="nil"/>
              <w:bottom w:val="nil"/>
              <w:right w:val="nil"/>
            </w:tcBorders>
          </w:tcPr>
          <w:p w14:paraId="0DE1A263"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241F5881"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61930A9A"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nil"/>
              <w:right w:val="nil"/>
            </w:tcBorders>
          </w:tcPr>
          <w:p w14:paraId="610AA98F"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53.29</w:t>
            </w:r>
          </w:p>
        </w:tc>
        <w:tc>
          <w:tcPr>
            <w:tcW w:w="1120" w:type="dxa"/>
            <w:gridSpan w:val="2"/>
            <w:tcBorders>
              <w:top w:val="nil"/>
              <w:left w:val="nil"/>
              <w:bottom w:val="nil"/>
              <w:right w:val="nil"/>
            </w:tcBorders>
          </w:tcPr>
          <w:p w14:paraId="7117B733"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9.73</w:t>
            </w:r>
          </w:p>
        </w:tc>
        <w:tc>
          <w:tcPr>
            <w:tcW w:w="1079" w:type="dxa"/>
            <w:tcBorders>
              <w:top w:val="nil"/>
              <w:left w:val="nil"/>
              <w:bottom w:val="nil"/>
              <w:right w:val="nil"/>
            </w:tcBorders>
          </w:tcPr>
          <w:p w14:paraId="35DC2114"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1.15*</w:t>
            </w:r>
          </w:p>
        </w:tc>
        <w:tc>
          <w:tcPr>
            <w:tcW w:w="1082" w:type="dxa"/>
            <w:tcBorders>
              <w:top w:val="nil"/>
              <w:left w:val="nil"/>
              <w:bottom w:val="nil"/>
              <w:right w:val="nil"/>
            </w:tcBorders>
          </w:tcPr>
          <w:p w14:paraId="58EDD85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0.47*</w:t>
            </w:r>
          </w:p>
        </w:tc>
        <w:tc>
          <w:tcPr>
            <w:tcW w:w="1079" w:type="dxa"/>
            <w:tcBorders>
              <w:top w:val="nil"/>
              <w:left w:val="nil"/>
              <w:bottom w:val="nil"/>
              <w:right w:val="nil"/>
            </w:tcBorders>
          </w:tcPr>
          <w:p w14:paraId="3791D79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1.28*</w:t>
            </w:r>
          </w:p>
        </w:tc>
      </w:tr>
      <w:tr w:rsidR="00AF5798" w:rsidRPr="00AF5798" w14:paraId="28DB0171" w14:textId="77777777" w:rsidTr="00654F69">
        <w:tc>
          <w:tcPr>
            <w:tcW w:w="1697" w:type="dxa"/>
            <w:tcBorders>
              <w:top w:val="nil"/>
              <w:left w:val="nil"/>
              <w:bottom w:val="nil"/>
              <w:right w:val="nil"/>
            </w:tcBorders>
          </w:tcPr>
          <w:p w14:paraId="0149E837"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Read</w:t>
            </w:r>
          </w:p>
        </w:tc>
        <w:tc>
          <w:tcPr>
            <w:tcW w:w="778" w:type="dxa"/>
            <w:tcBorders>
              <w:top w:val="nil"/>
              <w:left w:val="nil"/>
              <w:bottom w:val="nil"/>
              <w:right w:val="nil"/>
            </w:tcBorders>
          </w:tcPr>
          <w:p w14:paraId="0B5E34F7"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JOL</w:t>
            </w:r>
          </w:p>
        </w:tc>
        <w:tc>
          <w:tcPr>
            <w:tcW w:w="1443" w:type="dxa"/>
            <w:tcBorders>
              <w:top w:val="nil"/>
              <w:left w:val="nil"/>
              <w:bottom w:val="nil"/>
              <w:right w:val="nil"/>
            </w:tcBorders>
          </w:tcPr>
          <w:p w14:paraId="382296F0"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220544C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65.11</w:t>
            </w:r>
          </w:p>
        </w:tc>
        <w:tc>
          <w:tcPr>
            <w:tcW w:w="1113" w:type="dxa"/>
            <w:tcBorders>
              <w:top w:val="nil"/>
              <w:left w:val="nil"/>
              <w:bottom w:val="nil"/>
              <w:right w:val="nil"/>
            </w:tcBorders>
          </w:tcPr>
          <w:p w14:paraId="3F2D32E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4.28</w:t>
            </w:r>
          </w:p>
        </w:tc>
        <w:tc>
          <w:tcPr>
            <w:tcW w:w="1079" w:type="dxa"/>
            <w:tcBorders>
              <w:top w:val="nil"/>
              <w:left w:val="nil"/>
              <w:bottom w:val="nil"/>
              <w:right w:val="nil"/>
            </w:tcBorders>
          </w:tcPr>
          <w:p w14:paraId="4406BE3B"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51BCB00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4EB8F6A5"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EC89301" w14:textId="77777777" w:rsidTr="00654F69">
        <w:tc>
          <w:tcPr>
            <w:tcW w:w="1697" w:type="dxa"/>
            <w:tcBorders>
              <w:top w:val="nil"/>
              <w:left w:val="nil"/>
              <w:bottom w:val="nil"/>
              <w:right w:val="nil"/>
            </w:tcBorders>
          </w:tcPr>
          <w:p w14:paraId="74D31C4C"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61F17E0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087DAF0A"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58B0BED7"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65.86</w:t>
            </w:r>
          </w:p>
        </w:tc>
        <w:tc>
          <w:tcPr>
            <w:tcW w:w="1113" w:type="dxa"/>
            <w:tcBorders>
              <w:top w:val="nil"/>
              <w:left w:val="nil"/>
              <w:bottom w:val="nil"/>
              <w:right w:val="nil"/>
            </w:tcBorders>
          </w:tcPr>
          <w:p w14:paraId="0F961E64"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4.15</w:t>
            </w:r>
          </w:p>
        </w:tc>
        <w:tc>
          <w:tcPr>
            <w:tcW w:w="1079" w:type="dxa"/>
            <w:tcBorders>
              <w:top w:val="nil"/>
              <w:left w:val="nil"/>
              <w:bottom w:val="nil"/>
              <w:right w:val="nil"/>
            </w:tcBorders>
          </w:tcPr>
          <w:p w14:paraId="0D18A57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0.05</w:t>
            </w:r>
          </w:p>
        </w:tc>
        <w:tc>
          <w:tcPr>
            <w:tcW w:w="1082" w:type="dxa"/>
            <w:tcBorders>
              <w:top w:val="nil"/>
              <w:left w:val="nil"/>
              <w:bottom w:val="nil"/>
              <w:right w:val="nil"/>
            </w:tcBorders>
          </w:tcPr>
          <w:p w14:paraId="0590967C"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16E9B4C4"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08FD8358" w14:textId="77777777" w:rsidTr="00654F69">
        <w:tc>
          <w:tcPr>
            <w:tcW w:w="1697" w:type="dxa"/>
            <w:tcBorders>
              <w:top w:val="nil"/>
              <w:left w:val="nil"/>
              <w:bottom w:val="nil"/>
              <w:right w:val="nil"/>
            </w:tcBorders>
          </w:tcPr>
          <w:p w14:paraId="0FBC5200"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6A28C29"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64E7E9A4"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Symmetrical</w:t>
            </w:r>
          </w:p>
        </w:tc>
        <w:tc>
          <w:tcPr>
            <w:tcW w:w="1086" w:type="dxa"/>
            <w:gridSpan w:val="2"/>
            <w:tcBorders>
              <w:top w:val="nil"/>
              <w:left w:val="nil"/>
              <w:bottom w:val="nil"/>
              <w:right w:val="nil"/>
            </w:tcBorders>
          </w:tcPr>
          <w:p w14:paraId="2FFB363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74.32</w:t>
            </w:r>
          </w:p>
        </w:tc>
        <w:tc>
          <w:tcPr>
            <w:tcW w:w="1113" w:type="dxa"/>
            <w:tcBorders>
              <w:top w:val="nil"/>
              <w:left w:val="nil"/>
              <w:bottom w:val="nil"/>
              <w:right w:val="nil"/>
            </w:tcBorders>
          </w:tcPr>
          <w:p w14:paraId="535C66B9"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4.50</w:t>
            </w:r>
          </w:p>
        </w:tc>
        <w:tc>
          <w:tcPr>
            <w:tcW w:w="1079" w:type="dxa"/>
            <w:tcBorders>
              <w:top w:val="nil"/>
              <w:left w:val="nil"/>
              <w:bottom w:val="nil"/>
              <w:right w:val="nil"/>
            </w:tcBorders>
          </w:tcPr>
          <w:p w14:paraId="1ADDB9A0"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0.68*</w:t>
            </w:r>
          </w:p>
        </w:tc>
        <w:tc>
          <w:tcPr>
            <w:tcW w:w="1082" w:type="dxa"/>
            <w:tcBorders>
              <w:top w:val="nil"/>
              <w:left w:val="nil"/>
              <w:bottom w:val="nil"/>
              <w:right w:val="nil"/>
            </w:tcBorders>
          </w:tcPr>
          <w:p w14:paraId="4726F09D"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0.64*</w:t>
            </w:r>
          </w:p>
        </w:tc>
        <w:tc>
          <w:tcPr>
            <w:tcW w:w="1079" w:type="dxa"/>
            <w:tcBorders>
              <w:top w:val="nil"/>
              <w:left w:val="nil"/>
              <w:bottom w:val="nil"/>
              <w:right w:val="nil"/>
            </w:tcBorders>
          </w:tcPr>
          <w:p w14:paraId="3BE9876F"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3112EE84" w14:textId="77777777" w:rsidTr="00654F69">
        <w:trPr>
          <w:trHeight w:val="342"/>
        </w:trPr>
        <w:tc>
          <w:tcPr>
            <w:tcW w:w="1697" w:type="dxa"/>
            <w:tcBorders>
              <w:top w:val="nil"/>
              <w:left w:val="nil"/>
              <w:bottom w:val="nil"/>
              <w:right w:val="nil"/>
            </w:tcBorders>
          </w:tcPr>
          <w:p w14:paraId="00A48E88"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43FC966D"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4C23B51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Unrelated</w:t>
            </w:r>
          </w:p>
        </w:tc>
        <w:tc>
          <w:tcPr>
            <w:tcW w:w="1086" w:type="dxa"/>
            <w:gridSpan w:val="2"/>
            <w:tcBorders>
              <w:top w:val="nil"/>
              <w:left w:val="nil"/>
              <w:bottom w:val="nil"/>
              <w:right w:val="nil"/>
            </w:tcBorders>
          </w:tcPr>
          <w:p w14:paraId="10E6B1A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28.58</w:t>
            </w:r>
          </w:p>
        </w:tc>
        <w:tc>
          <w:tcPr>
            <w:tcW w:w="1113" w:type="dxa"/>
            <w:tcBorders>
              <w:top w:val="nil"/>
              <w:left w:val="nil"/>
              <w:bottom w:val="nil"/>
              <w:right w:val="nil"/>
            </w:tcBorders>
          </w:tcPr>
          <w:p w14:paraId="7D3966D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5.84</w:t>
            </w:r>
          </w:p>
        </w:tc>
        <w:tc>
          <w:tcPr>
            <w:tcW w:w="1079" w:type="dxa"/>
            <w:tcBorders>
              <w:top w:val="nil"/>
              <w:left w:val="nil"/>
              <w:bottom w:val="nil"/>
              <w:right w:val="nil"/>
            </w:tcBorders>
          </w:tcPr>
          <w:p w14:paraId="1E2C5CBE"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2.34</w:t>
            </w:r>
          </w:p>
        </w:tc>
        <w:tc>
          <w:tcPr>
            <w:tcW w:w="1082" w:type="dxa"/>
            <w:tcBorders>
              <w:top w:val="nil"/>
              <w:left w:val="nil"/>
              <w:bottom w:val="nil"/>
              <w:right w:val="nil"/>
            </w:tcBorders>
          </w:tcPr>
          <w:p w14:paraId="26EEB5D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2.41*</w:t>
            </w:r>
          </w:p>
        </w:tc>
        <w:tc>
          <w:tcPr>
            <w:tcW w:w="1079" w:type="dxa"/>
            <w:tcBorders>
              <w:top w:val="nil"/>
              <w:left w:val="nil"/>
              <w:bottom w:val="nil"/>
              <w:right w:val="nil"/>
            </w:tcBorders>
          </w:tcPr>
          <w:p w14:paraId="2EC4057A"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2.87*</w:t>
            </w:r>
          </w:p>
        </w:tc>
      </w:tr>
      <w:tr w:rsidR="00AF5798" w:rsidRPr="00AF5798" w14:paraId="2806E239" w14:textId="77777777" w:rsidTr="00654F69">
        <w:tc>
          <w:tcPr>
            <w:tcW w:w="1697" w:type="dxa"/>
            <w:tcBorders>
              <w:top w:val="nil"/>
              <w:left w:val="nil"/>
              <w:bottom w:val="nil"/>
              <w:right w:val="nil"/>
            </w:tcBorders>
          </w:tcPr>
          <w:p w14:paraId="3E550596"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5EC417D8"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Recall</w:t>
            </w:r>
          </w:p>
        </w:tc>
        <w:tc>
          <w:tcPr>
            <w:tcW w:w="1443" w:type="dxa"/>
            <w:tcBorders>
              <w:top w:val="nil"/>
              <w:left w:val="nil"/>
              <w:bottom w:val="nil"/>
              <w:right w:val="nil"/>
            </w:tcBorders>
          </w:tcPr>
          <w:p w14:paraId="23D396D5"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Forward</w:t>
            </w:r>
          </w:p>
        </w:tc>
        <w:tc>
          <w:tcPr>
            <w:tcW w:w="1086" w:type="dxa"/>
            <w:gridSpan w:val="2"/>
            <w:tcBorders>
              <w:top w:val="nil"/>
              <w:left w:val="nil"/>
              <w:bottom w:val="nil"/>
              <w:right w:val="nil"/>
            </w:tcBorders>
          </w:tcPr>
          <w:p w14:paraId="074E294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61.23</w:t>
            </w:r>
          </w:p>
        </w:tc>
        <w:tc>
          <w:tcPr>
            <w:tcW w:w="1113" w:type="dxa"/>
            <w:tcBorders>
              <w:top w:val="nil"/>
              <w:left w:val="nil"/>
              <w:bottom w:val="nil"/>
              <w:right w:val="nil"/>
            </w:tcBorders>
          </w:tcPr>
          <w:p w14:paraId="5C92F9C3"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7.33</w:t>
            </w:r>
          </w:p>
        </w:tc>
        <w:tc>
          <w:tcPr>
            <w:tcW w:w="1079" w:type="dxa"/>
            <w:tcBorders>
              <w:top w:val="nil"/>
              <w:left w:val="nil"/>
              <w:bottom w:val="nil"/>
              <w:right w:val="nil"/>
            </w:tcBorders>
          </w:tcPr>
          <w:p w14:paraId="0D848DAD" w14:textId="77777777" w:rsidR="004846A5" w:rsidRPr="004846A5" w:rsidRDefault="004846A5" w:rsidP="004846A5">
            <w:pPr>
              <w:contextualSpacing/>
              <w:jc w:val="center"/>
              <w:rPr>
                <w:rFonts w:ascii="Times New Roman" w:hAnsi="Times New Roman" w:cs="Times New Roman"/>
                <w:color w:val="0070C0"/>
              </w:rPr>
            </w:pPr>
          </w:p>
        </w:tc>
        <w:tc>
          <w:tcPr>
            <w:tcW w:w="1082" w:type="dxa"/>
            <w:tcBorders>
              <w:top w:val="nil"/>
              <w:left w:val="nil"/>
              <w:bottom w:val="nil"/>
              <w:right w:val="nil"/>
            </w:tcBorders>
          </w:tcPr>
          <w:p w14:paraId="313BE58A"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61E1A1BE"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1F76D311" w14:textId="77777777" w:rsidTr="00654F69">
        <w:tc>
          <w:tcPr>
            <w:tcW w:w="1697" w:type="dxa"/>
            <w:tcBorders>
              <w:top w:val="nil"/>
              <w:left w:val="nil"/>
              <w:bottom w:val="nil"/>
              <w:right w:val="nil"/>
            </w:tcBorders>
          </w:tcPr>
          <w:p w14:paraId="2B216346"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3AEA419B" w14:textId="77777777" w:rsidR="004846A5" w:rsidRPr="004846A5" w:rsidRDefault="004846A5" w:rsidP="004846A5">
            <w:pPr>
              <w:contextualSpacing/>
              <w:rPr>
                <w:rFonts w:ascii="Times New Roman" w:hAnsi="Times New Roman" w:cs="Times New Roman"/>
                <w:color w:val="0070C0"/>
              </w:rPr>
            </w:pPr>
          </w:p>
        </w:tc>
        <w:tc>
          <w:tcPr>
            <w:tcW w:w="1443" w:type="dxa"/>
            <w:tcBorders>
              <w:top w:val="nil"/>
              <w:left w:val="nil"/>
              <w:bottom w:val="nil"/>
              <w:right w:val="nil"/>
            </w:tcBorders>
          </w:tcPr>
          <w:p w14:paraId="47E3B498" w14:textId="77777777" w:rsidR="004846A5" w:rsidRPr="004846A5" w:rsidRDefault="004846A5" w:rsidP="004846A5">
            <w:pPr>
              <w:contextualSpacing/>
              <w:rPr>
                <w:rFonts w:ascii="Times New Roman" w:hAnsi="Times New Roman" w:cs="Times New Roman"/>
                <w:color w:val="0070C0"/>
              </w:rPr>
            </w:pPr>
            <w:r w:rsidRPr="004846A5">
              <w:rPr>
                <w:rFonts w:ascii="Times New Roman" w:hAnsi="Times New Roman" w:cs="Times New Roman"/>
                <w:color w:val="0070C0"/>
              </w:rPr>
              <w:t>Backward</w:t>
            </w:r>
          </w:p>
        </w:tc>
        <w:tc>
          <w:tcPr>
            <w:tcW w:w="1086" w:type="dxa"/>
            <w:gridSpan w:val="2"/>
            <w:tcBorders>
              <w:top w:val="nil"/>
              <w:left w:val="nil"/>
              <w:bottom w:val="nil"/>
              <w:right w:val="nil"/>
            </w:tcBorders>
          </w:tcPr>
          <w:p w14:paraId="05940A88"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45.26</w:t>
            </w:r>
          </w:p>
        </w:tc>
        <w:tc>
          <w:tcPr>
            <w:tcW w:w="1113" w:type="dxa"/>
            <w:tcBorders>
              <w:top w:val="nil"/>
              <w:left w:val="nil"/>
              <w:bottom w:val="nil"/>
              <w:right w:val="nil"/>
            </w:tcBorders>
          </w:tcPr>
          <w:p w14:paraId="1B64B8AF"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8.19</w:t>
            </w:r>
          </w:p>
        </w:tc>
        <w:tc>
          <w:tcPr>
            <w:tcW w:w="1079" w:type="dxa"/>
            <w:tcBorders>
              <w:top w:val="nil"/>
              <w:left w:val="nil"/>
              <w:bottom w:val="nil"/>
              <w:right w:val="nil"/>
            </w:tcBorders>
          </w:tcPr>
          <w:p w14:paraId="020DCAAC" w14:textId="77777777" w:rsidR="004846A5" w:rsidRPr="004846A5" w:rsidRDefault="004846A5" w:rsidP="004846A5">
            <w:pPr>
              <w:contextualSpacing/>
              <w:jc w:val="center"/>
              <w:rPr>
                <w:rFonts w:ascii="Times New Roman" w:hAnsi="Times New Roman" w:cs="Times New Roman"/>
                <w:color w:val="0070C0"/>
              </w:rPr>
            </w:pPr>
            <w:r w:rsidRPr="004846A5">
              <w:rPr>
                <w:rFonts w:ascii="Times New Roman" w:hAnsi="Times New Roman" w:cs="Times New Roman"/>
                <w:color w:val="0070C0"/>
              </w:rPr>
              <w:t>0.67*</w:t>
            </w:r>
          </w:p>
        </w:tc>
        <w:tc>
          <w:tcPr>
            <w:tcW w:w="1082" w:type="dxa"/>
            <w:tcBorders>
              <w:top w:val="nil"/>
              <w:left w:val="nil"/>
              <w:bottom w:val="nil"/>
              <w:right w:val="nil"/>
            </w:tcBorders>
          </w:tcPr>
          <w:p w14:paraId="6624EBB1" w14:textId="77777777" w:rsidR="004846A5" w:rsidRPr="004846A5" w:rsidRDefault="004846A5" w:rsidP="004846A5">
            <w:pPr>
              <w:contextualSpacing/>
              <w:jc w:val="center"/>
              <w:rPr>
                <w:rFonts w:ascii="Times New Roman" w:hAnsi="Times New Roman" w:cs="Times New Roman"/>
                <w:color w:val="0070C0"/>
              </w:rPr>
            </w:pPr>
          </w:p>
        </w:tc>
        <w:tc>
          <w:tcPr>
            <w:tcW w:w="1079" w:type="dxa"/>
            <w:tcBorders>
              <w:top w:val="nil"/>
              <w:left w:val="nil"/>
              <w:bottom w:val="nil"/>
              <w:right w:val="nil"/>
            </w:tcBorders>
          </w:tcPr>
          <w:p w14:paraId="3172E2E2" w14:textId="77777777" w:rsidR="004846A5" w:rsidRPr="004846A5" w:rsidRDefault="004846A5" w:rsidP="004846A5">
            <w:pPr>
              <w:contextualSpacing/>
              <w:jc w:val="center"/>
              <w:rPr>
                <w:rFonts w:ascii="Times New Roman" w:hAnsi="Times New Roman" w:cs="Times New Roman"/>
                <w:color w:val="0070C0"/>
              </w:rPr>
            </w:pPr>
          </w:p>
        </w:tc>
      </w:tr>
      <w:tr w:rsidR="00AF5798" w:rsidRPr="00AF5798" w14:paraId="54C5EA7B" w14:textId="77777777" w:rsidTr="00654F69">
        <w:tc>
          <w:tcPr>
            <w:tcW w:w="1697" w:type="dxa"/>
            <w:tcBorders>
              <w:top w:val="nil"/>
              <w:left w:val="nil"/>
              <w:bottom w:val="nil"/>
              <w:right w:val="nil"/>
            </w:tcBorders>
          </w:tcPr>
          <w:p w14:paraId="2C8BFA49"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nil"/>
              <w:right w:val="nil"/>
            </w:tcBorders>
          </w:tcPr>
          <w:p w14:paraId="110D8476"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nil"/>
              <w:right w:val="nil"/>
            </w:tcBorders>
          </w:tcPr>
          <w:p w14:paraId="4E9F5059"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Symmetrical</w:t>
            </w:r>
          </w:p>
        </w:tc>
        <w:tc>
          <w:tcPr>
            <w:tcW w:w="1079" w:type="dxa"/>
            <w:tcBorders>
              <w:top w:val="nil"/>
              <w:left w:val="nil"/>
              <w:bottom w:val="nil"/>
              <w:right w:val="nil"/>
            </w:tcBorders>
          </w:tcPr>
          <w:p w14:paraId="50DA49FC"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64.06</w:t>
            </w:r>
          </w:p>
        </w:tc>
        <w:tc>
          <w:tcPr>
            <w:tcW w:w="1120" w:type="dxa"/>
            <w:gridSpan w:val="2"/>
            <w:tcBorders>
              <w:top w:val="nil"/>
              <w:left w:val="nil"/>
              <w:bottom w:val="nil"/>
              <w:right w:val="nil"/>
            </w:tcBorders>
          </w:tcPr>
          <w:p w14:paraId="615538B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6.60</w:t>
            </w:r>
          </w:p>
        </w:tc>
        <w:tc>
          <w:tcPr>
            <w:tcW w:w="1079" w:type="dxa"/>
            <w:tcBorders>
              <w:top w:val="nil"/>
              <w:left w:val="nil"/>
              <w:bottom w:val="nil"/>
              <w:right w:val="nil"/>
            </w:tcBorders>
          </w:tcPr>
          <w:p w14:paraId="1D6D9B1A"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0.13</w:t>
            </w:r>
          </w:p>
        </w:tc>
        <w:tc>
          <w:tcPr>
            <w:tcW w:w="1082" w:type="dxa"/>
            <w:tcBorders>
              <w:top w:val="nil"/>
              <w:left w:val="nil"/>
              <w:bottom w:val="nil"/>
              <w:right w:val="nil"/>
            </w:tcBorders>
          </w:tcPr>
          <w:p w14:paraId="10E3E70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0.82*</w:t>
            </w:r>
          </w:p>
        </w:tc>
        <w:tc>
          <w:tcPr>
            <w:tcW w:w="1079" w:type="dxa"/>
            <w:tcBorders>
              <w:top w:val="nil"/>
              <w:left w:val="nil"/>
              <w:bottom w:val="nil"/>
              <w:right w:val="nil"/>
            </w:tcBorders>
          </w:tcPr>
          <w:p w14:paraId="12229BF6" w14:textId="77777777" w:rsidR="004846A5" w:rsidRPr="004846A5" w:rsidRDefault="004846A5" w:rsidP="004846A5">
            <w:pPr>
              <w:jc w:val="center"/>
              <w:rPr>
                <w:rFonts w:ascii="Times New Roman" w:hAnsi="Times New Roman" w:cs="Times New Roman"/>
                <w:color w:val="0070C0"/>
              </w:rPr>
            </w:pPr>
          </w:p>
        </w:tc>
      </w:tr>
      <w:tr w:rsidR="00AF5798" w:rsidRPr="00AF5798" w14:paraId="0BD84CA8" w14:textId="77777777" w:rsidTr="00654F69">
        <w:trPr>
          <w:trHeight w:val="297"/>
        </w:trPr>
        <w:tc>
          <w:tcPr>
            <w:tcW w:w="1697" w:type="dxa"/>
            <w:tcBorders>
              <w:top w:val="nil"/>
              <w:left w:val="nil"/>
              <w:bottom w:val="single" w:sz="4" w:space="0" w:color="auto"/>
              <w:right w:val="nil"/>
            </w:tcBorders>
          </w:tcPr>
          <w:p w14:paraId="47C160C7" w14:textId="77777777" w:rsidR="004846A5" w:rsidRPr="004846A5" w:rsidRDefault="004846A5" w:rsidP="004846A5">
            <w:pPr>
              <w:contextualSpacing/>
              <w:rPr>
                <w:rFonts w:ascii="Times New Roman" w:hAnsi="Times New Roman" w:cs="Times New Roman"/>
                <w:color w:val="0070C0"/>
              </w:rPr>
            </w:pPr>
          </w:p>
        </w:tc>
        <w:tc>
          <w:tcPr>
            <w:tcW w:w="778" w:type="dxa"/>
            <w:tcBorders>
              <w:top w:val="nil"/>
              <w:left w:val="nil"/>
              <w:bottom w:val="single" w:sz="4" w:space="0" w:color="auto"/>
              <w:right w:val="nil"/>
            </w:tcBorders>
          </w:tcPr>
          <w:p w14:paraId="60AA81F1" w14:textId="77777777" w:rsidR="004846A5" w:rsidRPr="004846A5" w:rsidRDefault="004846A5" w:rsidP="004846A5">
            <w:pPr>
              <w:rPr>
                <w:rFonts w:ascii="Times New Roman" w:hAnsi="Times New Roman" w:cs="Times New Roman"/>
                <w:color w:val="0070C0"/>
              </w:rPr>
            </w:pPr>
          </w:p>
        </w:tc>
        <w:tc>
          <w:tcPr>
            <w:tcW w:w="1443" w:type="dxa"/>
            <w:tcBorders>
              <w:top w:val="nil"/>
              <w:left w:val="nil"/>
              <w:bottom w:val="single" w:sz="4" w:space="0" w:color="auto"/>
              <w:right w:val="nil"/>
            </w:tcBorders>
          </w:tcPr>
          <w:p w14:paraId="0847D79E" w14:textId="77777777" w:rsidR="004846A5" w:rsidRPr="004846A5" w:rsidRDefault="004846A5" w:rsidP="004846A5">
            <w:pPr>
              <w:rPr>
                <w:rFonts w:ascii="Times New Roman" w:hAnsi="Times New Roman" w:cs="Times New Roman"/>
                <w:color w:val="0070C0"/>
              </w:rPr>
            </w:pPr>
            <w:r w:rsidRPr="004846A5">
              <w:rPr>
                <w:rFonts w:ascii="Times New Roman" w:hAnsi="Times New Roman" w:cs="Times New Roman"/>
                <w:color w:val="0070C0"/>
              </w:rPr>
              <w:t>Unrelated</w:t>
            </w:r>
          </w:p>
        </w:tc>
        <w:tc>
          <w:tcPr>
            <w:tcW w:w="1079" w:type="dxa"/>
            <w:tcBorders>
              <w:top w:val="nil"/>
              <w:left w:val="nil"/>
              <w:bottom w:val="single" w:sz="4" w:space="0" w:color="auto"/>
              <w:right w:val="nil"/>
            </w:tcBorders>
          </w:tcPr>
          <w:p w14:paraId="47276C7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16.99</w:t>
            </w:r>
          </w:p>
        </w:tc>
        <w:tc>
          <w:tcPr>
            <w:tcW w:w="1120" w:type="dxa"/>
            <w:gridSpan w:val="2"/>
            <w:tcBorders>
              <w:top w:val="nil"/>
              <w:left w:val="nil"/>
              <w:bottom w:val="single" w:sz="4" w:space="0" w:color="auto"/>
              <w:right w:val="nil"/>
            </w:tcBorders>
          </w:tcPr>
          <w:p w14:paraId="4E77ECB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5.94</w:t>
            </w:r>
          </w:p>
        </w:tc>
        <w:tc>
          <w:tcPr>
            <w:tcW w:w="1079" w:type="dxa"/>
            <w:tcBorders>
              <w:top w:val="nil"/>
              <w:left w:val="nil"/>
              <w:bottom w:val="single" w:sz="4" w:space="0" w:color="auto"/>
              <w:right w:val="nil"/>
            </w:tcBorders>
          </w:tcPr>
          <w:p w14:paraId="69BFFA45"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2.17*</w:t>
            </w:r>
          </w:p>
        </w:tc>
        <w:tc>
          <w:tcPr>
            <w:tcW w:w="1082" w:type="dxa"/>
            <w:tcBorders>
              <w:top w:val="nil"/>
              <w:left w:val="nil"/>
              <w:bottom w:val="single" w:sz="4" w:space="0" w:color="auto"/>
              <w:right w:val="nil"/>
            </w:tcBorders>
          </w:tcPr>
          <w:p w14:paraId="04F11D36"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1.30*</w:t>
            </w:r>
          </w:p>
        </w:tc>
        <w:tc>
          <w:tcPr>
            <w:tcW w:w="1079" w:type="dxa"/>
            <w:tcBorders>
              <w:top w:val="nil"/>
              <w:left w:val="nil"/>
              <w:bottom w:val="single" w:sz="4" w:space="0" w:color="auto"/>
              <w:right w:val="nil"/>
            </w:tcBorders>
          </w:tcPr>
          <w:p w14:paraId="30FA4290" w14:textId="77777777" w:rsidR="004846A5" w:rsidRPr="004846A5" w:rsidRDefault="004846A5" w:rsidP="004846A5">
            <w:pPr>
              <w:jc w:val="center"/>
              <w:rPr>
                <w:rFonts w:ascii="Times New Roman" w:hAnsi="Times New Roman" w:cs="Times New Roman"/>
                <w:color w:val="0070C0"/>
              </w:rPr>
            </w:pPr>
            <w:r w:rsidRPr="004846A5">
              <w:rPr>
                <w:rFonts w:ascii="Times New Roman" w:hAnsi="Times New Roman" w:cs="Times New Roman"/>
                <w:color w:val="0070C0"/>
              </w:rPr>
              <w:t>2.45*</w:t>
            </w:r>
          </w:p>
        </w:tc>
      </w:tr>
    </w:tbl>
    <w:p w14:paraId="0401814E" w14:textId="77777777" w:rsidR="004846A5" w:rsidRPr="004846A5" w:rsidRDefault="004846A5" w:rsidP="004846A5">
      <w:pPr>
        <w:spacing w:before="120" w:line="240" w:lineRule="auto"/>
        <w:contextualSpacing/>
        <w:rPr>
          <w:rFonts w:cs="Times New Roman"/>
          <w:color w:val="0070C0"/>
          <w:sz w:val="22"/>
        </w:rPr>
      </w:pPr>
      <w:r w:rsidRPr="004846A5">
        <w:rPr>
          <w:rFonts w:cs="Times New Roman"/>
          <w:i/>
          <w:iCs/>
          <w:color w:val="0070C0"/>
          <w:sz w:val="22"/>
        </w:rPr>
        <w:t>Note.</w:t>
      </w:r>
      <w:r w:rsidRPr="004846A5">
        <w:rPr>
          <w:rFonts w:cs="Times New Roman"/>
          <w:color w:val="0070C0"/>
          <w:sz w:val="22"/>
        </w:rPr>
        <w:t xml:space="preserve"> Mean JOL and recall rates for each associative direction condition across each encoding group. The three right-most columns indicate Cohen’s </w:t>
      </w:r>
      <w:r w:rsidRPr="004846A5">
        <w:rPr>
          <w:rFonts w:cs="Times New Roman"/>
          <w:i/>
          <w:iCs/>
          <w:color w:val="0070C0"/>
          <w:sz w:val="22"/>
        </w:rPr>
        <w:t>d</w:t>
      </w:r>
      <w:r w:rsidRPr="004846A5">
        <w:rPr>
          <w:rFonts w:cs="Times New Roman"/>
          <w:color w:val="0070C0"/>
          <w:sz w:val="22"/>
        </w:rPr>
        <w:t xml:space="preserve"> effect sizes for post-hoc comparisons, * =</w:t>
      </w:r>
      <w:r w:rsidRPr="004846A5">
        <w:rPr>
          <w:rFonts w:cs="Times New Roman"/>
          <w:i/>
          <w:iCs/>
          <w:color w:val="0070C0"/>
          <w:sz w:val="22"/>
        </w:rPr>
        <w:t xml:space="preserve"> p</w:t>
      </w:r>
      <w:r w:rsidRPr="004846A5">
        <w:rPr>
          <w:rFonts w:cs="Times New Roman"/>
          <w:color w:val="0070C0"/>
          <w:sz w:val="22"/>
        </w:rPr>
        <w:t xml:space="preserve"> &lt; .05.</w:t>
      </w:r>
    </w:p>
    <w:p w14:paraId="48CA509F" w14:textId="3D44B20C" w:rsidR="004846A5" w:rsidRPr="004846A5" w:rsidRDefault="004846A5" w:rsidP="004846A5">
      <w:pPr>
        <w:spacing w:after="160" w:line="259" w:lineRule="auto"/>
        <w:rPr>
          <w:rFonts w:cs="Times New Roman"/>
        </w:rPr>
      </w:pPr>
    </w:p>
    <w:p w14:paraId="7DC77B53" w14:textId="4A87C05D" w:rsidR="00B34EB4" w:rsidRPr="00E26B0E" w:rsidRDefault="00B34EB4" w:rsidP="004846A5">
      <w:pPr>
        <w:spacing w:line="240" w:lineRule="auto"/>
        <w:rPr>
          <w:rFonts w:cs="Times New Roman"/>
        </w:rPr>
      </w:pPr>
    </w:p>
    <w:sectPr w:rsidR="00B34EB4" w:rsidRPr="00E26B0E" w:rsidSect="005C178E">
      <w:headerReference w:type="default" r:id="rId24"/>
      <w:headerReference w:type="first" r:id="rId2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2-12-31T11:32:00Z" w:initials="NM">
    <w:p w14:paraId="6DE8FDDA" w14:textId="77777777" w:rsidR="005C0211" w:rsidRDefault="005C0211" w:rsidP="00855B27">
      <w:pPr>
        <w:pStyle w:val="CommentText"/>
      </w:pPr>
      <w:r>
        <w:rPr>
          <w:rStyle w:val="CommentReference"/>
        </w:rPr>
        <w:annotationRef/>
      </w:r>
      <w:r>
        <w:t>As always, we'll add this last!</w:t>
      </w:r>
    </w:p>
  </w:comment>
  <w:comment w:id="21" w:author="Nick Maxwell" w:date="2023-01-11T14:38:00Z" w:initials="NM">
    <w:p w14:paraId="3CEFAB3E" w14:textId="77777777" w:rsidR="006A0E99" w:rsidRDefault="006A0E99" w:rsidP="00A54DD1">
      <w:pPr>
        <w:pStyle w:val="CommentText"/>
      </w:pPr>
      <w:r>
        <w:rPr>
          <w:rStyle w:val="CommentReference"/>
        </w:rPr>
        <w:annotationRef/>
      </w:r>
      <w:r>
        <w:t xml:space="preserve">Excellent point here. </w:t>
      </w:r>
    </w:p>
  </w:comment>
  <w:comment w:id="32" w:author="Mark Huff" w:date="2023-01-11T13:05:00Z" w:initials="MH">
    <w:p w14:paraId="43DDD46D" w14:textId="207677E6" w:rsidR="0063206B" w:rsidRDefault="0063206B" w:rsidP="00437648">
      <w:pPr>
        <w:pStyle w:val="CommentText"/>
      </w:pPr>
      <w:r>
        <w:rPr>
          <w:rStyle w:val="CommentReference"/>
        </w:rPr>
        <w:annotationRef/>
      </w:r>
      <w:r>
        <w:t>There needs to be some additional details here. Did JOLs differ as a function of deep vs. shallow task? What were the tasks specifically? What pair types were used? Mention here that only recognition was affected, JOLs did not change.</w:t>
      </w:r>
    </w:p>
  </w:comment>
  <w:comment w:id="33" w:author="Nick Maxwell" w:date="2023-01-11T16:01:00Z" w:initials="NM">
    <w:p w14:paraId="1E9EB734" w14:textId="77777777" w:rsidR="00F037C0" w:rsidRDefault="00F037C0" w:rsidP="00214954">
      <w:pPr>
        <w:pStyle w:val="CommentText"/>
      </w:pPr>
      <w:r>
        <w:rPr>
          <w:rStyle w:val="CommentReference"/>
        </w:rPr>
        <w:annotationRef/>
      </w:r>
      <w:r>
        <w:t>Okay, added in some details here</w:t>
      </w:r>
    </w:p>
  </w:comment>
  <w:comment w:id="109" w:author="Mark Huff" w:date="2023-01-11T13:06:00Z" w:initials="MH">
    <w:p w14:paraId="33B25E78" w14:textId="3141A396" w:rsidR="0063206B" w:rsidRDefault="0063206B" w:rsidP="0006551E">
      <w:pPr>
        <w:pStyle w:val="CommentText"/>
      </w:pPr>
      <w:r>
        <w:rPr>
          <w:rStyle w:val="CommentReference"/>
        </w:rPr>
        <w:annotationRef/>
      </w:r>
      <w:r>
        <w:t>Nick, can you see if you can find a reference for this? Try Mulligan (2004) or something around this time. I know Neil Mulligan made an argument about this regarding the generation effect.</w:t>
      </w:r>
    </w:p>
  </w:comment>
  <w:comment w:id="110" w:author="Nick Maxwell" w:date="2023-01-11T14:42:00Z" w:initials="NM">
    <w:p w14:paraId="78AA8EF6" w14:textId="77777777" w:rsidR="006A0E99" w:rsidRDefault="006A0E99" w:rsidP="00972A9A">
      <w:pPr>
        <w:pStyle w:val="CommentText"/>
      </w:pPr>
      <w:r>
        <w:rPr>
          <w:rStyle w:val="CommentReference"/>
        </w:rPr>
        <w:annotationRef/>
      </w:r>
      <w:r>
        <w:t>Done!</w:t>
      </w:r>
    </w:p>
  </w:comment>
  <w:comment w:id="127" w:author="Mark Huff" w:date="2023-01-11T13:24:00Z" w:initials="MH">
    <w:p w14:paraId="2008C5FE" w14:textId="77777777" w:rsidR="005409EE" w:rsidRDefault="005409EE" w:rsidP="00C03D49">
      <w:pPr>
        <w:pStyle w:val="CommentText"/>
      </w:pPr>
      <w:r>
        <w:rPr>
          <w:rStyle w:val="CommentReference"/>
        </w:rPr>
        <w:annotationRef/>
      </w:r>
      <w:r>
        <w:t>In addition to our cite, can you add calibration plot cites from some of the Dunlosky papers from the early 1990s? This will further support the importance of suing these for callabration, that was questioned by our reviewer.</w:t>
      </w:r>
    </w:p>
  </w:comment>
  <w:comment w:id="128" w:author="Nick Maxwell" w:date="2023-01-11T14:43:00Z" w:initials="NM">
    <w:p w14:paraId="2B6D4A00" w14:textId="77777777" w:rsidR="006A0E99" w:rsidRDefault="006A0E99" w:rsidP="00DC114D">
      <w:pPr>
        <w:pStyle w:val="CommentText"/>
      </w:pPr>
      <w:r>
        <w:rPr>
          <w:rStyle w:val="CommentReference"/>
        </w:rPr>
        <w:annotationRef/>
      </w:r>
      <w:r>
        <w:t>That's a good point. Added!</w:t>
      </w:r>
    </w:p>
  </w:comment>
  <w:comment w:id="129" w:author="Mark Huff" w:date="2023-01-11T13:27:00Z" w:initials="MH">
    <w:p w14:paraId="3D9BB6D4" w14:textId="348D7A42" w:rsidR="00550DC0" w:rsidRDefault="00550DC0">
      <w:pPr>
        <w:pStyle w:val="CommentText"/>
      </w:pPr>
      <w:r>
        <w:rPr>
          <w:rStyle w:val="CommentReference"/>
        </w:rPr>
        <w:annotationRef/>
      </w:r>
      <w:r>
        <w:t xml:space="preserve">This reminds me, I got asked to review a paper recently from Memory that examined JOL reactivity for confidence ratings. You and I had discussed this idea at p-nomics. They reported finding NO reactivity effects, but I am not sure if they just looked at overall recognition accuracy or if they also looked at bias and monitoring measures. </w:t>
      </w:r>
    </w:p>
    <w:p w14:paraId="19C1C5EC" w14:textId="77777777" w:rsidR="00550DC0" w:rsidRDefault="00550DC0">
      <w:pPr>
        <w:pStyle w:val="CommentText"/>
      </w:pPr>
    </w:p>
    <w:p w14:paraId="2F26D3BC" w14:textId="77777777" w:rsidR="00550DC0" w:rsidRDefault="00550DC0" w:rsidP="00E10997">
      <w:pPr>
        <w:pStyle w:val="CommentText"/>
      </w:pPr>
      <w:r>
        <w:t>I ended up turning down the review, but I wonder how much postdictions might affect calibration measures and resolution in addition to overall reactivity.</w:t>
      </w:r>
    </w:p>
  </w:comment>
  <w:comment w:id="130" w:author="Nick Maxwell" w:date="2023-01-11T14:47:00Z" w:initials="NM">
    <w:p w14:paraId="1A0EDE24" w14:textId="77777777" w:rsidR="006F5A72" w:rsidRDefault="006F5A72" w:rsidP="00380266">
      <w:pPr>
        <w:pStyle w:val="CommentText"/>
      </w:pPr>
      <w:r>
        <w:rPr>
          <w:rStyle w:val="CommentReference"/>
        </w:rPr>
        <w:annotationRef/>
      </w:r>
      <w:r>
        <w:t>I think this is something we should follow up on soon. And also JOL reactivity for mediated associates -- I've been meaning to email you for the materials and keep getting sidetracked</w:t>
      </w:r>
    </w:p>
  </w:comment>
  <w:comment w:id="152" w:author="Mark Huff" w:date="2023-01-11T13:48:00Z" w:initials="MH">
    <w:p w14:paraId="66B930AA" w14:textId="77777777" w:rsidR="003C39CB" w:rsidRDefault="003C39CB" w:rsidP="00292D99">
      <w:pPr>
        <w:pStyle w:val="CommentText"/>
      </w:pPr>
      <w:r>
        <w:rPr>
          <w:rStyle w:val="CommentReference"/>
        </w:rPr>
        <w:annotationRef/>
      </w:r>
      <w:r>
        <w:t>This is too broad of a generalization. Calibration plots are not needed to show a general pattern, our comparison with overall JOLs and recall show this. Instead, calibration plots provide qualitative information about which JOL increments are affected. Please revise this paragraph to be more specific about the JOL increment differences.</w:t>
      </w:r>
    </w:p>
  </w:comment>
  <w:comment w:id="153" w:author="Nick Maxwell" w:date="2023-01-11T16:24:00Z" w:initials="NM">
    <w:p w14:paraId="108F1DDF" w14:textId="77777777" w:rsidR="00260CCB" w:rsidRDefault="00260CCB" w:rsidP="00B87AF0">
      <w:pPr>
        <w:pStyle w:val="CommentText"/>
      </w:pPr>
      <w:r>
        <w:rPr>
          <w:rStyle w:val="CommentReference"/>
        </w:rPr>
        <w:annotationRef/>
      </w:r>
      <w:r>
        <w:t>Fair enough. I've reworked this section</w:t>
      </w:r>
    </w:p>
  </w:comment>
  <w:comment w:id="169" w:author="Nick Maxwell" w:date="2023-01-11T14:50:00Z" w:initials="NM">
    <w:p w14:paraId="097FDA27" w14:textId="77777777" w:rsidR="00F372DE" w:rsidRDefault="006F5A72" w:rsidP="0099767E">
      <w:pPr>
        <w:pStyle w:val="CommentText"/>
      </w:pPr>
      <w:r>
        <w:rPr>
          <w:rStyle w:val="CommentReference"/>
        </w:rPr>
        <w:annotationRef/>
      </w:r>
      <w:r w:rsidR="00F372DE">
        <w:t>This an okay spot for this section? Or it could go after the E2 discussion?</w:t>
      </w:r>
    </w:p>
  </w:comment>
  <w:comment w:id="270" w:author="Mark Huff" w:date="2023-01-11T14:04:00Z" w:initials="MH">
    <w:p w14:paraId="1D5FCBFD" w14:textId="681DF208" w:rsidR="006F5A72" w:rsidRDefault="006F5A72" w:rsidP="006F5A72">
      <w:pPr>
        <w:pStyle w:val="CommentText"/>
      </w:pPr>
      <w:r>
        <w:rPr>
          <w:rStyle w:val="CommentReference"/>
        </w:rPr>
        <w:annotationRef/>
      </w:r>
      <w:r>
        <w:t>Did you run the calibration plots and resolution gammas with experiment entered as a variable? Your computer might explode if you add another variable in when analyzing the calibration plots, but it would be good to see if there are any experiment interactions. Hopefully not, then we can just say that we also examined experiment differences in calibration plots and resolution. Neither of these analyses yielded significant interactions with experiment.</w:t>
      </w:r>
    </w:p>
    <w:p w14:paraId="7F2164A0" w14:textId="77777777" w:rsidR="006F5A72" w:rsidRDefault="006F5A72" w:rsidP="006F5A72">
      <w:pPr>
        <w:pStyle w:val="CommentText"/>
      </w:pPr>
    </w:p>
    <w:p w14:paraId="3F1E4569" w14:textId="77777777" w:rsidR="006F5A72" w:rsidRDefault="006F5A72" w:rsidP="006F5A72">
      <w:pPr>
        <w:pStyle w:val="CommentText"/>
      </w:pPr>
      <w:r>
        <w:t>I think resolution might show an interaction. See my comment below in the E2 gamma table.</w:t>
      </w:r>
    </w:p>
  </w:comment>
  <w:comment w:id="271" w:author="Nick Maxwell" w:date="2023-01-12T10:29:00Z" w:initials="NM">
    <w:p w14:paraId="3D5818B5" w14:textId="77777777" w:rsidR="00F372DE" w:rsidRDefault="00F372DE">
      <w:pPr>
        <w:pStyle w:val="CommentText"/>
      </w:pPr>
      <w:r>
        <w:rPr>
          <w:rStyle w:val="CommentReference"/>
        </w:rPr>
        <w:annotationRef/>
      </w:r>
      <w:r>
        <w:t>I re-ran the calibration and gamma analyses w/ experiment as a factor.</w:t>
      </w:r>
    </w:p>
    <w:p w14:paraId="77B8B27D" w14:textId="77777777" w:rsidR="00F372DE" w:rsidRDefault="00F372DE">
      <w:pPr>
        <w:pStyle w:val="CommentText"/>
      </w:pPr>
    </w:p>
    <w:p w14:paraId="03A46458" w14:textId="77777777" w:rsidR="00F372DE" w:rsidRDefault="00F372DE">
      <w:pPr>
        <w:pStyle w:val="CommentText"/>
      </w:pPr>
      <w:r>
        <w:t>Calibration:</w:t>
      </w:r>
    </w:p>
    <w:p w14:paraId="54AA2C0E" w14:textId="77777777" w:rsidR="00F372DE" w:rsidRDefault="00F372DE">
      <w:pPr>
        <w:pStyle w:val="CommentText"/>
      </w:pPr>
    </w:p>
    <w:p w14:paraId="1AEC356B" w14:textId="77777777" w:rsidR="00F372DE" w:rsidRDefault="00F372DE" w:rsidP="004B72EA">
      <w:pPr>
        <w:pStyle w:val="CommentText"/>
      </w:pPr>
      <w:r>
        <w:t>Gammas: Surprisingly no interactions w/ experiment</w:t>
      </w:r>
    </w:p>
  </w:comment>
  <w:comment w:id="278" w:author="Nick Maxwell" w:date="2023-01-12T11:16:00Z" w:initials="NM">
    <w:p w14:paraId="582DA766" w14:textId="77777777" w:rsidR="00E12303" w:rsidRDefault="00E12303" w:rsidP="00BD3D27">
      <w:pPr>
        <w:pStyle w:val="CommentText"/>
      </w:pPr>
      <w:r>
        <w:rPr>
          <w:rStyle w:val="CommentReference"/>
        </w:rPr>
        <w:annotationRef/>
      </w:r>
      <w:r>
        <w:t>Figured we should also recap the cross experimental stuff.</w:t>
      </w:r>
    </w:p>
  </w:comment>
  <w:comment w:id="303" w:author="Mark Huff" w:date="2023-01-11T14:06:00Z" w:initials="MH">
    <w:p w14:paraId="65F7E439" w14:textId="0254E8EE" w:rsidR="002F5359" w:rsidRDefault="002F5359" w:rsidP="00543F51">
      <w:pPr>
        <w:pStyle w:val="CommentText"/>
      </w:pPr>
      <w:r>
        <w:rPr>
          <w:rStyle w:val="CommentReference"/>
        </w:rPr>
        <w:annotationRef/>
      </w:r>
      <w:r>
        <w:t xml:space="preserve">All of the gamma patterns look similar with the exception of these two highlighted cells. I am not too worried if the overall numbers move around, I just hope we do not have interactions in the data, as these will be a bit tricky to explain. </w:t>
      </w:r>
    </w:p>
  </w:comment>
  <w:comment w:id="304" w:author="Nick Maxwell" w:date="2023-01-12T11:07:00Z" w:initials="NM">
    <w:p w14:paraId="13C3C6CE" w14:textId="77777777" w:rsidR="004355E9" w:rsidRDefault="004355E9" w:rsidP="009507A7">
      <w:pPr>
        <w:pStyle w:val="CommentText"/>
      </w:pPr>
      <w:r>
        <w:rPr>
          <w:rStyle w:val="CommentReference"/>
        </w:rPr>
        <w:annotationRef/>
      </w:r>
      <w:r>
        <w:t>No interaction between experiments!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E8FDDA" w15:done="0"/>
  <w15:commentEx w15:paraId="3CEFAB3E" w15:done="0"/>
  <w15:commentEx w15:paraId="43DDD46D" w15:done="0"/>
  <w15:commentEx w15:paraId="1E9EB734" w15:paraIdParent="43DDD46D" w15:done="0"/>
  <w15:commentEx w15:paraId="33B25E78" w15:done="0"/>
  <w15:commentEx w15:paraId="78AA8EF6" w15:paraIdParent="33B25E78" w15:done="0"/>
  <w15:commentEx w15:paraId="2008C5FE" w15:done="0"/>
  <w15:commentEx w15:paraId="2B6D4A00" w15:paraIdParent="2008C5FE" w15:done="0"/>
  <w15:commentEx w15:paraId="2F26D3BC" w15:done="0"/>
  <w15:commentEx w15:paraId="1A0EDE24" w15:paraIdParent="2F26D3BC" w15:done="0"/>
  <w15:commentEx w15:paraId="66B930AA" w15:done="0"/>
  <w15:commentEx w15:paraId="108F1DDF" w15:paraIdParent="66B930AA" w15:done="0"/>
  <w15:commentEx w15:paraId="097FDA27" w15:done="0"/>
  <w15:commentEx w15:paraId="3F1E4569" w15:done="0"/>
  <w15:commentEx w15:paraId="1AEC356B" w15:paraIdParent="3F1E4569" w15:done="0"/>
  <w15:commentEx w15:paraId="582DA766" w15:done="0"/>
  <w15:commentEx w15:paraId="65F7E439" w15:done="0"/>
  <w15:commentEx w15:paraId="13C3C6CE" w15:paraIdParent="65F7E43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A9C4C" w16cex:dateUtc="2022-12-31T17:32:00Z"/>
  <w16cex:commentExtensible w16cex:durableId="27694864" w16cex:dateUtc="2023-01-11T20:38:00Z"/>
  <w16cex:commentExtensible w16cex:durableId="2769328A" w16cex:dateUtc="2023-01-11T19:05:00Z"/>
  <w16cex:commentExtensible w16cex:durableId="27695BF1" w16cex:dateUtc="2023-01-11T22:01:00Z"/>
  <w16cex:commentExtensible w16cex:durableId="276932F1" w16cex:dateUtc="2023-01-11T19:06:00Z"/>
  <w16cex:commentExtensible w16cex:durableId="27694955" w16cex:dateUtc="2023-01-11T20:42:00Z"/>
  <w16cex:commentExtensible w16cex:durableId="27693723" w16cex:dateUtc="2023-01-11T19:24:00Z"/>
  <w16cex:commentExtensible w16cex:durableId="27694976" w16cex:dateUtc="2023-01-11T20:43:00Z"/>
  <w16cex:commentExtensible w16cex:durableId="276937D0" w16cex:dateUtc="2023-01-11T19:27:00Z"/>
  <w16cex:commentExtensible w16cex:durableId="27694A6C" w16cex:dateUtc="2023-01-11T20:47:00Z"/>
  <w16cex:commentExtensible w16cex:durableId="27693CC3" w16cex:dateUtc="2023-01-11T19:48:00Z"/>
  <w16cex:commentExtensible w16cex:durableId="2769615A" w16cex:dateUtc="2023-01-11T22:24:00Z"/>
  <w16cex:commentExtensible w16cex:durableId="27694B27" w16cex:dateUtc="2023-01-11T20:50:00Z"/>
  <w16cex:commentExtensible w16cex:durableId="27694AED" w16cex:dateUtc="2023-01-11T20:04:00Z"/>
  <w16cex:commentExtensible w16cex:durableId="276A5F81" w16cex:dateUtc="2023-01-12T16:29:00Z"/>
  <w16cex:commentExtensible w16cex:durableId="276A6A93" w16cex:dateUtc="2023-01-12T17:16:00Z"/>
  <w16cex:commentExtensible w16cex:durableId="276940D1" w16cex:dateUtc="2023-01-11T20:06:00Z"/>
  <w16cex:commentExtensible w16cex:durableId="276A685B" w16cex:dateUtc="2023-01-12T17: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E8FDDA" w16cid:durableId="275A9C4C"/>
  <w16cid:commentId w16cid:paraId="3CEFAB3E" w16cid:durableId="27694864"/>
  <w16cid:commentId w16cid:paraId="43DDD46D" w16cid:durableId="2769328A"/>
  <w16cid:commentId w16cid:paraId="1E9EB734" w16cid:durableId="27695BF1"/>
  <w16cid:commentId w16cid:paraId="33B25E78" w16cid:durableId="276932F1"/>
  <w16cid:commentId w16cid:paraId="78AA8EF6" w16cid:durableId="27694955"/>
  <w16cid:commentId w16cid:paraId="2008C5FE" w16cid:durableId="27693723"/>
  <w16cid:commentId w16cid:paraId="2B6D4A00" w16cid:durableId="27694976"/>
  <w16cid:commentId w16cid:paraId="2F26D3BC" w16cid:durableId="276937D0"/>
  <w16cid:commentId w16cid:paraId="1A0EDE24" w16cid:durableId="27694A6C"/>
  <w16cid:commentId w16cid:paraId="66B930AA" w16cid:durableId="27693CC3"/>
  <w16cid:commentId w16cid:paraId="108F1DDF" w16cid:durableId="2769615A"/>
  <w16cid:commentId w16cid:paraId="097FDA27" w16cid:durableId="27694B27"/>
  <w16cid:commentId w16cid:paraId="3F1E4569" w16cid:durableId="27694AED"/>
  <w16cid:commentId w16cid:paraId="1AEC356B" w16cid:durableId="276A5F81"/>
  <w16cid:commentId w16cid:paraId="582DA766" w16cid:durableId="276A6A93"/>
  <w16cid:commentId w16cid:paraId="65F7E439" w16cid:durableId="276940D1"/>
  <w16cid:commentId w16cid:paraId="13C3C6CE" w16cid:durableId="276A68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2113B" w14:textId="77777777" w:rsidR="00986DFE" w:rsidRDefault="00986DFE" w:rsidP="00CA5EF6">
      <w:pPr>
        <w:spacing w:line="240" w:lineRule="auto"/>
      </w:pPr>
      <w:r>
        <w:separator/>
      </w:r>
    </w:p>
  </w:endnote>
  <w:endnote w:type="continuationSeparator" w:id="0">
    <w:p w14:paraId="47EC59AF" w14:textId="77777777" w:rsidR="00986DFE" w:rsidRDefault="00986DFE"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TIX-Regular">
    <w:altName w:val="Yu Gothic"/>
    <w:panose1 w:val="00000000000000000000"/>
    <w:charset w:val="80"/>
    <w:family w:val="roman"/>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0567C" w14:textId="77777777" w:rsidR="00986DFE" w:rsidRDefault="00986DFE" w:rsidP="00CA5EF6">
      <w:pPr>
        <w:spacing w:line="240" w:lineRule="auto"/>
      </w:pPr>
      <w:r>
        <w:separator/>
      </w:r>
    </w:p>
  </w:footnote>
  <w:footnote w:type="continuationSeparator" w:id="0">
    <w:p w14:paraId="549D3F83" w14:textId="77777777" w:rsidR="00986DFE" w:rsidRDefault="00986DFE" w:rsidP="00CA5E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64BC8" w14:textId="1DE45DDA" w:rsidR="00654F69" w:rsidRDefault="00654F69">
    <w:pPr>
      <w:pStyle w:val="Header"/>
      <w:jc w:val="right"/>
    </w:pPr>
    <w:r>
      <w:t>REDUCING THE ILLUSION OF COMPETENCE</w:t>
    </w:r>
    <w:r>
      <w:tab/>
    </w:r>
    <w:sdt>
      <w:sdtPr>
        <w:id w:val="19306272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3D22E3" w14:textId="77777777" w:rsidR="00654F69" w:rsidRDefault="00654F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1073667"/>
      <w:docPartObj>
        <w:docPartGallery w:val="Page Numbers (Top of Page)"/>
        <w:docPartUnique/>
      </w:docPartObj>
    </w:sdtPr>
    <w:sdtEndPr>
      <w:rPr>
        <w:noProof/>
      </w:rPr>
    </w:sdtEndPr>
    <w:sdtContent>
      <w:p w14:paraId="2D92B3B1" w14:textId="4FC51982" w:rsidR="00654F69" w:rsidRDefault="00654F69">
        <w:pPr>
          <w:pStyle w:val="Header"/>
          <w:jc w:val="right"/>
        </w:pPr>
        <w:r>
          <w:t>Running head: REDUCING THE ILLUSION OF COMPETENCE</w:t>
        </w:r>
        <w:r>
          <w:tab/>
        </w:r>
        <w:r>
          <w:fldChar w:fldCharType="begin"/>
        </w:r>
        <w:r>
          <w:instrText xml:space="preserve"> PAGE   \* MERGEFORMAT </w:instrText>
        </w:r>
        <w:r>
          <w:fldChar w:fldCharType="separate"/>
        </w:r>
        <w:r>
          <w:rPr>
            <w:noProof/>
          </w:rPr>
          <w:t>2</w:t>
        </w:r>
        <w:r>
          <w:rPr>
            <w:noProof/>
          </w:rPr>
          <w:fldChar w:fldCharType="end"/>
        </w:r>
      </w:p>
    </w:sdtContent>
  </w:sdt>
  <w:p w14:paraId="01843ACF" w14:textId="6ED471E0" w:rsidR="00654F69" w:rsidRDefault="00654F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AA539" w14:textId="0C976F9B" w:rsidR="00654F69" w:rsidRDefault="00654F69">
    <w:pPr>
      <w:pStyle w:val="Header"/>
      <w:jc w:val="right"/>
    </w:pPr>
    <w:r>
      <w:t>REDUCING THE ILLUSION OF COMPETENCE</w:t>
    </w:r>
    <w:r>
      <w:tab/>
    </w:r>
    <w:sdt>
      <w:sdtPr>
        <w:id w:val="-157056785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13F23F1" w14:textId="4125F576" w:rsidR="00654F69" w:rsidRDefault="00654F69" w:rsidP="0056662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4917844"/>
      <w:docPartObj>
        <w:docPartGallery w:val="Page Numbers (Top of Page)"/>
        <w:docPartUnique/>
      </w:docPartObj>
    </w:sdtPr>
    <w:sdtEndPr>
      <w:rPr>
        <w:noProof/>
      </w:rPr>
    </w:sdtEndPr>
    <w:sdtContent>
      <w:p w14:paraId="0593432E" w14:textId="7093ADB3" w:rsidR="00654F69" w:rsidRDefault="00654F6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11893A" w14:textId="77777777" w:rsidR="00654F69" w:rsidRDefault="00654F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723718204">
    <w:abstractNumId w:val="2"/>
  </w:num>
  <w:num w:numId="2" w16cid:durableId="556094097">
    <w:abstractNumId w:val="0"/>
  </w:num>
  <w:num w:numId="3" w16cid:durableId="278029027">
    <w:abstractNumId w:val="1"/>
  </w:num>
  <w:num w:numId="4" w16cid:durableId="111398399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rson w15:author="Mark Huff">
    <w15:presenceInfo w15:providerId="AD" w15:userId="S::w989499@usm.edu::e6850478-d0cc-4d4a-9828-9b94a8b1b1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00952"/>
    <w:rsid w:val="000018E3"/>
    <w:rsid w:val="0000212B"/>
    <w:rsid w:val="00002E85"/>
    <w:rsid w:val="00004341"/>
    <w:rsid w:val="00005550"/>
    <w:rsid w:val="00005D52"/>
    <w:rsid w:val="000067BD"/>
    <w:rsid w:val="0000682E"/>
    <w:rsid w:val="00007335"/>
    <w:rsid w:val="00007C93"/>
    <w:rsid w:val="0001174E"/>
    <w:rsid w:val="00012DD4"/>
    <w:rsid w:val="0001330E"/>
    <w:rsid w:val="00013442"/>
    <w:rsid w:val="00014B6E"/>
    <w:rsid w:val="00015DC1"/>
    <w:rsid w:val="00015F14"/>
    <w:rsid w:val="00017A17"/>
    <w:rsid w:val="00020709"/>
    <w:rsid w:val="000212DE"/>
    <w:rsid w:val="00021C49"/>
    <w:rsid w:val="0002320C"/>
    <w:rsid w:val="0002326F"/>
    <w:rsid w:val="00023510"/>
    <w:rsid w:val="00023F75"/>
    <w:rsid w:val="00024971"/>
    <w:rsid w:val="00024C95"/>
    <w:rsid w:val="00025398"/>
    <w:rsid w:val="000262DF"/>
    <w:rsid w:val="0002653A"/>
    <w:rsid w:val="000272AD"/>
    <w:rsid w:val="00027662"/>
    <w:rsid w:val="00030048"/>
    <w:rsid w:val="000313E3"/>
    <w:rsid w:val="00031B1C"/>
    <w:rsid w:val="0003269A"/>
    <w:rsid w:val="000335D4"/>
    <w:rsid w:val="00033AF1"/>
    <w:rsid w:val="00033C35"/>
    <w:rsid w:val="0003470E"/>
    <w:rsid w:val="00035760"/>
    <w:rsid w:val="00035765"/>
    <w:rsid w:val="00035E15"/>
    <w:rsid w:val="00036AAC"/>
    <w:rsid w:val="00036C2E"/>
    <w:rsid w:val="00036CAE"/>
    <w:rsid w:val="00037606"/>
    <w:rsid w:val="00040197"/>
    <w:rsid w:val="0004081F"/>
    <w:rsid w:val="000460EA"/>
    <w:rsid w:val="0004610C"/>
    <w:rsid w:val="00046786"/>
    <w:rsid w:val="00047BBC"/>
    <w:rsid w:val="00051C71"/>
    <w:rsid w:val="00052D75"/>
    <w:rsid w:val="000533E7"/>
    <w:rsid w:val="000546E0"/>
    <w:rsid w:val="00055F14"/>
    <w:rsid w:val="00056AC4"/>
    <w:rsid w:val="000603CA"/>
    <w:rsid w:val="000610E7"/>
    <w:rsid w:val="0006155F"/>
    <w:rsid w:val="00063CDF"/>
    <w:rsid w:val="00066820"/>
    <w:rsid w:val="00066D2D"/>
    <w:rsid w:val="00067390"/>
    <w:rsid w:val="00070B59"/>
    <w:rsid w:val="00072AA4"/>
    <w:rsid w:val="00072CFA"/>
    <w:rsid w:val="00074C25"/>
    <w:rsid w:val="00075707"/>
    <w:rsid w:val="000772E1"/>
    <w:rsid w:val="00077CF8"/>
    <w:rsid w:val="00081077"/>
    <w:rsid w:val="00081084"/>
    <w:rsid w:val="00082143"/>
    <w:rsid w:val="000821AC"/>
    <w:rsid w:val="000822AE"/>
    <w:rsid w:val="0008341A"/>
    <w:rsid w:val="00083DC6"/>
    <w:rsid w:val="00083F57"/>
    <w:rsid w:val="0008413C"/>
    <w:rsid w:val="0008684E"/>
    <w:rsid w:val="00090455"/>
    <w:rsid w:val="00092291"/>
    <w:rsid w:val="00093AF0"/>
    <w:rsid w:val="00093E04"/>
    <w:rsid w:val="00093E1E"/>
    <w:rsid w:val="00094FC4"/>
    <w:rsid w:val="00096F05"/>
    <w:rsid w:val="00096F57"/>
    <w:rsid w:val="0009752F"/>
    <w:rsid w:val="000A1EB7"/>
    <w:rsid w:val="000A2A10"/>
    <w:rsid w:val="000A3379"/>
    <w:rsid w:val="000A5368"/>
    <w:rsid w:val="000A5449"/>
    <w:rsid w:val="000A556C"/>
    <w:rsid w:val="000A6449"/>
    <w:rsid w:val="000A6463"/>
    <w:rsid w:val="000A6927"/>
    <w:rsid w:val="000A775A"/>
    <w:rsid w:val="000B02C3"/>
    <w:rsid w:val="000B075B"/>
    <w:rsid w:val="000B1CF6"/>
    <w:rsid w:val="000B3B96"/>
    <w:rsid w:val="000B55C3"/>
    <w:rsid w:val="000B6571"/>
    <w:rsid w:val="000B663C"/>
    <w:rsid w:val="000C0A07"/>
    <w:rsid w:val="000C46A4"/>
    <w:rsid w:val="000C5091"/>
    <w:rsid w:val="000C5C4B"/>
    <w:rsid w:val="000C5D63"/>
    <w:rsid w:val="000C650C"/>
    <w:rsid w:val="000C6C65"/>
    <w:rsid w:val="000C75DA"/>
    <w:rsid w:val="000C7B59"/>
    <w:rsid w:val="000C7BDD"/>
    <w:rsid w:val="000D007B"/>
    <w:rsid w:val="000D062B"/>
    <w:rsid w:val="000D1F54"/>
    <w:rsid w:val="000D21EE"/>
    <w:rsid w:val="000D21F1"/>
    <w:rsid w:val="000D3538"/>
    <w:rsid w:val="000D3B6A"/>
    <w:rsid w:val="000D406C"/>
    <w:rsid w:val="000D43BC"/>
    <w:rsid w:val="000D5443"/>
    <w:rsid w:val="000D5578"/>
    <w:rsid w:val="000D6378"/>
    <w:rsid w:val="000E0550"/>
    <w:rsid w:val="000E15C7"/>
    <w:rsid w:val="000E169F"/>
    <w:rsid w:val="000E327D"/>
    <w:rsid w:val="000E389E"/>
    <w:rsid w:val="000E38E6"/>
    <w:rsid w:val="000E49AE"/>
    <w:rsid w:val="000E5D42"/>
    <w:rsid w:val="000E6D87"/>
    <w:rsid w:val="000F0B22"/>
    <w:rsid w:val="000F0E72"/>
    <w:rsid w:val="000F3F54"/>
    <w:rsid w:val="000F416C"/>
    <w:rsid w:val="000F470D"/>
    <w:rsid w:val="000F486C"/>
    <w:rsid w:val="001000F5"/>
    <w:rsid w:val="00100200"/>
    <w:rsid w:val="00101692"/>
    <w:rsid w:val="00101FF2"/>
    <w:rsid w:val="001025DA"/>
    <w:rsid w:val="00103DCB"/>
    <w:rsid w:val="00106631"/>
    <w:rsid w:val="00106885"/>
    <w:rsid w:val="00106C60"/>
    <w:rsid w:val="00106D78"/>
    <w:rsid w:val="00106F96"/>
    <w:rsid w:val="00107212"/>
    <w:rsid w:val="001077E7"/>
    <w:rsid w:val="0011006A"/>
    <w:rsid w:val="001105B6"/>
    <w:rsid w:val="001109EB"/>
    <w:rsid w:val="00111430"/>
    <w:rsid w:val="00111CB6"/>
    <w:rsid w:val="0011217D"/>
    <w:rsid w:val="00112A5C"/>
    <w:rsid w:val="00112D7B"/>
    <w:rsid w:val="00112F7B"/>
    <w:rsid w:val="00113096"/>
    <w:rsid w:val="00113E30"/>
    <w:rsid w:val="00114DCB"/>
    <w:rsid w:val="00116BB9"/>
    <w:rsid w:val="0011799B"/>
    <w:rsid w:val="00117DBC"/>
    <w:rsid w:val="00117E4F"/>
    <w:rsid w:val="0012024F"/>
    <w:rsid w:val="001206C3"/>
    <w:rsid w:val="00120937"/>
    <w:rsid w:val="00120DD1"/>
    <w:rsid w:val="001214A0"/>
    <w:rsid w:val="00121952"/>
    <w:rsid w:val="0012241E"/>
    <w:rsid w:val="00123352"/>
    <w:rsid w:val="00124E5C"/>
    <w:rsid w:val="00125FB0"/>
    <w:rsid w:val="0012656C"/>
    <w:rsid w:val="001277B9"/>
    <w:rsid w:val="00127E76"/>
    <w:rsid w:val="0013051D"/>
    <w:rsid w:val="0013182E"/>
    <w:rsid w:val="00132CCE"/>
    <w:rsid w:val="001338D7"/>
    <w:rsid w:val="00133D00"/>
    <w:rsid w:val="00133DA0"/>
    <w:rsid w:val="0013415D"/>
    <w:rsid w:val="001345A4"/>
    <w:rsid w:val="00134B63"/>
    <w:rsid w:val="00135264"/>
    <w:rsid w:val="00135A83"/>
    <w:rsid w:val="0013616E"/>
    <w:rsid w:val="0013706A"/>
    <w:rsid w:val="001370EB"/>
    <w:rsid w:val="00137F9E"/>
    <w:rsid w:val="00140D0A"/>
    <w:rsid w:val="00140E9F"/>
    <w:rsid w:val="00141982"/>
    <w:rsid w:val="001424FD"/>
    <w:rsid w:val="00144B46"/>
    <w:rsid w:val="0015157D"/>
    <w:rsid w:val="00152183"/>
    <w:rsid w:val="00152302"/>
    <w:rsid w:val="001527FA"/>
    <w:rsid w:val="001532FA"/>
    <w:rsid w:val="00155F83"/>
    <w:rsid w:val="00156E8C"/>
    <w:rsid w:val="0015710F"/>
    <w:rsid w:val="001577D7"/>
    <w:rsid w:val="00157E12"/>
    <w:rsid w:val="00160B73"/>
    <w:rsid w:val="00160D3E"/>
    <w:rsid w:val="00161C54"/>
    <w:rsid w:val="0016249E"/>
    <w:rsid w:val="00162729"/>
    <w:rsid w:val="00167D2D"/>
    <w:rsid w:val="00171683"/>
    <w:rsid w:val="00173EAC"/>
    <w:rsid w:val="00175AEF"/>
    <w:rsid w:val="0017647F"/>
    <w:rsid w:val="001778CA"/>
    <w:rsid w:val="001808BD"/>
    <w:rsid w:val="001813C3"/>
    <w:rsid w:val="00182DEC"/>
    <w:rsid w:val="001831C2"/>
    <w:rsid w:val="00183455"/>
    <w:rsid w:val="001836E9"/>
    <w:rsid w:val="00184213"/>
    <w:rsid w:val="0018439B"/>
    <w:rsid w:val="00187246"/>
    <w:rsid w:val="00187BED"/>
    <w:rsid w:val="0019189F"/>
    <w:rsid w:val="00191BD4"/>
    <w:rsid w:val="00191D8F"/>
    <w:rsid w:val="00193288"/>
    <w:rsid w:val="00194052"/>
    <w:rsid w:val="00194499"/>
    <w:rsid w:val="0019669C"/>
    <w:rsid w:val="00196980"/>
    <w:rsid w:val="00196B95"/>
    <w:rsid w:val="00196C0E"/>
    <w:rsid w:val="001A0896"/>
    <w:rsid w:val="001A233D"/>
    <w:rsid w:val="001A425D"/>
    <w:rsid w:val="001A42FE"/>
    <w:rsid w:val="001A4D4B"/>
    <w:rsid w:val="001A4FFC"/>
    <w:rsid w:val="001A6D0A"/>
    <w:rsid w:val="001A73F6"/>
    <w:rsid w:val="001B04B3"/>
    <w:rsid w:val="001B06EA"/>
    <w:rsid w:val="001B2CF1"/>
    <w:rsid w:val="001B3940"/>
    <w:rsid w:val="001B454C"/>
    <w:rsid w:val="001B57BF"/>
    <w:rsid w:val="001B5A06"/>
    <w:rsid w:val="001B5BE8"/>
    <w:rsid w:val="001B6696"/>
    <w:rsid w:val="001B7381"/>
    <w:rsid w:val="001B7AFB"/>
    <w:rsid w:val="001C0030"/>
    <w:rsid w:val="001C1586"/>
    <w:rsid w:val="001C224F"/>
    <w:rsid w:val="001C27E6"/>
    <w:rsid w:val="001C3DDD"/>
    <w:rsid w:val="001C401B"/>
    <w:rsid w:val="001C444D"/>
    <w:rsid w:val="001C4EFE"/>
    <w:rsid w:val="001C69A5"/>
    <w:rsid w:val="001C73D4"/>
    <w:rsid w:val="001C791F"/>
    <w:rsid w:val="001D0073"/>
    <w:rsid w:val="001D1A83"/>
    <w:rsid w:val="001D1B76"/>
    <w:rsid w:val="001D303D"/>
    <w:rsid w:val="001D3D8B"/>
    <w:rsid w:val="001D3E71"/>
    <w:rsid w:val="001D3E87"/>
    <w:rsid w:val="001D54BC"/>
    <w:rsid w:val="001D55BB"/>
    <w:rsid w:val="001D65F5"/>
    <w:rsid w:val="001D6C37"/>
    <w:rsid w:val="001E1C06"/>
    <w:rsid w:val="001E1ED4"/>
    <w:rsid w:val="001E330B"/>
    <w:rsid w:val="001E3BC9"/>
    <w:rsid w:val="001E4125"/>
    <w:rsid w:val="001E492F"/>
    <w:rsid w:val="001E58A4"/>
    <w:rsid w:val="001E6E11"/>
    <w:rsid w:val="001E767F"/>
    <w:rsid w:val="001E7C41"/>
    <w:rsid w:val="001F09EE"/>
    <w:rsid w:val="001F2767"/>
    <w:rsid w:val="001F41F3"/>
    <w:rsid w:val="001F4CF0"/>
    <w:rsid w:val="001F56F2"/>
    <w:rsid w:val="001F721A"/>
    <w:rsid w:val="00202CC6"/>
    <w:rsid w:val="002055DC"/>
    <w:rsid w:val="00206118"/>
    <w:rsid w:val="0020671C"/>
    <w:rsid w:val="00207C24"/>
    <w:rsid w:val="00210370"/>
    <w:rsid w:val="00210E5F"/>
    <w:rsid w:val="0021266E"/>
    <w:rsid w:val="00212A57"/>
    <w:rsid w:val="00212CB7"/>
    <w:rsid w:val="00212FF7"/>
    <w:rsid w:val="00214993"/>
    <w:rsid w:val="00214B0D"/>
    <w:rsid w:val="002175AB"/>
    <w:rsid w:val="0022095B"/>
    <w:rsid w:val="00221C2E"/>
    <w:rsid w:val="00222374"/>
    <w:rsid w:val="00222416"/>
    <w:rsid w:val="0022266F"/>
    <w:rsid w:val="002239DB"/>
    <w:rsid w:val="00223EFF"/>
    <w:rsid w:val="00224458"/>
    <w:rsid w:val="00226822"/>
    <w:rsid w:val="00226AC1"/>
    <w:rsid w:val="00226B56"/>
    <w:rsid w:val="00226CE1"/>
    <w:rsid w:val="00227F5E"/>
    <w:rsid w:val="00230BAA"/>
    <w:rsid w:val="002316BF"/>
    <w:rsid w:val="00231905"/>
    <w:rsid w:val="00231947"/>
    <w:rsid w:val="00231E6A"/>
    <w:rsid w:val="002325BE"/>
    <w:rsid w:val="00233310"/>
    <w:rsid w:val="00233D2F"/>
    <w:rsid w:val="00234998"/>
    <w:rsid w:val="00234BF0"/>
    <w:rsid w:val="00235252"/>
    <w:rsid w:val="00236A28"/>
    <w:rsid w:val="00236A93"/>
    <w:rsid w:val="002375F2"/>
    <w:rsid w:val="00237ABE"/>
    <w:rsid w:val="00237D32"/>
    <w:rsid w:val="00244359"/>
    <w:rsid w:val="00245D5A"/>
    <w:rsid w:val="0024601F"/>
    <w:rsid w:val="0024780A"/>
    <w:rsid w:val="00247D00"/>
    <w:rsid w:val="00247DE7"/>
    <w:rsid w:val="00251425"/>
    <w:rsid w:val="00251852"/>
    <w:rsid w:val="00251B27"/>
    <w:rsid w:val="00254734"/>
    <w:rsid w:val="00256B48"/>
    <w:rsid w:val="00256FBB"/>
    <w:rsid w:val="00257442"/>
    <w:rsid w:val="00257769"/>
    <w:rsid w:val="002578AC"/>
    <w:rsid w:val="00257959"/>
    <w:rsid w:val="00260CCB"/>
    <w:rsid w:val="00261077"/>
    <w:rsid w:val="00261869"/>
    <w:rsid w:val="00262E4B"/>
    <w:rsid w:val="00270B7D"/>
    <w:rsid w:val="00272436"/>
    <w:rsid w:val="00275075"/>
    <w:rsid w:val="002753AA"/>
    <w:rsid w:val="002773D0"/>
    <w:rsid w:val="00280768"/>
    <w:rsid w:val="00281408"/>
    <w:rsid w:val="0028237F"/>
    <w:rsid w:val="0028477E"/>
    <w:rsid w:val="00284C91"/>
    <w:rsid w:val="002851C8"/>
    <w:rsid w:val="00286A48"/>
    <w:rsid w:val="002904F1"/>
    <w:rsid w:val="002909E4"/>
    <w:rsid w:val="00290BE9"/>
    <w:rsid w:val="00291F88"/>
    <w:rsid w:val="002937F0"/>
    <w:rsid w:val="00294156"/>
    <w:rsid w:val="00295F52"/>
    <w:rsid w:val="00297E50"/>
    <w:rsid w:val="002A1637"/>
    <w:rsid w:val="002A25A7"/>
    <w:rsid w:val="002A2B44"/>
    <w:rsid w:val="002A2D0E"/>
    <w:rsid w:val="002A3A27"/>
    <w:rsid w:val="002A4C49"/>
    <w:rsid w:val="002A5496"/>
    <w:rsid w:val="002A787B"/>
    <w:rsid w:val="002B0B60"/>
    <w:rsid w:val="002B1AF5"/>
    <w:rsid w:val="002B2683"/>
    <w:rsid w:val="002B3881"/>
    <w:rsid w:val="002C00DD"/>
    <w:rsid w:val="002D086E"/>
    <w:rsid w:val="002D0A3F"/>
    <w:rsid w:val="002D0FC0"/>
    <w:rsid w:val="002D130C"/>
    <w:rsid w:val="002D1AEB"/>
    <w:rsid w:val="002D1EBC"/>
    <w:rsid w:val="002D262A"/>
    <w:rsid w:val="002D304D"/>
    <w:rsid w:val="002D335D"/>
    <w:rsid w:val="002D4AFA"/>
    <w:rsid w:val="002D5778"/>
    <w:rsid w:val="002D596B"/>
    <w:rsid w:val="002D6BF7"/>
    <w:rsid w:val="002E0D3A"/>
    <w:rsid w:val="002E0F7D"/>
    <w:rsid w:val="002E18C0"/>
    <w:rsid w:val="002E2834"/>
    <w:rsid w:val="002E3225"/>
    <w:rsid w:val="002E33EE"/>
    <w:rsid w:val="002E42F0"/>
    <w:rsid w:val="002E455B"/>
    <w:rsid w:val="002E616A"/>
    <w:rsid w:val="002E7073"/>
    <w:rsid w:val="002E7214"/>
    <w:rsid w:val="002E7EB7"/>
    <w:rsid w:val="002F1D28"/>
    <w:rsid w:val="002F2A73"/>
    <w:rsid w:val="002F50C8"/>
    <w:rsid w:val="002F5359"/>
    <w:rsid w:val="002F6CAB"/>
    <w:rsid w:val="003000BE"/>
    <w:rsid w:val="003019B2"/>
    <w:rsid w:val="003027C8"/>
    <w:rsid w:val="00302A60"/>
    <w:rsid w:val="00304D51"/>
    <w:rsid w:val="003066E0"/>
    <w:rsid w:val="00307225"/>
    <w:rsid w:val="0031077F"/>
    <w:rsid w:val="003113F5"/>
    <w:rsid w:val="0031185C"/>
    <w:rsid w:val="0031214A"/>
    <w:rsid w:val="00313452"/>
    <w:rsid w:val="003158D5"/>
    <w:rsid w:val="003165EF"/>
    <w:rsid w:val="00316BCE"/>
    <w:rsid w:val="00316D1A"/>
    <w:rsid w:val="0031740D"/>
    <w:rsid w:val="00321A5C"/>
    <w:rsid w:val="003227E8"/>
    <w:rsid w:val="003228BA"/>
    <w:rsid w:val="00322F0F"/>
    <w:rsid w:val="00323336"/>
    <w:rsid w:val="003255DB"/>
    <w:rsid w:val="00326E1E"/>
    <w:rsid w:val="00327754"/>
    <w:rsid w:val="00327CA4"/>
    <w:rsid w:val="00330747"/>
    <w:rsid w:val="00331DEF"/>
    <w:rsid w:val="003324AA"/>
    <w:rsid w:val="0033286F"/>
    <w:rsid w:val="00332A78"/>
    <w:rsid w:val="0033305A"/>
    <w:rsid w:val="00333610"/>
    <w:rsid w:val="00334CA4"/>
    <w:rsid w:val="00334DAC"/>
    <w:rsid w:val="00335D79"/>
    <w:rsid w:val="003371A7"/>
    <w:rsid w:val="003414AA"/>
    <w:rsid w:val="003461E6"/>
    <w:rsid w:val="00347B88"/>
    <w:rsid w:val="003507D9"/>
    <w:rsid w:val="003517EA"/>
    <w:rsid w:val="00351884"/>
    <w:rsid w:val="003521F9"/>
    <w:rsid w:val="003525F9"/>
    <w:rsid w:val="00353381"/>
    <w:rsid w:val="00353416"/>
    <w:rsid w:val="0035360F"/>
    <w:rsid w:val="00354090"/>
    <w:rsid w:val="00354F6B"/>
    <w:rsid w:val="00354FA9"/>
    <w:rsid w:val="00356A62"/>
    <w:rsid w:val="00360C91"/>
    <w:rsid w:val="00360E10"/>
    <w:rsid w:val="00361A30"/>
    <w:rsid w:val="003636AD"/>
    <w:rsid w:val="00363AEB"/>
    <w:rsid w:val="00363B57"/>
    <w:rsid w:val="0036479F"/>
    <w:rsid w:val="00364E89"/>
    <w:rsid w:val="00365209"/>
    <w:rsid w:val="003666FB"/>
    <w:rsid w:val="00370F8F"/>
    <w:rsid w:val="00374598"/>
    <w:rsid w:val="003754EF"/>
    <w:rsid w:val="003756C8"/>
    <w:rsid w:val="00375FB2"/>
    <w:rsid w:val="0037737A"/>
    <w:rsid w:val="00377B00"/>
    <w:rsid w:val="00384583"/>
    <w:rsid w:val="00384A69"/>
    <w:rsid w:val="00384E03"/>
    <w:rsid w:val="003859E5"/>
    <w:rsid w:val="00385C9E"/>
    <w:rsid w:val="00386410"/>
    <w:rsid w:val="00387B61"/>
    <w:rsid w:val="003912B3"/>
    <w:rsid w:val="00391873"/>
    <w:rsid w:val="003920E6"/>
    <w:rsid w:val="00393C7D"/>
    <w:rsid w:val="00394C55"/>
    <w:rsid w:val="00395AD6"/>
    <w:rsid w:val="00397468"/>
    <w:rsid w:val="003A1FA5"/>
    <w:rsid w:val="003A2E11"/>
    <w:rsid w:val="003A4EDA"/>
    <w:rsid w:val="003A4FC6"/>
    <w:rsid w:val="003A55CC"/>
    <w:rsid w:val="003A6C17"/>
    <w:rsid w:val="003B1131"/>
    <w:rsid w:val="003B2E72"/>
    <w:rsid w:val="003B31AF"/>
    <w:rsid w:val="003B4A51"/>
    <w:rsid w:val="003B4A79"/>
    <w:rsid w:val="003B4B71"/>
    <w:rsid w:val="003B54DF"/>
    <w:rsid w:val="003C124A"/>
    <w:rsid w:val="003C1691"/>
    <w:rsid w:val="003C39CB"/>
    <w:rsid w:val="003C3C09"/>
    <w:rsid w:val="003C3EA6"/>
    <w:rsid w:val="003C4841"/>
    <w:rsid w:val="003C5D8D"/>
    <w:rsid w:val="003D30CF"/>
    <w:rsid w:val="003D51AB"/>
    <w:rsid w:val="003D5835"/>
    <w:rsid w:val="003D5BB9"/>
    <w:rsid w:val="003D6D42"/>
    <w:rsid w:val="003E08FF"/>
    <w:rsid w:val="003E1125"/>
    <w:rsid w:val="003E112C"/>
    <w:rsid w:val="003E117C"/>
    <w:rsid w:val="003E1501"/>
    <w:rsid w:val="003E3295"/>
    <w:rsid w:val="003E32A0"/>
    <w:rsid w:val="003E3CFA"/>
    <w:rsid w:val="003E3D31"/>
    <w:rsid w:val="003E514D"/>
    <w:rsid w:val="003E5834"/>
    <w:rsid w:val="003E59C8"/>
    <w:rsid w:val="003E68B4"/>
    <w:rsid w:val="003E7264"/>
    <w:rsid w:val="003E75A4"/>
    <w:rsid w:val="003F0606"/>
    <w:rsid w:val="003F13AF"/>
    <w:rsid w:val="003F1BF3"/>
    <w:rsid w:val="003F5597"/>
    <w:rsid w:val="003F6156"/>
    <w:rsid w:val="003F64C6"/>
    <w:rsid w:val="003F701E"/>
    <w:rsid w:val="00400A07"/>
    <w:rsid w:val="00400CD0"/>
    <w:rsid w:val="004025A7"/>
    <w:rsid w:val="00402998"/>
    <w:rsid w:val="00402F46"/>
    <w:rsid w:val="00403A16"/>
    <w:rsid w:val="00404939"/>
    <w:rsid w:val="00404D57"/>
    <w:rsid w:val="00405034"/>
    <w:rsid w:val="00405A47"/>
    <w:rsid w:val="004065EB"/>
    <w:rsid w:val="00407730"/>
    <w:rsid w:val="00407C5B"/>
    <w:rsid w:val="00412AA4"/>
    <w:rsid w:val="00413A2F"/>
    <w:rsid w:val="00414443"/>
    <w:rsid w:val="00414E75"/>
    <w:rsid w:val="00416B1A"/>
    <w:rsid w:val="0041790C"/>
    <w:rsid w:val="0042026F"/>
    <w:rsid w:val="004219A5"/>
    <w:rsid w:val="0042278A"/>
    <w:rsid w:val="00423EC5"/>
    <w:rsid w:val="0042421D"/>
    <w:rsid w:val="00425477"/>
    <w:rsid w:val="00425830"/>
    <w:rsid w:val="00427E37"/>
    <w:rsid w:val="00431082"/>
    <w:rsid w:val="0043120C"/>
    <w:rsid w:val="00432034"/>
    <w:rsid w:val="0043331E"/>
    <w:rsid w:val="004345C9"/>
    <w:rsid w:val="004355E9"/>
    <w:rsid w:val="00435D85"/>
    <w:rsid w:val="004362A0"/>
    <w:rsid w:val="00436AF0"/>
    <w:rsid w:val="00436F51"/>
    <w:rsid w:val="00437A1C"/>
    <w:rsid w:val="004409BF"/>
    <w:rsid w:val="00440A92"/>
    <w:rsid w:val="00441225"/>
    <w:rsid w:val="00442E9B"/>
    <w:rsid w:val="00444633"/>
    <w:rsid w:val="00444B5D"/>
    <w:rsid w:val="0044511D"/>
    <w:rsid w:val="00445BE4"/>
    <w:rsid w:val="00447754"/>
    <w:rsid w:val="00447A22"/>
    <w:rsid w:val="00453236"/>
    <w:rsid w:val="00454B5E"/>
    <w:rsid w:val="004558BF"/>
    <w:rsid w:val="0045594F"/>
    <w:rsid w:val="00456EF1"/>
    <w:rsid w:val="00456F78"/>
    <w:rsid w:val="004572B4"/>
    <w:rsid w:val="00457A4A"/>
    <w:rsid w:val="00460CF9"/>
    <w:rsid w:val="00460F41"/>
    <w:rsid w:val="00462FD3"/>
    <w:rsid w:val="004636AE"/>
    <w:rsid w:val="004644A4"/>
    <w:rsid w:val="004661B9"/>
    <w:rsid w:val="00466D0F"/>
    <w:rsid w:val="0047022A"/>
    <w:rsid w:val="004711FC"/>
    <w:rsid w:val="0047140D"/>
    <w:rsid w:val="0047225D"/>
    <w:rsid w:val="00472D52"/>
    <w:rsid w:val="004732EE"/>
    <w:rsid w:val="00473335"/>
    <w:rsid w:val="004746CB"/>
    <w:rsid w:val="004748F9"/>
    <w:rsid w:val="00474F94"/>
    <w:rsid w:val="00475C48"/>
    <w:rsid w:val="00475D12"/>
    <w:rsid w:val="00477292"/>
    <w:rsid w:val="00480281"/>
    <w:rsid w:val="004804F9"/>
    <w:rsid w:val="004814F2"/>
    <w:rsid w:val="00481B1B"/>
    <w:rsid w:val="004820B1"/>
    <w:rsid w:val="004837F4"/>
    <w:rsid w:val="00484584"/>
    <w:rsid w:val="004846A5"/>
    <w:rsid w:val="00485FF2"/>
    <w:rsid w:val="00486535"/>
    <w:rsid w:val="004868BC"/>
    <w:rsid w:val="00486BE8"/>
    <w:rsid w:val="0048739B"/>
    <w:rsid w:val="0049034D"/>
    <w:rsid w:val="004903E1"/>
    <w:rsid w:val="004905F8"/>
    <w:rsid w:val="00491DBF"/>
    <w:rsid w:val="00492919"/>
    <w:rsid w:val="00492A95"/>
    <w:rsid w:val="00492BFE"/>
    <w:rsid w:val="00494B85"/>
    <w:rsid w:val="00494BD4"/>
    <w:rsid w:val="00494EFF"/>
    <w:rsid w:val="00496828"/>
    <w:rsid w:val="00497411"/>
    <w:rsid w:val="0049763F"/>
    <w:rsid w:val="004A20CE"/>
    <w:rsid w:val="004A258D"/>
    <w:rsid w:val="004A5262"/>
    <w:rsid w:val="004A5338"/>
    <w:rsid w:val="004A54D6"/>
    <w:rsid w:val="004A5910"/>
    <w:rsid w:val="004A75AF"/>
    <w:rsid w:val="004A7AF1"/>
    <w:rsid w:val="004A7DC6"/>
    <w:rsid w:val="004B0F60"/>
    <w:rsid w:val="004B115C"/>
    <w:rsid w:val="004B3370"/>
    <w:rsid w:val="004B3933"/>
    <w:rsid w:val="004B45C3"/>
    <w:rsid w:val="004C05A6"/>
    <w:rsid w:val="004C47B8"/>
    <w:rsid w:val="004D149A"/>
    <w:rsid w:val="004D20E1"/>
    <w:rsid w:val="004D2E13"/>
    <w:rsid w:val="004D2F67"/>
    <w:rsid w:val="004D2F74"/>
    <w:rsid w:val="004D36FF"/>
    <w:rsid w:val="004D4FAE"/>
    <w:rsid w:val="004D68F2"/>
    <w:rsid w:val="004D756A"/>
    <w:rsid w:val="004E182A"/>
    <w:rsid w:val="004E19B1"/>
    <w:rsid w:val="004E1C3B"/>
    <w:rsid w:val="004E615C"/>
    <w:rsid w:val="004F0B81"/>
    <w:rsid w:val="004F0D59"/>
    <w:rsid w:val="004F13A6"/>
    <w:rsid w:val="004F2C08"/>
    <w:rsid w:val="004F301F"/>
    <w:rsid w:val="004F32FC"/>
    <w:rsid w:val="004F34DA"/>
    <w:rsid w:val="004F4412"/>
    <w:rsid w:val="004F44DE"/>
    <w:rsid w:val="004F51EE"/>
    <w:rsid w:val="004F5223"/>
    <w:rsid w:val="004F60A7"/>
    <w:rsid w:val="004F61B5"/>
    <w:rsid w:val="004F6C7A"/>
    <w:rsid w:val="005006C5"/>
    <w:rsid w:val="005011F6"/>
    <w:rsid w:val="005016AE"/>
    <w:rsid w:val="00501A8E"/>
    <w:rsid w:val="00501C87"/>
    <w:rsid w:val="00501D7B"/>
    <w:rsid w:val="00502BC6"/>
    <w:rsid w:val="00502BCB"/>
    <w:rsid w:val="00502D8A"/>
    <w:rsid w:val="00503053"/>
    <w:rsid w:val="00504386"/>
    <w:rsid w:val="005065EF"/>
    <w:rsid w:val="00506E12"/>
    <w:rsid w:val="005071ED"/>
    <w:rsid w:val="005078C4"/>
    <w:rsid w:val="0051140F"/>
    <w:rsid w:val="00511DA1"/>
    <w:rsid w:val="0051346A"/>
    <w:rsid w:val="00513682"/>
    <w:rsid w:val="0051427A"/>
    <w:rsid w:val="00516300"/>
    <w:rsid w:val="00520076"/>
    <w:rsid w:val="00520327"/>
    <w:rsid w:val="005208AB"/>
    <w:rsid w:val="00520934"/>
    <w:rsid w:val="005211C6"/>
    <w:rsid w:val="00523D3C"/>
    <w:rsid w:val="00523ED8"/>
    <w:rsid w:val="0052403D"/>
    <w:rsid w:val="00524B5F"/>
    <w:rsid w:val="00525259"/>
    <w:rsid w:val="00525CFA"/>
    <w:rsid w:val="005319F3"/>
    <w:rsid w:val="00531FAF"/>
    <w:rsid w:val="00534B0F"/>
    <w:rsid w:val="00535722"/>
    <w:rsid w:val="00535981"/>
    <w:rsid w:val="00536D13"/>
    <w:rsid w:val="00536D18"/>
    <w:rsid w:val="00536F74"/>
    <w:rsid w:val="00537531"/>
    <w:rsid w:val="005404FD"/>
    <w:rsid w:val="005409EE"/>
    <w:rsid w:val="00540BC4"/>
    <w:rsid w:val="00541FBF"/>
    <w:rsid w:val="00542251"/>
    <w:rsid w:val="005433DE"/>
    <w:rsid w:val="005451E0"/>
    <w:rsid w:val="005464F1"/>
    <w:rsid w:val="005475A5"/>
    <w:rsid w:val="00547EA2"/>
    <w:rsid w:val="00550DC0"/>
    <w:rsid w:val="005512BA"/>
    <w:rsid w:val="005519E9"/>
    <w:rsid w:val="00551B0E"/>
    <w:rsid w:val="005521E8"/>
    <w:rsid w:val="00554016"/>
    <w:rsid w:val="00554E47"/>
    <w:rsid w:val="00554F18"/>
    <w:rsid w:val="0055560A"/>
    <w:rsid w:val="00555E17"/>
    <w:rsid w:val="00556457"/>
    <w:rsid w:val="00556612"/>
    <w:rsid w:val="00556ACA"/>
    <w:rsid w:val="00556CA8"/>
    <w:rsid w:val="00556F32"/>
    <w:rsid w:val="00560253"/>
    <w:rsid w:val="00560798"/>
    <w:rsid w:val="00560F98"/>
    <w:rsid w:val="00561789"/>
    <w:rsid w:val="00561B41"/>
    <w:rsid w:val="00561F30"/>
    <w:rsid w:val="00564177"/>
    <w:rsid w:val="0056503B"/>
    <w:rsid w:val="00565C8B"/>
    <w:rsid w:val="00566627"/>
    <w:rsid w:val="00567A9B"/>
    <w:rsid w:val="005713CB"/>
    <w:rsid w:val="00572497"/>
    <w:rsid w:val="00573BD5"/>
    <w:rsid w:val="00574A2F"/>
    <w:rsid w:val="00575CFB"/>
    <w:rsid w:val="00575E8E"/>
    <w:rsid w:val="0058144B"/>
    <w:rsid w:val="00581D63"/>
    <w:rsid w:val="00581D74"/>
    <w:rsid w:val="00581ED7"/>
    <w:rsid w:val="005837CB"/>
    <w:rsid w:val="005846A1"/>
    <w:rsid w:val="00584C17"/>
    <w:rsid w:val="00584EBE"/>
    <w:rsid w:val="00585C42"/>
    <w:rsid w:val="00585D2D"/>
    <w:rsid w:val="0058794B"/>
    <w:rsid w:val="00590714"/>
    <w:rsid w:val="00590F1C"/>
    <w:rsid w:val="00593617"/>
    <w:rsid w:val="0059395F"/>
    <w:rsid w:val="00594076"/>
    <w:rsid w:val="00594AC7"/>
    <w:rsid w:val="00595FAD"/>
    <w:rsid w:val="005968D7"/>
    <w:rsid w:val="00596918"/>
    <w:rsid w:val="005974E9"/>
    <w:rsid w:val="00597CE8"/>
    <w:rsid w:val="005A0BE0"/>
    <w:rsid w:val="005A0CA8"/>
    <w:rsid w:val="005A114C"/>
    <w:rsid w:val="005A222B"/>
    <w:rsid w:val="005A23A5"/>
    <w:rsid w:val="005A313D"/>
    <w:rsid w:val="005A3A39"/>
    <w:rsid w:val="005A59AF"/>
    <w:rsid w:val="005A606A"/>
    <w:rsid w:val="005A7E9D"/>
    <w:rsid w:val="005B0CB4"/>
    <w:rsid w:val="005B1135"/>
    <w:rsid w:val="005B1BDE"/>
    <w:rsid w:val="005B2D94"/>
    <w:rsid w:val="005B2FC8"/>
    <w:rsid w:val="005B42AE"/>
    <w:rsid w:val="005B44F0"/>
    <w:rsid w:val="005B72A8"/>
    <w:rsid w:val="005C0211"/>
    <w:rsid w:val="005C0D1B"/>
    <w:rsid w:val="005C0F3B"/>
    <w:rsid w:val="005C103A"/>
    <w:rsid w:val="005C148E"/>
    <w:rsid w:val="005C178E"/>
    <w:rsid w:val="005C3F2F"/>
    <w:rsid w:val="005C6133"/>
    <w:rsid w:val="005D186D"/>
    <w:rsid w:val="005D2E14"/>
    <w:rsid w:val="005D3834"/>
    <w:rsid w:val="005D4913"/>
    <w:rsid w:val="005D4A9A"/>
    <w:rsid w:val="005D5183"/>
    <w:rsid w:val="005D58C1"/>
    <w:rsid w:val="005D704E"/>
    <w:rsid w:val="005D7377"/>
    <w:rsid w:val="005D79FE"/>
    <w:rsid w:val="005E1D8B"/>
    <w:rsid w:val="005E2633"/>
    <w:rsid w:val="005E36E9"/>
    <w:rsid w:val="005E3B74"/>
    <w:rsid w:val="005E4A7B"/>
    <w:rsid w:val="005E4B55"/>
    <w:rsid w:val="005E5539"/>
    <w:rsid w:val="005E62D7"/>
    <w:rsid w:val="005F02C1"/>
    <w:rsid w:val="005F0542"/>
    <w:rsid w:val="005F13D0"/>
    <w:rsid w:val="005F5DF2"/>
    <w:rsid w:val="005F619B"/>
    <w:rsid w:val="005F64BB"/>
    <w:rsid w:val="005F71A1"/>
    <w:rsid w:val="005F72AB"/>
    <w:rsid w:val="00600812"/>
    <w:rsid w:val="00600F4E"/>
    <w:rsid w:val="00601864"/>
    <w:rsid w:val="00602384"/>
    <w:rsid w:val="006034BB"/>
    <w:rsid w:val="0060363A"/>
    <w:rsid w:val="00604457"/>
    <w:rsid w:val="00605787"/>
    <w:rsid w:val="006059D6"/>
    <w:rsid w:val="006065AA"/>
    <w:rsid w:val="00607A9D"/>
    <w:rsid w:val="00607E33"/>
    <w:rsid w:val="0061021F"/>
    <w:rsid w:val="006108AC"/>
    <w:rsid w:val="006112BC"/>
    <w:rsid w:val="006115B1"/>
    <w:rsid w:val="00611F71"/>
    <w:rsid w:val="00612DBC"/>
    <w:rsid w:val="00613ABF"/>
    <w:rsid w:val="006152B9"/>
    <w:rsid w:val="006168E0"/>
    <w:rsid w:val="00617B2C"/>
    <w:rsid w:val="00624C1D"/>
    <w:rsid w:val="00624CE6"/>
    <w:rsid w:val="006273E9"/>
    <w:rsid w:val="00627699"/>
    <w:rsid w:val="00630712"/>
    <w:rsid w:val="00631986"/>
    <w:rsid w:val="0063206B"/>
    <w:rsid w:val="006321B9"/>
    <w:rsid w:val="00632222"/>
    <w:rsid w:val="00632E68"/>
    <w:rsid w:val="00633395"/>
    <w:rsid w:val="0063343C"/>
    <w:rsid w:val="0063365E"/>
    <w:rsid w:val="00634500"/>
    <w:rsid w:val="0063477B"/>
    <w:rsid w:val="00634F9B"/>
    <w:rsid w:val="006353F3"/>
    <w:rsid w:val="00635E5F"/>
    <w:rsid w:val="0063607D"/>
    <w:rsid w:val="00636A06"/>
    <w:rsid w:val="00640509"/>
    <w:rsid w:val="00641029"/>
    <w:rsid w:val="00641229"/>
    <w:rsid w:val="00642BD3"/>
    <w:rsid w:val="00643270"/>
    <w:rsid w:val="0064605C"/>
    <w:rsid w:val="00647680"/>
    <w:rsid w:val="00650246"/>
    <w:rsid w:val="006510E8"/>
    <w:rsid w:val="00652E23"/>
    <w:rsid w:val="00653AA9"/>
    <w:rsid w:val="006543C0"/>
    <w:rsid w:val="00654854"/>
    <w:rsid w:val="006549C2"/>
    <w:rsid w:val="00654F69"/>
    <w:rsid w:val="00654FB7"/>
    <w:rsid w:val="00655EB3"/>
    <w:rsid w:val="0065774D"/>
    <w:rsid w:val="00661DD0"/>
    <w:rsid w:val="00662283"/>
    <w:rsid w:val="00664104"/>
    <w:rsid w:val="00666E56"/>
    <w:rsid w:val="00671FE0"/>
    <w:rsid w:val="00672468"/>
    <w:rsid w:val="006738C2"/>
    <w:rsid w:val="00673E95"/>
    <w:rsid w:val="00675A3D"/>
    <w:rsid w:val="00676A9B"/>
    <w:rsid w:val="00677C6A"/>
    <w:rsid w:val="0068034E"/>
    <w:rsid w:val="006805EB"/>
    <w:rsid w:val="00680AC3"/>
    <w:rsid w:val="0068289B"/>
    <w:rsid w:val="00683316"/>
    <w:rsid w:val="00684D3B"/>
    <w:rsid w:val="0069097D"/>
    <w:rsid w:val="00690B48"/>
    <w:rsid w:val="0069276F"/>
    <w:rsid w:val="00693F42"/>
    <w:rsid w:val="00694438"/>
    <w:rsid w:val="00694F8F"/>
    <w:rsid w:val="00696D52"/>
    <w:rsid w:val="00696DE6"/>
    <w:rsid w:val="00697353"/>
    <w:rsid w:val="006A07CD"/>
    <w:rsid w:val="006A0E99"/>
    <w:rsid w:val="006A0ED3"/>
    <w:rsid w:val="006A2063"/>
    <w:rsid w:val="006A2793"/>
    <w:rsid w:val="006A31D6"/>
    <w:rsid w:val="006A4A4F"/>
    <w:rsid w:val="006A4F0F"/>
    <w:rsid w:val="006A4F72"/>
    <w:rsid w:val="006A5206"/>
    <w:rsid w:val="006A55AA"/>
    <w:rsid w:val="006A5C84"/>
    <w:rsid w:val="006A5FE2"/>
    <w:rsid w:val="006A6081"/>
    <w:rsid w:val="006A6855"/>
    <w:rsid w:val="006A6A0F"/>
    <w:rsid w:val="006A6AF3"/>
    <w:rsid w:val="006A6E2E"/>
    <w:rsid w:val="006A7A49"/>
    <w:rsid w:val="006A7C33"/>
    <w:rsid w:val="006B0D53"/>
    <w:rsid w:val="006B3A9A"/>
    <w:rsid w:val="006B4F4E"/>
    <w:rsid w:val="006B6112"/>
    <w:rsid w:val="006C03C2"/>
    <w:rsid w:val="006C0C57"/>
    <w:rsid w:val="006C1364"/>
    <w:rsid w:val="006C155D"/>
    <w:rsid w:val="006C393B"/>
    <w:rsid w:val="006C4C3B"/>
    <w:rsid w:val="006C617A"/>
    <w:rsid w:val="006C6E1D"/>
    <w:rsid w:val="006C78E5"/>
    <w:rsid w:val="006C7FDE"/>
    <w:rsid w:val="006D0C27"/>
    <w:rsid w:val="006D13E0"/>
    <w:rsid w:val="006D1BCA"/>
    <w:rsid w:val="006D3354"/>
    <w:rsid w:val="006D3E58"/>
    <w:rsid w:val="006D5F12"/>
    <w:rsid w:val="006E08A9"/>
    <w:rsid w:val="006E267F"/>
    <w:rsid w:val="006E3370"/>
    <w:rsid w:val="006E5DD3"/>
    <w:rsid w:val="006E76A4"/>
    <w:rsid w:val="006F02D1"/>
    <w:rsid w:val="006F0FF8"/>
    <w:rsid w:val="006F1D07"/>
    <w:rsid w:val="006F3D9E"/>
    <w:rsid w:val="006F5A72"/>
    <w:rsid w:val="006F6883"/>
    <w:rsid w:val="006F6B6B"/>
    <w:rsid w:val="006F6F36"/>
    <w:rsid w:val="006F7879"/>
    <w:rsid w:val="007008CA"/>
    <w:rsid w:val="00702F36"/>
    <w:rsid w:val="0070337D"/>
    <w:rsid w:val="007036D0"/>
    <w:rsid w:val="00704354"/>
    <w:rsid w:val="007052C0"/>
    <w:rsid w:val="00710059"/>
    <w:rsid w:val="00710464"/>
    <w:rsid w:val="00711491"/>
    <w:rsid w:val="0071197A"/>
    <w:rsid w:val="0071234F"/>
    <w:rsid w:val="00713781"/>
    <w:rsid w:val="007138B2"/>
    <w:rsid w:val="00716CB5"/>
    <w:rsid w:val="00716D04"/>
    <w:rsid w:val="00720119"/>
    <w:rsid w:val="00720451"/>
    <w:rsid w:val="00721232"/>
    <w:rsid w:val="0072127D"/>
    <w:rsid w:val="00722E50"/>
    <w:rsid w:val="00723042"/>
    <w:rsid w:val="00723390"/>
    <w:rsid w:val="00725370"/>
    <w:rsid w:val="00725951"/>
    <w:rsid w:val="007301B2"/>
    <w:rsid w:val="007315BE"/>
    <w:rsid w:val="00733555"/>
    <w:rsid w:val="00734434"/>
    <w:rsid w:val="00734FE2"/>
    <w:rsid w:val="00735EBE"/>
    <w:rsid w:val="00736B24"/>
    <w:rsid w:val="007370EB"/>
    <w:rsid w:val="00737BDA"/>
    <w:rsid w:val="00737BFC"/>
    <w:rsid w:val="00737CCD"/>
    <w:rsid w:val="00741001"/>
    <w:rsid w:val="0074134E"/>
    <w:rsid w:val="00741683"/>
    <w:rsid w:val="0074214A"/>
    <w:rsid w:val="0074241A"/>
    <w:rsid w:val="007437BA"/>
    <w:rsid w:val="00743D3A"/>
    <w:rsid w:val="007458EF"/>
    <w:rsid w:val="0074633B"/>
    <w:rsid w:val="007464AF"/>
    <w:rsid w:val="00746808"/>
    <w:rsid w:val="00746E87"/>
    <w:rsid w:val="00747A56"/>
    <w:rsid w:val="007518BC"/>
    <w:rsid w:val="0075219B"/>
    <w:rsid w:val="0075268A"/>
    <w:rsid w:val="007529DF"/>
    <w:rsid w:val="007533DF"/>
    <w:rsid w:val="00754101"/>
    <w:rsid w:val="00754F0B"/>
    <w:rsid w:val="007551F5"/>
    <w:rsid w:val="0075670B"/>
    <w:rsid w:val="00756C40"/>
    <w:rsid w:val="00760214"/>
    <w:rsid w:val="00760A3C"/>
    <w:rsid w:val="00760D8A"/>
    <w:rsid w:val="00763140"/>
    <w:rsid w:val="00764CEA"/>
    <w:rsid w:val="00765342"/>
    <w:rsid w:val="007654DE"/>
    <w:rsid w:val="007664AE"/>
    <w:rsid w:val="007703D9"/>
    <w:rsid w:val="007725F9"/>
    <w:rsid w:val="00773DF3"/>
    <w:rsid w:val="0077643A"/>
    <w:rsid w:val="007766BE"/>
    <w:rsid w:val="007809A5"/>
    <w:rsid w:val="00780CE9"/>
    <w:rsid w:val="00780DFB"/>
    <w:rsid w:val="00781099"/>
    <w:rsid w:val="00782103"/>
    <w:rsid w:val="00784917"/>
    <w:rsid w:val="0078558B"/>
    <w:rsid w:val="00785876"/>
    <w:rsid w:val="00785DF5"/>
    <w:rsid w:val="0079085F"/>
    <w:rsid w:val="00790B21"/>
    <w:rsid w:val="00791446"/>
    <w:rsid w:val="007919FC"/>
    <w:rsid w:val="00791C5C"/>
    <w:rsid w:val="00791D15"/>
    <w:rsid w:val="00792730"/>
    <w:rsid w:val="00792DDE"/>
    <w:rsid w:val="007956D1"/>
    <w:rsid w:val="00795CDC"/>
    <w:rsid w:val="00796067"/>
    <w:rsid w:val="00796EF8"/>
    <w:rsid w:val="00797C04"/>
    <w:rsid w:val="007A1B05"/>
    <w:rsid w:val="007A41BE"/>
    <w:rsid w:val="007A5A17"/>
    <w:rsid w:val="007A74AE"/>
    <w:rsid w:val="007B0492"/>
    <w:rsid w:val="007B1BC3"/>
    <w:rsid w:val="007B2353"/>
    <w:rsid w:val="007B37F0"/>
    <w:rsid w:val="007B40DD"/>
    <w:rsid w:val="007B5266"/>
    <w:rsid w:val="007B5CD3"/>
    <w:rsid w:val="007B6451"/>
    <w:rsid w:val="007B64E4"/>
    <w:rsid w:val="007B7920"/>
    <w:rsid w:val="007C1E3B"/>
    <w:rsid w:val="007C43F4"/>
    <w:rsid w:val="007C4C81"/>
    <w:rsid w:val="007C6B6C"/>
    <w:rsid w:val="007D102A"/>
    <w:rsid w:val="007D16D8"/>
    <w:rsid w:val="007D25F8"/>
    <w:rsid w:val="007D29EF"/>
    <w:rsid w:val="007D2F49"/>
    <w:rsid w:val="007D495D"/>
    <w:rsid w:val="007D5168"/>
    <w:rsid w:val="007D6BCD"/>
    <w:rsid w:val="007E0C83"/>
    <w:rsid w:val="007E1B51"/>
    <w:rsid w:val="007E5F6C"/>
    <w:rsid w:val="007E706B"/>
    <w:rsid w:val="007E728E"/>
    <w:rsid w:val="007E7495"/>
    <w:rsid w:val="007F05EC"/>
    <w:rsid w:val="007F14A0"/>
    <w:rsid w:val="007F1F34"/>
    <w:rsid w:val="007F24DD"/>
    <w:rsid w:val="007F2ADE"/>
    <w:rsid w:val="007F35FE"/>
    <w:rsid w:val="007F41B5"/>
    <w:rsid w:val="007F475E"/>
    <w:rsid w:val="007F4BFA"/>
    <w:rsid w:val="007F5F82"/>
    <w:rsid w:val="007F6527"/>
    <w:rsid w:val="008030A9"/>
    <w:rsid w:val="00803368"/>
    <w:rsid w:val="00804196"/>
    <w:rsid w:val="00806C79"/>
    <w:rsid w:val="00807899"/>
    <w:rsid w:val="00810287"/>
    <w:rsid w:val="008136FE"/>
    <w:rsid w:val="00813B66"/>
    <w:rsid w:val="00814728"/>
    <w:rsid w:val="00814CF9"/>
    <w:rsid w:val="008158DA"/>
    <w:rsid w:val="00820189"/>
    <w:rsid w:val="00820431"/>
    <w:rsid w:val="00820714"/>
    <w:rsid w:val="0082119E"/>
    <w:rsid w:val="0082155B"/>
    <w:rsid w:val="0082167D"/>
    <w:rsid w:val="008218F4"/>
    <w:rsid w:val="008226DF"/>
    <w:rsid w:val="00822946"/>
    <w:rsid w:val="00823940"/>
    <w:rsid w:val="00823E69"/>
    <w:rsid w:val="0083064F"/>
    <w:rsid w:val="008315DD"/>
    <w:rsid w:val="00831CA5"/>
    <w:rsid w:val="00831ED1"/>
    <w:rsid w:val="008320CA"/>
    <w:rsid w:val="00832A59"/>
    <w:rsid w:val="00833BA9"/>
    <w:rsid w:val="0083461C"/>
    <w:rsid w:val="00834EAD"/>
    <w:rsid w:val="008354C8"/>
    <w:rsid w:val="008369A9"/>
    <w:rsid w:val="008370B7"/>
    <w:rsid w:val="0084111B"/>
    <w:rsid w:val="00841566"/>
    <w:rsid w:val="00841B89"/>
    <w:rsid w:val="00842102"/>
    <w:rsid w:val="00842A1D"/>
    <w:rsid w:val="008449E2"/>
    <w:rsid w:val="00845196"/>
    <w:rsid w:val="00846A75"/>
    <w:rsid w:val="00847DDC"/>
    <w:rsid w:val="0085197E"/>
    <w:rsid w:val="00851C67"/>
    <w:rsid w:val="00852E57"/>
    <w:rsid w:val="00853350"/>
    <w:rsid w:val="00853B20"/>
    <w:rsid w:val="00853DDA"/>
    <w:rsid w:val="008541DE"/>
    <w:rsid w:val="008546B9"/>
    <w:rsid w:val="008564C3"/>
    <w:rsid w:val="008565C4"/>
    <w:rsid w:val="008568ED"/>
    <w:rsid w:val="00857732"/>
    <w:rsid w:val="0086148B"/>
    <w:rsid w:val="008615A0"/>
    <w:rsid w:val="0086350F"/>
    <w:rsid w:val="008635B2"/>
    <w:rsid w:val="008648F9"/>
    <w:rsid w:val="00866068"/>
    <w:rsid w:val="00866B07"/>
    <w:rsid w:val="0086712E"/>
    <w:rsid w:val="00867C4B"/>
    <w:rsid w:val="008700BD"/>
    <w:rsid w:val="008705DE"/>
    <w:rsid w:val="0087307E"/>
    <w:rsid w:val="00875830"/>
    <w:rsid w:val="00875CD1"/>
    <w:rsid w:val="00875DD4"/>
    <w:rsid w:val="00875F2E"/>
    <w:rsid w:val="008762B8"/>
    <w:rsid w:val="008762C5"/>
    <w:rsid w:val="00876EF4"/>
    <w:rsid w:val="00877C63"/>
    <w:rsid w:val="00881B96"/>
    <w:rsid w:val="008830E4"/>
    <w:rsid w:val="0088382C"/>
    <w:rsid w:val="008838FA"/>
    <w:rsid w:val="00884CCC"/>
    <w:rsid w:val="008855FE"/>
    <w:rsid w:val="00885BD5"/>
    <w:rsid w:val="00885E90"/>
    <w:rsid w:val="00885F8D"/>
    <w:rsid w:val="00887F98"/>
    <w:rsid w:val="00890388"/>
    <w:rsid w:val="00890E17"/>
    <w:rsid w:val="00893F08"/>
    <w:rsid w:val="00894109"/>
    <w:rsid w:val="00894631"/>
    <w:rsid w:val="0089530E"/>
    <w:rsid w:val="0089594F"/>
    <w:rsid w:val="008979B1"/>
    <w:rsid w:val="008A0222"/>
    <w:rsid w:val="008A036F"/>
    <w:rsid w:val="008A13C7"/>
    <w:rsid w:val="008A1E96"/>
    <w:rsid w:val="008A1ECF"/>
    <w:rsid w:val="008A4CEB"/>
    <w:rsid w:val="008A5056"/>
    <w:rsid w:val="008A5EA1"/>
    <w:rsid w:val="008A6188"/>
    <w:rsid w:val="008A6EA0"/>
    <w:rsid w:val="008B0682"/>
    <w:rsid w:val="008B1869"/>
    <w:rsid w:val="008B329E"/>
    <w:rsid w:val="008B4FBA"/>
    <w:rsid w:val="008B551E"/>
    <w:rsid w:val="008B62AD"/>
    <w:rsid w:val="008C00CE"/>
    <w:rsid w:val="008C0DE9"/>
    <w:rsid w:val="008C1677"/>
    <w:rsid w:val="008C19CD"/>
    <w:rsid w:val="008C1D0D"/>
    <w:rsid w:val="008C1E33"/>
    <w:rsid w:val="008C304B"/>
    <w:rsid w:val="008C49DC"/>
    <w:rsid w:val="008C57FC"/>
    <w:rsid w:val="008C6130"/>
    <w:rsid w:val="008C6279"/>
    <w:rsid w:val="008C636B"/>
    <w:rsid w:val="008C6DAA"/>
    <w:rsid w:val="008C784F"/>
    <w:rsid w:val="008D0709"/>
    <w:rsid w:val="008D2E9F"/>
    <w:rsid w:val="008D5640"/>
    <w:rsid w:val="008D5C01"/>
    <w:rsid w:val="008D6382"/>
    <w:rsid w:val="008E1649"/>
    <w:rsid w:val="008E2B07"/>
    <w:rsid w:val="008E41E9"/>
    <w:rsid w:val="008E5833"/>
    <w:rsid w:val="008E5EF0"/>
    <w:rsid w:val="008E6180"/>
    <w:rsid w:val="008E6DF6"/>
    <w:rsid w:val="008E7D81"/>
    <w:rsid w:val="008F21F2"/>
    <w:rsid w:val="008F313E"/>
    <w:rsid w:val="008F39E5"/>
    <w:rsid w:val="008F4366"/>
    <w:rsid w:val="008F4579"/>
    <w:rsid w:val="008F4BBE"/>
    <w:rsid w:val="008F7E0E"/>
    <w:rsid w:val="00900F0D"/>
    <w:rsid w:val="00901D33"/>
    <w:rsid w:val="009023CB"/>
    <w:rsid w:val="00902796"/>
    <w:rsid w:val="00904716"/>
    <w:rsid w:val="00905828"/>
    <w:rsid w:val="00905CE0"/>
    <w:rsid w:val="00905F25"/>
    <w:rsid w:val="0091050A"/>
    <w:rsid w:val="009106A5"/>
    <w:rsid w:val="00910A7B"/>
    <w:rsid w:val="009116E4"/>
    <w:rsid w:val="00911EE2"/>
    <w:rsid w:val="009125DA"/>
    <w:rsid w:val="00912B3C"/>
    <w:rsid w:val="00913C9A"/>
    <w:rsid w:val="0091618A"/>
    <w:rsid w:val="0091695A"/>
    <w:rsid w:val="00917071"/>
    <w:rsid w:val="00921DA6"/>
    <w:rsid w:val="00922CB3"/>
    <w:rsid w:val="00922E53"/>
    <w:rsid w:val="00924AD4"/>
    <w:rsid w:val="00925302"/>
    <w:rsid w:val="0092543D"/>
    <w:rsid w:val="00925486"/>
    <w:rsid w:val="0092567A"/>
    <w:rsid w:val="00925BB1"/>
    <w:rsid w:val="00926C48"/>
    <w:rsid w:val="0093023F"/>
    <w:rsid w:val="00932334"/>
    <w:rsid w:val="009348C9"/>
    <w:rsid w:val="00935205"/>
    <w:rsid w:val="00935CDF"/>
    <w:rsid w:val="00935E98"/>
    <w:rsid w:val="00936D02"/>
    <w:rsid w:val="0093724D"/>
    <w:rsid w:val="00937524"/>
    <w:rsid w:val="00937AC5"/>
    <w:rsid w:val="00937E12"/>
    <w:rsid w:val="00940BC0"/>
    <w:rsid w:val="00941ED7"/>
    <w:rsid w:val="0094246A"/>
    <w:rsid w:val="00944728"/>
    <w:rsid w:val="00944A3D"/>
    <w:rsid w:val="00946614"/>
    <w:rsid w:val="00946AF7"/>
    <w:rsid w:val="009508B9"/>
    <w:rsid w:val="00950988"/>
    <w:rsid w:val="009509E3"/>
    <w:rsid w:val="009529B1"/>
    <w:rsid w:val="00952DD2"/>
    <w:rsid w:val="00955857"/>
    <w:rsid w:val="00956E31"/>
    <w:rsid w:val="00957F3F"/>
    <w:rsid w:val="00960293"/>
    <w:rsid w:val="00960FE6"/>
    <w:rsid w:val="00961369"/>
    <w:rsid w:val="00962467"/>
    <w:rsid w:val="00962C13"/>
    <w:rsid w:val="00963100"/>
    <w:rsid w:val="009635C2"/>
    <w:rsid w:val="00963D24"/>
    <w:rsid w:val="00964138"/>
    <w:rsid w:val="009644B4"/>
    <w:rsid w:val="00965369"/>
    <w:rsid w:val="009663BE"/>
    <w:rsid w:val="00966761"/>
    <w:rsid w:val="00967A0B"/>
    <w:rsid w:val="00967AE5"/>
    <w:rsid w:val="00970D67"/>
    <w:rsid w:val="00971368"/>
    <w:rsid w:val="009717E7"/>
    <w:rsid w:val="00973FA0"/>
    <w:rsid w:val="00974863"/>
    <w:rsid w:val="009749B6"/>
    <w:rsid w:val="009749E5"/>
    <w:rsid w:val="00975509"/>
    <w:rsid w:val="0097587C"/>
    <w:rsid w:val="0097613B"/>
    <w:rsid w:val="00976AB5"/>
    <w:rsid w:val="00980872"/>
    <w:rsid w:val="00980FB2"/>
    <w:rsid w:val="0098152A"/>
    <w:rsid w:val="00981DF2"/>
    <w:rsid w:val="0098215F"/>
    <w:rsid w:val="0098253B"/>
    <w:rsid w:val="00982A39"/>
    <w:rsid w:val="00983EAD"/>
    <w:rsid w:val="009840E4"/>
    <w:rsid w:val="009841D3"/>
    <w:rsid w:val="009854A8"/>
    <w:rsid w:val="009861C8"/>
    <w:rsid w:val="00986DFE"/>
    <w:rsid w:val="00990C5F"/>
    <w:rsid w:val="00992506"/>
    <w:rsid w:val="00994E14"/>
    <w:rsid w:val="009956EB"/>
    <w:rsid w:val="009961A5"/>
    <w:rsid w:val="00997448"/>
    <w:rsid w:val="00997642"/>
    <w:rsid w:val="009A0CBF"/>
    <w:rsid w:val="009A1015"/>
    <w:rsid w:val="009A2EC8"/>
    <w:rsid w:val="009A31B9"/>
    <w:rsid w:val="009A336A"/>
    <w:rsid w:val="009A420B"/>
    <w:rsid w:val="009A4305"/>
    <w:rsid w:val="009A478E"/>
    <w:rsid w:val="009A5AAA"/>
    <w:rsid w:val="009A6037"/>
    <w:rsid w:val="009A72D2"/>
    <w:rsid w:val="009A7394"/>
    <w:rsid w:val="009B12C0"/>
    <w:rsid w:val="009B16BC"/>
    <w:rsid w:val="009B1936"/>
    <w:rsid w:val="009B2B0B"/>
    <w:rsid w:val="009C02F2"/>
    <w:rsid w:val="009C2FFA"/>
    <w:rsid w:val="009C4A54"/>
    <w:rsid w:val="009C4C5C"/>
    <w:rsid w:val="009C4D4C"/>
    <w:rsid w:val="009C510B"/>
    <w:rsid w:val="009C70F1"/>
    <w:rsid w:val="009C7B8B"/>
    <w:rsid w:val="009D12D9"/>
    <w:rsid w:val="009D3809"/>
    <w:rsid w:val="009D4927"/>
    <w:rsid w:val="009D5003"/>
    <w:rsid w:val="009D512B"/>
    <w:rsid w:val="009D5B79"/>
    <w:rsid w:val="009D631B"/>
    <w:rsid w:val="009D6F62"/>
    <w:rsid w:val="009E03C3"/>
    <w:rsid w:val="009E0829"/>
    <w:rsid w:val="009E1DB0"/>
    <w:rsid w:val="009E1E49"/>
    <w:rsid w:val="009E29D8"/>
    <w:rsid w:val="009E3C4E"/>
    <w:rsid w:val="009E4854"/>
    <w:rsid w:val="009E5953"/>
    <w:rsid w:val="009E66EF"/>
    <w:rsid w:val="009E715B"/>
    <w:rsid w:val="009F27F9"/>
    <w:rsid w:val="009F338A"/>
    <w:rsid w:val="009F48AA"/>
    <w:rsid w:val="009F4BFF"/>
    <w:rsid w:val="00A000D8"/>
    <w:rsid w:val="00A00794"/>
    <w:rsid w:val="00A00BB2"/>
    <w:rsid w:val="00A01A92"/>
    <w:rsid w:val="00A047BE"/>
    <w:rsid w:val="00A04EFD"/>
    <w:rsid w:val="00A04F94"/>
    <w:rsid w:val="00A0537D"/>
    <w:rsid w:val="00A06591"/>
    <w:rsid w:val="00A06962"/>
    <w:rsid w:val="00A06E42"/>
    <w:rsid w:val="00A07F65"/>
    <w:rsid w:val="00A10800"/>
    <w:rsid w:val="00A109E6"/>
    <w:rsid w:val="00A111FC"/>
    <w:rsid w:val="00A113DC"/>
    <w:rsid w:val="00A137F0"/>
    <w:rsid w:val="00A15BC5"/>
    <w:rsid w:val="00A16E7E"/>
    <w:rsid w:val="00A231E6"/>
    <w:rsid w:val="00A23DEC"/>
    <w:rsid w:val="00A26832"/>
    <w:rsid w:val="00A26CB8"/>
    <w:rsid w:val="00A26F41"/>
    <w:rsid w:val="00A27360"/>
    <w:rsid w:val="00A30F42"/>
    <w:rsid w:val="00A31C89"/>
    <w:rsid w:val="00A31D86"/>
    <w:rsid w:val="00A3201F"/>
    <w:rsid w:val="00A327AB"/>
    <w:rsid w:val="00A33987"/>
    <w:rsid w:val="00A33D63"/>
    <w:rsid w:val="00A359F2"/>
    <w:rsid w:val="00A35CB2"/>
    <w:rsid w:val="00A37ED0"/>
    <w:rsid w:val="00A40D77"/>
    <w:rsid w:val="00A4191E"/>
    <w:rsid w:val="00A427D4"/>
    <w:rsid w:val="00A42E41"/>
    <w:rsid w:val="00A436C3"/>
    <w:rsid w:val="00A43CB4"/>
    <w:rsid w:val="00A440EC"/>
    <w:rsid w:val="00A45491"/>
    <w:rsid w:val="00A50752"/>
    <w:rsid w:val="00A5098F"/>
    <w:rsid w:val="00A5153B"/>
    <w:rsid w:val="00A522CA"/>
    <w:rsid w:val="00A544F8"/>
    <w:rsid w:val="00A54F49"/>
    <w:rsid w:val="00A54FA1"/>
    <w:rsid w:val="00A55A0B"/>
    <w:rsid w:val="00A565E4"/>
    <w:rsid w:val="00A56F61"/>
    <w:rsid w:val="00A5725D"/>
    <w:rsid w:val="00A6142C"/>
    <w:rsid w:val="00A6390C"/>
    <w:rsid w:val="00A66C79"/>
    <w:rsid w:val="00A66CEA"/>
    <w:rsid w:val="00A66CEF"/>
    <w:rsid w:val="00A66ED6"/>
    <w:rsid w:val="00A70385"/>
    <w:rsid w:val="00A72960"/>
    <w:rsid w:val="00A72999"/>
    <w:rsid w:val="00A74A8A"/>
    <w:rsid w:val="00A75347"/>
    <w:rsid w:val="00A7585B"/>
    <w:rsid w:val="00A75A89"/>
    <w:rsid w:val="00A75FCD"/>
    <w:rsid w:val="00A76022"/>
    <w:rsid w:val="00A76C97"/>
    <w:rsid w:val="00A77B12"/>
    <w:rsid w:val="00A80A24"/>
    <w:rsid w:val="00A81E89"/>
    <w:rsid w:val="00A82AC3"/>
    <w:rsid w:val="00A8360F"/>
    <w:rsid w:val="00A83809"/>
    <w:rsid w:val="00A855D6"/>
    <w:rsid w:val="00A9044D"/>
    <w:rsid w:val="00A91FB8"/>
    <w:rsid w:val="00A92337"/>
    <w:rsid w:val="00A9237D"/>
    <w:rsid w:val="00A9272C"/>
    <w:rsid w:val="00A936E5"/>
    <w:rsid w:val="00A94B77"/>
    <w:rsid w:val="00A94F1C"/>
    <w:rsid w:val="00A95485"/>
    <w:rsid w:val="00A96830"/>
    <w:rsid w:val="00AA008B"/>
    <w:rsid w:val="00AA0917"/>
    <w:rsid w:val="00AA1E3D"/>
    <w:rsid w:val="00AA3CFC"/>
    <w:rsid w:val="00AA463D"/>
    <w:rsid w:val="00AA4E79"/>
    <w:rsid w:val="00AA64D3"/>
    <w:rsid w:val="00AA6A9C"/>
    <w:rsid w:val="00AA6D52"/>
    <w:rsid w:val="00AA762A"/>
    <w:rsid w:val="00AB0C8C"/>
    <w:rsid w:val="00AB12D9"/>
    <w:rsid w:val="00AB1387"/>
    <w:rsid w:val="00AB321A"/>
    <w:rsid w:val="00AB382D"/>
    <w:rsid w:val="00AB41BF"/>
    <w:rsid w:val="00AB46C9"/>
    <w:rsid w:val="00AB5065"/>
    <w:rsid w:val="00AB51FB"/>
    <w:rsid w:val="00AB633E"/>
    <w:rsid w:val="00AB6D88"/>
    <w:rsid w:val="00AC016C"/>
    <w:rsid w:val="00AC0973"/>
    <w:rsid w:val="00AC0CE8"/>
    <w:rsid w:val="00AC0F9B"/>
    <w:rsid w:val="00AC108F"/>
    <w:rsid w:val="00AC185D"/>
    <w:rsid w:val="00AC21E6"/>
    <w:rsid w:val="00AC36DF"/>
    <w:rsid w:val="00AC65C9"/>
    <w:rsid w:val="00AC678D"/>
    <w:rsid w:val="00AD0596"/>
    <w:rsid w:val="00AD179D"/>
    <w:rsid w:val="00AD1824"/>
    <w:rsid w:val="00AD1D5F"/>
    <w:rsid w:val="00AD3899"/>
    <w:rsid w:val="00AD3F3F"/>
    <w:rsid w:val="00AD6050"/>
    <w:rsid w:val="00AD6E73"/>
    <w:rsid w:val="00AD6EBA"/>
    <w:rsid w:val="00AD767D"/>
    <w:rsid w:val="00AE02A3"/>
    <w:rsid w:val="00AE0612"/>
    <w:rsid w:val="00AE1B0D"/>
    <w:rsid w:val="00AE29D5"/>
    <w:rsid w:val="00AE3297"/>
    <w:rsid w:val="00AE3FE4"/>
    <w:rsid w:val="00AE43F1"/>
    <w:rsid w:val="00AE45DF"/>
    <w:rsid w:val="00AE5234"/>
    <w:rsid w:val="00AE6182"/>
    <w:rsid w:val="00AE6CF0"/>
    <w:rsid w:val="00AE75BF"/>
    <w:rsid w:val="00AF09AA"/>
    <w:rsid w:val="00AF3064"/>
    <w:rsid w:val="00AF3887"/>
    <w:rsid w:val="00AF3B26"/>
    <w:rsid w:val="00AF4C5C"/>
    <w:rsid w:val="00AF5798"/>
    <w:rsid w:val="00AF6314"/>
    <w:rsid w:val="00AF6AC5"/>
    <w:rsid w:val="00B00956"/>
    <w:rsid w:val="00B02053"/>
    <w:rsid w:val="00B0219E"/>
    <w:rsid w:val="00B02E3B"/>
    <w:rsid w:val="00B0335D"/>
    <w:rsid w:val="00B036C7"/>
    <w:rsid w:val="00B058AE"/>
    <w:rsid w:val="00B05D27"/>
    <w:rsid w:val="00B05EE7"/>
    <w:rsid w:val="00B06A82"/>
    <w:rsid w:val="00B06E05"/>
    <w:rsid w:val="00B12015"/>
    <w:rsid w:val="00B12103"/>
    <w:rsid w:val="00B1258B"/>
    <w:rsid w:val="00B13965"/>
    <w:rsid w:val="00B1517E"/>
    <w:rsid w:val="00B1524F"/>
    <w:rsid w:val="00B1614B"/>
    <w:rsid w:val="00B2049F"/>
    <w:rsid w:val="00B2064E"/>
    <w:rsid w:val="00B21990"/>
    <w:rsid w:val="00B230F9"/>
    <w:rsid w:val="00B23E7C"/>
    <w:rsid w:val="00B25801"/>
    <w:rsid w:val="00B26AF5"/>
    <w:rsid w:val="00B30577"/>
    <w:rsid w:val="00B31B8C"/>
    <w:rsid w:val="00B321C7"/>
    <w:rsid w:val="00B32874"/>
    <w:rsid w:val="00B334C0"/>
    <w:rsid w:val="00B34EB4"/>
    <w:rsid w:val="00B366B1"/>
    <w:rsid w:val="00B36AC6"/>
    <w:rsid w:val="00B411A0"/>
    <w:rsid w:val="00B428F3"/>
    <w:rsid w:val="00B4421A"/>
    <w:rsid w:val="00B46DB5"/>
    <w:rsid w:val="00B50679"/>
    <w:rsid w:val="00B50A04"/>
    <w:rsid w:val="00B50A79"/>
    <w:rsid w:val="00B5261D"/>
    <w:rsid w:val="00B52959"/>
    <w:rsid w:val="00B532EF"/>
    <w:rsid w:val="00B53EDE"/>
    <w:rsid w:val="00B545B9"/>
    <w:rsid w:val="00B562DA"/>
    <w:rsid w:val="00B579D2"/>
    <w:rsid w:val="00B60631"/>
    <w:rsid w:val="00B60921"/>
    <w:rsid w:val="00B60A8B"/>
    <w:rsid w:val="00B6108E"/>
    <w:rsid w:val="00B617E6"/>
    <w:rsid w:val="00B618B5"/>
    <w:rsid w:val="00B61E80"/>
    <w:rsid w:val="00B62538"/>
    <w:rsid w:val="00B625F9"/>
    <w:rsid w:val="00B62AAC"/>
    <w:rsid w:val="00B66D74"/>
    <w:rsid w:val="00B67B66"/>
    <w:rsid w:val="00B67BFD"/>
    <w:rsid w:val="00B70C55"/>
    <w:rsid w:val="00B70E75"/>
    <w:rsid w:val="00B713C2"/>
    <w:rsid w:val="00B728F8"/>
    <w:rsid w:val="00B733E9"/>
    <w:rsid w:val="00B73619"/>
    <w:rsid w:val="00B779F3"/>
    <w:rsid w:val="00B77B68"/>
    <w:rsid w:val="00B807B7"/>
    <w:rsid w:val="00B831CC"/>
    <w:rsid w:val="00B833E7"/>
    <w:rsid w:val="00B84C46"/>
    <w:rsid w:val="00B861D1"/>
    <w:rsid w:val="00B86C39"/>
    <w:rsid w:val="00B90AC1"/>
    <w:rsid w:val="00B918DD"/>
    <w:rsid w:val="00B92B5F"/>
    <w:rsid w:val="00B9398A"/>
    <w:rsid w:val="00B93C19"/>
    <w:rsid w:val="00B9450B"/>
    <w:rsid w:val="00B949F5"/>
    <w:rsid w:val="00B95EE7"/>
    <w:rsid w:val="00B96769"/>
    <w:rsid w:val="00B96ACA"/>
    <w:rsid w:val="00BA177F"/>
    <w:rsid w:val="00BA1918"/>
    <w:rsid w:val="00BA1FA1"/>
    <w:rsid w:val="00BA2459"/>
    <w:rsid w:val="00BA26A5"/>
    <w:rsid w:val="00BA3D4F"/>
    <w:rsid w:val="00BA416C"/>
    <w:rsid w:val="00BA535A"/>
    <w:rsid w:val="00BA587B"/>
    <w:rsid w:val="00BA7299"/>
    <w:rsid w:val="00BA7CDD"/>
    <w:rsid w:val="00BA7D9F"/>
    <w:rsid w:val="00BB2104"/>
    <w:rsid w:val="00BB4A1D"/>
    <w:rsid w:val="00BB4C94"/>
    <w:rsid w:val="00BB5623"/>
    <w:rsid w:val="00BB5C6C"/>
    <w:rsid w:val="00BB6461"/>
    <w:rsid w:val="00BB6912"/>
    <w:rsid w:val="00BC2531"/>
    <w:rsid w:val="00BC2668"/>
    <w:rsid w:val="00BC36E3"/>
    <w:rsid w:val="00BC3B12"/>
    <w:rsid w:val="00BC44C1"/>
    <w:rsid w:val="00BC4EAE"/>
    <w:rsid w:val="00BC4FEC"/>
    <w:rsid w:val="00BC7C06"/>
    <w:rsid w:val="00BD08C4"/>
    <w:rsid w:val="00BD0EF5"/>
    <w:rsid w:val="00BD278D"/>
    <w:rsid w:val="00BD2FEE"/>
    <w:rsid w:val="00BD3B79"/>
    <w:rsid w:val="00BD4194"/>
    <w:rsid w:val="00BD4517"/>
    <w:rsid w:val="00BD4557"/>
    <w:rsid w:val="00BD463B"/>
    <w:rsid w:val="00BD6437"/>
    <w:rsid w:val="00BD6FF8"/>
    <w:rsid w:val="00BD74BA"/>
    <w:rsid w:val="00BE065F"/>
    <w:rsid w:val="00BE0729"/>
    <w:rsid w:val="00BE111E"/>
    <w:rsid w:val="00BE1480"/>
    <w:rsid w:val="00BE18A4"/>
    <w:rsid w:val="00BE3AA5"/>
    <w:rsid w:val="00BE3C60"/>
    <w:rsid w:val="00BE477D"/>
    <w:rsid w:val="00BE5BCC"/>
    <w:rsid w:val="00BE5CC2"/>
    <w:rsid w:val="00BE67F9"/>
    <w:rsid w:val="00BE7E53"/>
    <w:rsid w:val="00BF0F0D"/>
    <w:rsid w:val="00BF35F2"/>
    <w:rsid w:val="00BF3AB0"/>
    <w:rsid w:val="00BF400C"/>
    <w:rsid w:val="00BF5BD4"/>
    <w:rsid w:val="00C00F3B"/>
    <w:rsid w:val="00C01135"/>
    <w:rsid w:val="00C024B1"/>
    <w:rsid w:val="00C044D0"/>
    <w:rsid w:val="00C0523C"/>
    <w:rsid w:val="00C068CE"/>
    <w:rsid w:val="00C103B0"/>
    <w:rsid w:val="00C10747"/>
    <w:rsid w:val="00C110AE"/>
    <w:rsid w:val="00C122B5"/>
    <w:rsid w:val="00C13D6F"/>
    <w:rsid w:val="00C1522D"/>
    <w:rsid w:val="00C15B27"/>
    <w:rsid w:val="00C16955"/>
    <w:rsid w:val="00C203DB"/>
    <w:rsid w:val="00C20CC0"/>
    <w:rsid w:val="00C2142B"/>
    <w:rsid w:val="00C219FA"/>
    <w:rsid w:val="00C22386"/>
    <w:rsid w:val="00C22952"/>
    <w:rsid w:val="00C22E57"/>
    <w:rsid w:val="00C23B62"/>
    <w:rsid w:val="00C249B1"/>
    <w:rsid w:val="00C250E0"/>
    <w:rsid w:val="00C254DA"/>
    <w:rsid w:val="00C25E04"/>
    <w:rsid w:val="00C25F93"/>
    <w:rsid w:val="00C26110"/>
    <w:rsid w:val="00C26574"/>
    <w:rsid w:val="00C267AA"/>
    <w:rsid w:val="00C26F5A"/>
    <w:rsid w:val="00C27180"/>
    <w:rsid w:val="00C30CAB"/>
    <w:rsid w:val="00C316C7"/>
    <w:rsid w:val="00C32F67"/>
    <w:rsid w:val="00C33681"/>
    <w:rsid w:val="00C33A8D"/>
    <w:rsid w:val="00C365F9"/>
    <w:rsid w:val="00C36F4C"/>
    <w:rsid w:val="00C407C1"/>
    <w:rsid w:val="00C4116D"/>
    <w:rsid w:val="00C423DD"/>
    <w:rsid w:val="00C43049"/>
    <w:rsid w:val="00C43E37"/>
    <w:rsid w:val="00C47228"/>
    <w:rsid w:val="00C511EA"/>
    <w:rsid w:val="00C52233"/>
    <w:rsid w:val="00C52506"/>
    <w:rsid w:val="00C5251C"/>
    <w:rsid w:val="00C52E90"/>
    <w:rsid w:val="00C53466"/>
    <w:rsid w:val="00C53B4C"/>
    <w:rsid w:val="00C55B9D"/>
    <w:rsid w:val="00C56A92"/>
    <w:rsid w:val="00C56ED4"/>
    <w:rsid w:val="00C6211D"/>
    <w:rsid w:val="00C62420"/>
    <w:rsid w:val="00C635F7"/>
    <w:rsid w:val="00C63608"/>
    <w:rsid w:val="00C63D4A"/>
    <w:rsid w:val="00C645DE"/>
    <w:rsid w:val="00C65FEB"/>
    <w:rsid w:val="00C67324"/>
    <w:rsid w:val="00C67486"/>
    <w:rsid w:val="00C67D23"/>
    <w:rsid w:val="00C722A8"/>
    <w:rsid w:val="00C72A2E"/>
    <w:rsid w:val="00C73792"/>
    <w:rsid w:val="00C7382A"/>
    <w:rsid w:val="00C74BF8"/>
    <w:rsid w:val="00C74D50"/>
    <w:rsid w:val="00C75435"/>
    <w:rsid w:val="00C754A9"/>
    <w:rsid w:val="00C77369"/>
    <w:rsid w:val="00C7774C"/>
    <w:rsid w:val="00C77EF1"/>
    <w:rsid w:val="00C8052E"/>
    <w:rsid w:val="00C813AB"/>
    <w:rsid w:val="00C813FF"/>
    <w:rsid w:val="00C8251D"/>
    <w:rsid w:val="00C8252C"/>
    <w:rsid w:val="00C8470C"/>
    <w:rsid w:val="00C84B27"/>
    <w:rsid w:val="00C854A7"/>
    <w:rsid w:val="00C855D9"/>
    <w:rsid w:val="00C85808"/>
    <w:rsid w:val="00C86155"/>
    <w:rsid w:val="00C86E98"/>
    <w:rsid w:val="00C90FF6"/>
    <w:rsid w:val="00C9317C"/>
    <w:rsid w:val="00C963A1"/>
    <w:rsid w:val="00C97C00"/>
    <w:rsid w:val="00CA04F1"/>
    <w:rsid w:val="00CA2085"/>
    <w:rsid w:val="00CA2176"/>
    <w:rsid w:val="00CA2B56"/>
    <w:rsid w:val="00CA306F"/>
    <w:rsid w:val="00CA5EF6"/>
    <w:rsid w:val="00CA71FE"/>
    <w:rsid w:val="00CA76D9"/>
    <w:rsid w:val="00CB03FF"/>
    <w:rsid w:val="00CB0485"/>
    <w:rsid w:val="00CB1276"/>
    <w:rsid w:val="00CB257E"/>
    <w:rsid w:val="00CB33B5"/>
    <w:rsid w:val="00CB3BB5"/>
    <w:rsid w:val="00CB7A0D"/>
    <w:rsid w:val="00CC0055"/>
    <w:rsid w:val="00CC0B2F"/>
    <w:rsid w:val="00CC1462"/>
    <w:rsid w:val="00CC2BFC"/>
    <w:rsid w:val="00CC2D82"/>
    <w:rsid w:val="00CC3BED"/>
    <w:rsid w:val="00CC3CF4"/>
    <w:rsid w:val="00CC4B70"/>
    <w:rsid w:val="00CC4FAF"/>
    <w:rsid w:val="00CC50B5"/>
    <w:rsid w:val="00CC573E"/>
    <w:rsid w:val="00CC6164"/>
    <w:rsid w:val="00CC61AC"/>
    <w:rsid w:val="00CC7BCF"/>
    <w:rsid w:val="00CC7E2C"/>
    <w:rsid w:val="00CD0D1F"/>
    <w:rsid w:val="00CD12B3"/>
    <w:rsid w:val="00CD5F45"/>
    <w:rsid w:val="00CD6727"/>
    <w:rsid w:val="00CD6F0A"/>
    <w:rsid w:val="00CD7228"/>
    <w:rsid w:val="00CE186B"/>
    <w:rsid w:val="00CE2BF0"/>
    <w:rsid w:val="00CE3633"/>
    <w:rsid w:val="00CE39F5"/>
    <w:rsid w:val="00CE3EE3"/>
    <w:rsid w:val="00CE3F6D"/>
    <w:rsid w:val="00CE52D6"/>
    <w:rsid w:val="00CF086E"/>
    <w:rsid w:val="00CF2015"/>
    <w:rsid w:val="00CF2ECA"/>
    <w:rsid w:val="00CF36EF"/>
    <w:rsid w:val="00CF4DB4"/>
    <w:rsid w:val="00CF756C"/>
    <w:rsid w:val="00D00AF4"/>
    <w:rsid w:val="00D0109A"/>
    <w:rsid w:val="00D019F5"/>
    <w:rsid w:val="00D01F38"/>
    <w:rsid w:val="00D020F3"/>
    <w:rsid w:val="00D02581"/>
    <w:rsid w:val="00D0260B"/>
    <w:rsid w:val="00D03842"/>
    <w:rsid w:val="00D0384A"/>
    <w:rsid w:val="00D05E4E"/>
    <w:rsid w:val="00D06C7D"/>
    <w:rsid w:val="00D10251"/>
    <w:rsid w:val="00D103FC"/>
    <w:rsid w:val="00D112EF"/>
    <w:rsid w:val="00D11863"/>
    <w:rsid w:val="00D11CE8"/>
    <w:rsid w:val="00D123A6"/>
    <w:rsid w:val="00D12B92"/>
    <w:rsid w:val="00D130AA"/>
    <w:rsid w:val="00D138DF"/>
    <w:rsid w:val="00D14E3C"/>
    <w:rsid w:val="00D1585C"/>
    <w:rsid w:val="00D16C6F"/>
    <w:rsid w:val="00D17E29"/>
    <w:rsid w:val="00D215D8"/>
    <w:rsid w:val="00D21C81"/>
    <w:rsid w:val="00D21C83"/>
    <w:rsid w:val="00D22262"/>
    <w:rsid w:val="00D22630"/>
    <w:rsid w:val="00D227BF"/>
    <w:rsid w:val="00D2287A"/>
    <w:rsid w:val="00D2386A"/>
    <w:rsid w:val="00D25460"/>
    <w:rsid w:val="00D265DA"/>
    <w:rsid w:val="00D26EEA"/>
    <w:rsid w:val="00D32857"/>
    <w:rsid w:val="00D33C48"/>
    <w:rsid w:val="00D347F1"/>
    <w:rsid w:val="00D34E74"/>
    <w:rsid w:val="00D35A4B"/>
    <w:rsid w:val="00D36154"/>
    <w:rsid w:val="00D36582"/>
    <w:rsid w:val="00D3735B"/>
    <w:rsid w:val="00D37C87"/>
    <w:rsid w:val="00D37DE0"/>
    <w:rsid w:val="00D40449"/>
    <w:rsid w:val="00D4190B"/>
    <w:rsid w:val="00D41D9B"/>
    <w:rsid w:val="00D43278"/>
    <w:rsid w:val="00D437BB"/>
    <w:rsid w:val="00D43D6D"/>
    <w:rsid w:val="00D442C1"/>
    <w:rsid w:val="00D4556A"/>
    <w:rsid w:val="00D45CD3"/>
    <w:rsid w:val="00D46CE5"/>
    <w:rsid w:val="00D476CA"/>
    <w:rsid w:val="00D50D08"/>
    <w:rsid w:val="00D521BE"/>
    <w:rsid w:val="00D52687"/>
    <w:rsid w:val="00D52EC3"/>
    <w:rsid w:val="00D531A9"/>
    <w:rsid w:val="00D56168"/>
    <w:rsid w:val="00D60F13"/>
    <w:rsid w:val="00D61900"/>
    <w:rsid w:val="00D62B2A"/>
    <w:rsid w:val="00D63CE8"/>
    <w:rsid w:val="00D645FC"/>
    <w:rsid w:val="00D65BBB"/>
    <w:rsid w:val="00D70979"/>
    <w:rsid w:val="00D72AE5"/>
    <w:rsid w:val="00D73A4C"/>
    <w:rsid w:val="00D73E6D"/>
    <w:rsid w:val="00D7460E"/>
    <w:rsid w:val="00D74F24"/>
    <w:rsid w:val="00D753B2"/>
    <w:rsid w:val="00D7555E"/>
    <w:rsid w:val="00D75947"/>
    <w:rsid w:val="00D825E7"/>
    <w:rsid w:val="00D84745"/>
    <w:rsid w:val="00D848E4"/>
    <w:rsid w:val="00D85EEC"/>
    <w:rsid w:val="00D85F46"/>
    <w:rsid w:val="00D8612B"/>
    <w:rsid w:val="00D861D8"/>
    <w:rsid w:val="00D908B0"/>
    <w:rsid w:val="00D90BE5"/>
    <w:rsid w:val="00D91632"/>
    <w:rsid w:val="00D91FBC"/>
    <w:rsid w:val="00D92DE1"/>
    <w:rsid w:val="00D93453"/>
    <w:rsid w:val="00D9360B"/>
    <w:rsid w:val="00D94205"/>
    <w:rsid w:val="00D95B32"/>
    <w:rsid w:val="00D95B88"/>
    <w:rsid w:val="00D96E00"/>
    <w:rsid w:val="00D9707F"/>
    <w:rsid w:val="00D9713C"/>
    <w:rsid w:val="00D97438"/>
    <w:rsid w:val="00D97F4C"/>
    <w:rsid w:val="00DA0D45"/>
    <w:rsid w:val="00DA15EB"/>
    <w:rsid w:val="00DA2E83"/>
    <w:rsid w:val="00DA34CB"/>
    <w:rsid w:val="00DA7DFA"/>
    <w:rsid w:val="00DB0B57"/>
    <w:rsid w:val="00DB1F56"/>
    <w:rsid w:val="00DB270C"/>
    <w:rsid w:val="00DB598B"/>
    <w:rsid w:val="00DB59AC"/>
    <w:rsid w:val="00DB6B4A"/>
    <w:rsid w:val="00DC0733"/>
    <w:rsid w:val="00DC1329"/>
    <w:rsid w:val="00DC1BAE"/>
    <w:rsid w:val="00DC2A38"/>
    <w:rsid w:val="00DC2D42"/>
    <w:rsid w:val="00DC3D0B"/>
    <w:rsid w:val="00DC5C29"/>
    <w:rsid w:val="00DC5F92"/>
    <w:rsid w:val="00DC5FF8"/>
    <w:rsid w:val="00DC7CBC"/>
    <w:rsid w:val="00DD00A4"/>
    <w:rsid w:val="00DD11B9"/>
    <w:rsid w:val="00DD1269"/>
    <w:rsid w:val="00DD26B1"/>
    <w:rsid w:val="00DD28C8"/>
    <w:rsid w:val="00DD2EC7"/>
    <w:rsid w:val="00DD4497"/>
    <w:rsid w:val="00DD45FF"/>
    <w:rsid w:val="00DD5136"/>
    <w:rsid w:val="00DD55E4"/>
    <w:rsid w:val="00DD709E"/>
    <w:rsid w:val="00DD70CB"/>
    <w:rsid w:val="00DD7F5D"/>
    <w:rsid w:val="00DE15A1"/>
    <w:rsid w:val="00DE38E5"/>
    <w:rsid w:val="00DE402F"/>
    <w:rsid w:val="00DE52DA"/>
    <w:rsid w:val="00DE5AA7"/>
    <w:rsid w:val="00DE6E72"/>
    <w:rsid w:val="00DE78D5"/>
    <w:rsid w:val="00DF0264"/>
    <w:rsid w:val="00DF06B9"/>
    <w:rsid w:val="00DF0CBD"/>
    <w:rsid w:val="00DF1735"/>
    <w:rsid w:val="00DF2483"/>
    <w:rsid w:val="00DF2990"/>
    <w:rsid w:val="00E00BA4"/>
    <w:rsid w:val="00E01451"/>
    <w:rsid w:val="00E019F6"/>
    <w:rsid w:val="00E0273D"/>
    <w:rsid w:val="00E058D9"/>
    <w:rsid w:val="00E05DDD"/>
    <w:rsid w:val="00E066C7"/>
    <w:rsid w:val="00E06D18"/>
    <w:rsid w:val="00E07502"/>
    <w:rsid w:val="00E07673"/>
    <w:rsid w:val="00E109EF"/>
    <w:rsid w:val="00E10CFF"/>
    <w:rsid w:val="00E1119A"/>
    <w:rsid w:val="00E114AB"/>
    <w:rsid w:val="00E11FFB"/>
    <w:rsid w:val="00E120D1"/>
    <w:rsid w:val="00E12303"/>
    <w:rsid w:val="00E13FF4"/>
    <w:rsid w:val="00E14B73"/>
    <w:rsid w:val="00E20545"/>
    <w:rsid w:val="00E21D9F"/>
    <w:rsid w:val="00E2307D"/>
    <w:rsid w:val="00E23D5B"/>
    <w:rsid w:val="00E24F31"/>
    <w:rsid w:val="00E25DB4"/>
    <w:rsid w:val="00E26B0E"/>
    <w:rsid w:val="00E2717F"/>
    <w:rsid w:val="00E30979"/>
    <w:rsid w:val="00E32AAF"/>
    <w:rsid w:val="00E32C8C"/>
    <w:rsid w:val="00E3342B"/>
    <w:rsid w:val="00E34742"/>
    <w:rsid w:val="00E34914"/>
    <w:rsid w:val="00E3649B"/>
    <w:rsid w:val="00E37A03"/>
    <w:rsid w:val="00E37E59"/>
    <w:rsid w:val="00E416E7"/>
    <w:rsid w:val="00E4260E"/>
    <w:rsid w:val="00E440F5"/>
    <w:rsid w:val="00E44553"/>
    <w:rsid w:val="00E44B95"/>
    <w:rsid w:val="00E47AE6"/>
    <w:rsid w:val="00E47E5A"/>
    <w:rsid w:val="00E50711"/>
    <w:rsid w:val="00E51E00"/>
    <w:rsid w:val="00E525A6"/>
    <w:rsid w:val="00E528B7"/>
    <w:rsid w:val="00E52D6F"/>
    <w:rsid w:val="00E5454D"/>
    <w:rsid w:val="00E564BF"/>
    <w:rsid w:val="00E575E6"/>
    <w:rsid w:val="00E60016"/>
    <w:rsid w:val="00E61C78"/>
    <w:rsid w:val="00E625EE"/>
    <w:rsid w:val="00E62CC5"/>
    <w:rsid w:val="00E63D1C"/>
    <w:rsid w:val="00E65927"/>
    <w:rsid w:val="00E66149"/>
    <w:rsid w:val="00E66571"/>
    <w:rsid w:val="00E66C88"/>
    <w:rsid w:val="00E67919"/>
    <w:rsid w:val="00E70149"/>
    <w:rsid w:val="00E707C8"/>
    <w:rsid w:val="00E71469"/>
    <w:rsid w:val="00E7156F"/>
    <w:rsid w:val="00E717B1"/>
    <w:rsid w:val="00E72855"/>
    <w:rsid w:val="00E7337F"/>
    <w:rsid w:val="00E7477D"/>
    <w:rsid w:val="00E81C6E"/>
    <w:rsid w:val="00E8249E"/>
    <w:rsid w:val="00E84EBD"/>
    <w:rsid w:val="00E85469"/>
    <w:rsid w:val="00E86EAD"/>
    <w:rsid w:val="00E87082"/>
    <w:rsid w:val="00E870BD"/>
    <w:rsid w:val="00E9046C"/>
    <w:rsid w:val="00E908F0"/>
    <w:rsid w:val="00E926A1"/>
    <w:rsid w:val="00E92968"/>
    <w:rsid w:val="00E93284"/>
    <w:rsid w:val="00E93B04"/>
    <w:rsid w:val="00E94614"/>
    <w:rsid w:val="00E9472D"/>
    <w:rsid w:val="00E95340"/>
    <w:rsid w:val="00E9557D"/>
    <w:rsid w:val="00E957F1"/>
    <w:rsid w:val="00E9793A"/>
    <w:rsid w:val="00EA26D9"/>
    <w:rsid w:val="00EA2B15"/>
    <w:rsid w:val="00EA3480"/>
    <w:rsid w:val="00EA3A57"/>
    <w:rsid w:val="00EA4152"/>
    <w:rsid w:val="00EA4832"/>
    <w:rsid w:val="00EA4C24"/>
    <w:rsid w:val="00EA5B03"/>
    <w:rsid w:val="00EA5EF5"/>
    <w:rsid w:val="00EA61E1"/>
    <w:rsid w:val="00EA64A8"/>
    <w:rsid w:val="00EA65F3"/>
    <w:rsid w:val="00EB091A"/>
    <w:rsid w:val="00EB0BA3"/>
    <w:rsid w:val="00EB1FEC"/>
    <w:rsid w:val="00EB43D4"/>
    <w:rsid w:val="00EB46E7"/>
    <w:rsid w:val="00EB52E3"/>
    <w:rsid w:val="00EB6273"/>
    <w:rsid w:val="00EB7403"/>
    <w:rsid w:val="00EC0BC3"/>
    <w:rsid w:val="00EC15F5"/>
    <w:rsid w:val="00EC16C5"/>
    <w:rsid w:val="00EC33F0"/>
    <w:rsid w:val="00EC371C"/>
    <w:rsid w:val="00EC48ED"/>
    <w:rsid w:val="00EC553E"/>
    <w:rsid w:val="00ED0FDA"/>
    <w:rsid w:val="00ED2606"/>
    <w:rsid w:val="00ED32E7"/>
    <w:rsid w:val="00ED3E2B"/>
    <w:rsid w:val="00ED41F8"/>
    <w:rsid w:val="00ED4351"/>
    <w:rsid w:val="00ED4C6E"/>
    <w:rsid w:val="00ED51C2"/>
    <w:rsid w:val="00ED5D70"/>
    <w:rsid w:val="00EE09EE"/>
    <w:rsid w:val="00EE20D4"/>
    <w:rsid w:val="00EE20E9"/>
    <w:rsid w:val="00EE251E"/>
    <w:rsid w:val="00EE282D"/>
    <w:rsid w:val="00EE3579"/>
    <w:rsid w:val="00EE3829"/>
    <w:rsid w:val="00EE3839"/>
    <w:rsid w:val="00EE4FD5"/>
    <w:rsid w:val="00EE78D0"/>
    <w:rsid w:val="00EE7F59"/>
    <w:rsid w:val="00EF0A47"/>
    <w:rsid w:val="00EF1BFD"/>
    <w:rsid w:val="00EF1C91"/>
    <w:rsid w:val="00EF2E4C"/>
    <w:rsid w:val="00EF4B51"/>
    <w:rsid w:val="00EF566A"/>
    <w:rsid w:val="00EF59BE"/>
    <w:rsid w:val="00EF6524"/>
    <w:rsid w:val="00EF7C68"/>
    <w:rsid w:val="00F00224"/>
    <w:rsid w:val="00F00238"/>
    <w:rsid w:val="00F01F21"/>
    <w:rsid w:val="00F02AD3"/>
    <w:rsid w:val="00F03003"/>
    <w:rsid w:val="00F037C0"/>
    <w:rsid w:val="00F03D18"/>
    <w:rsid w:val="00F05273"/>
    <w:rsid w:val="00F059E5"/>
    <w:rsid w:val="00F0604D"/>
    <w:rsid w:val="00F06E8F"/>
    <w:rsid w:val="00F07C70"/>
    <w:rsid w:val="00F1000A"/>
    <w:rsid w:val="00F13BD6"/>
    <w:rsid w:val="00F142E2"/>
    <w:rsid w:val="00F144FD"/>
    <w:rsid w:val="00F14FFA"/>
    <w:rsid w:val="00F17D92"/>
    <w:rsid w:val="00F202C5"/>
    <w:rsid w:val="00F22EE2"/>
    <w:rsid w:val="00F23417"/>
    <w:rsid w:val="00F243D2"/>
    <w:rsid w:val="00F2791C"/>
    <w:rsid w:val="00F31EF8"/>
    <w:rsid w:val="00F324BF"/>
    <w:rsid w:val="00F32AEB"/>
    <w:rsid w:val="00F3384A"/>
    <w:rsid w:val="00F33A83"/>
    <w:rsid w:val="00F34299"/>
    <w:rsid w:val="00F3435E"/>
    <w:rsid w:val="00F34931"/>
    <w:rsid w:val="00F35F37"/>
    <w:rsid w:val="00F367E7"/>
    <w:rsid w:val="00F36A3D"/>
    <w:rsid w:val="00F37074"/>
    <w:rsid w:val="00F372DE"/>
    <w:rsid w:val="00F379A1"/>
    <w:rsid w:val="00F403BC"/>
    <w:rsid w:val="00F40B49"/>
    <w:rsid w:val="00F410F9"/>
    <w:rsid w:val="00F4248B"/>
    <w:rsid w:val="00F432B7"/>
    <w:rsid w:val="00F44360"/>
    <w:rsid w:val="00F446CD"/>
    <w:rsid w:val="00F45CEB"/>
    <w:rsid w:val="00F462F1"/>
    <w:rsid w:val="00F47D90"/>
    <w:rsid w:val="00F53103"/>
    <w:rsid w:val="00F531D5"/>
    <w:rsid w:val="00F538C1"/>
    <w:rsid w:val="00F53C14"/>
    <w:rsid w:val="00F546A2"/>
    <w:rsid w:val="00F5563F"/>
    <w:rsid w:val="00F5676B"/>
    <w:rsid w:val="00F56CAF"/>
    <w:rsid w:val="00F57FC4"/>
    <w:rsid w:val="00F62294"/>
    <w:rsid w:val="00F62DCE"/>
    <w:rsid w:val="00F63CE1"/>
    <w:rsid w:val="00F63D0E"/>
    <w:rsid w:val="00F6498D"/>
    <w:rsid w:val="00F64E2E"/>
    <w:rsid w:val="00F65866"/>
    <w:rsid w:val="00F666E4"/>
    <w:rsid w:val="00F70308"/>
    <w:rsid w:val="00F72101"/>
    <w:rsid w:val="00F726C7"/>
    <w:rsid w:val="00F72F36"/>
    <w:rsid w:val="00F7477B"/>
    <w:rsid w:val="00F74DFB"/>
    <w:rsid w:val="00F76C1F"/>
    <w:rsid w:val="00F77D10"/>
    <w:rsid w:val="00F81D01"/>
    <w:rsid w:val="00F82210"/>
    <w:rsid w:val="00F8273E"/>
    <w:rsid w:val="00F82D0C"/>
    <w:rsid w:val="00F83059"/>
    <w:rsid w:val="00F868A0"/>
    <w:rsid w:val="00F870EB"/>
    <w:rsid w:val="00F909A8"/>
    <w:rsid w:val="00F922F1"/>
    <w:rsid w:val="00F935C4"/>
    <w:rsid w:val="00F937FD"/>
    <w:rsid w:val="00F93C73"/>
    <w:rsid w:val="00F94BE3"/>
    <w:rsid w:val="00F94D5E"/>
    <w:rsid w:val="00F96437"/>
    <w:rsid w:val="00F96C2C"/>
    <w:rsid w:val="00F97160"/>
    <w:rsid w:val="00F978F9"/>
    <w:rsid w:val="00FA11C2"/>
    <w:rsid w:val="00FA1736"/>
    <w:rsid w:val="00FA1A41"/>
    <w:rsid w:val="00FA2606"/>
    <w:rsid w:val="00FA5799"/>
    <w:rsid w:val="00FA57E5"/>
    <w:rsid w:val="00FA6056"/>
    <w:rsid w:val="00FA680F"/>
    <w:rsid w:val="00FB0345"/>
    <w:rsid w:val="00FB1BDC"/>
    <w:rsid w:val="00FB38A2"/>
    <w:rsid w:val="00FB46A2"/>
    <w:rsid w:val="00FB4F9B"/>
    <w:rsid w:val="00FC148C"/>
    <w:rsid w:val="00FC18FB"/>
    <w:rsid w:val="00FC197E"/>
    <w:rsid w:val="00FC1BD3"/>
    <w:rsid w:val="00FC3428"/>
    <w:rsid w:val="00FC47A8"/>
    <w:rsid w:val="00FC5643"/>
    <w:rsid w:val="00FC5848"/>
    <w:rsid w:val="00FC5905"/>
    <w:rsid w:val="00FC685D"/>
    <w:rsid w:val="00FC69FC"/>
    <w:rsid w:val="00FC7D00"/>
    <w:rsid w:val="00FD1AAD"/>
    <w:rsid w:val="00FD3950"/>
    <w:rsid w:val="00FD4B89"/>
    <w:rsid w:val="00FD61BB"/>
    <w:rsid w:val="00FD6D89"/>
    <w:rsid w:val="00FD7ABD"/>
    <w:rsid w:val="00FE0054"/>
    <w:rsid w:val="00FE1EE5"/>
    <w:rsid w:val="00FE24AE"/>
    <w:rsid w:val="00FE2A1A"/>
    <w:rsid w:val="00FE2C7A"/>
    <w:rsid w:val="00FE5B0D"/>
    <w:rsid w:val="00FE6265"/>
    <w:rsid w:val="00FF0192"/>
    <w:rsid w:val="00FF1166"/>
    <w:rsid w:val="00FF1B3E"/>
    <w:rsid w:val="00FF3AA4"/>
    <w:rsid w:val="00FF5503"/>
    <w:rsid w:val="00FF6140"/>
    <w:rsid w:val="00FF657E"/>
    <w:rsid w:val="00FF7880"/>
    <w:rsid w:val="00FF7CEE"/>
    <w:rsid w:val="00FF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DDF02"/>
  <w15:chartTrackingRefBased/>
  <w15:docId w15:val="{90B4644F-67BE-47DD-A375-AADEA9BDA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3D24"/>
    <w:pPr>
      <w:tabs>
        <w:tab w:val="center" w:pos="4680"/>
        <w:tab w:val="right" w:pos="9360"/>
      </w:tabs>
      <w:spacing w:line="240" w:lineRule="auto"/>
    </w:pPr>
  </w:style>
  <w:style w:type="character" w:customStyle="1" w:styleId="HeaderChar">
    <w:name w:val="Header Char"/>
    <w:basedOn w:val="DefaultParagraphFont"/>
    <w:link w:val="Header"/>
    <w:uiPriority w:val="99"/>
    <w:rsid w:val="00963D24"/>
  </w:style>
  <w:style w:type="paragraph" w:styleId="Footer">
    <w:name w:val="footer"/>
    <w:basedOn w:val="Normal"/>
    <w:link w:val="FooterChar"/>
    <w:uiPriority w:val="99"/>
    <w:unhideWhenUsed/>
    <w:rsid w:val="00963D24"/>
    <w:pPr>
      <w:tabs>
        <w:tab w:val="center" w:pos="4680"/>
        <w:tab w:val="right" w:pos="9360"/>
      </w:tabs>
      <w:spacing w:line="240" w:lineRule="auto"/>
    </w:pPr>
  </w:style>
  <w:style w:type="character" w:customStyle="1" w:styleId="FooterChar">
    <w:name w:val="Footer Char"/>
    <w:basedOn w:val="DefaultParagraphFont"/>
    <w:link w:val="Footer"/>
    <w:uiPriority w:val="99"/>
    <w:rsid w:val="00963D24"/>
  </w:style>
  <w:style w:type="character" w:styleId="Emphasis">
    <w:name w:val="Emphasis"/>
    <w:basedOn w:val="DefaultParagraphFont"/>
    <w:uiPriority w:val="20"/>
    <w:qFormat/>
    <w:rsid w:val="00AF4C5C"/>
    <w:rPr>
      <w:i/>
      <w:iCs/>
    </w:rPr>
  </w:style>
  <w:style w:type="table" w:customStyle="1" w:styleId="TableGrid1">
    <w:name w:val="Table Grid1"/>
    <w:basedOn w:val="TableNormal"/>
    <w:next w:val="TableGrid"/>
    <w:uiPriority w:val="39"/>
    <w:rsid w:val="00E26B0E"/>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5F5DF2"/>
    <w:pPr>
      <w:spacing w:line="240" w:lineRule="auto"/>
    </w:pPr>
  </w:style>
  <w:style w:type="character" w:styleId="PlaceholderText">
    <w:name w:val="Placeholder Text"/>
    <w:basedOn w:val="DefaultParagraphFont"/>
    <w:uiPriority w:val="99"/>
    <w:semiHidden/>
    <w:rsid w:val="009F338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597096">
      <w:bodyDiv w:val="1"/>
      <w:marLeft w:val="0"/>
      <w:marRight w:val="0"/>
      <w:marTop w:val="0"/>
      <w:marBottom w:val="0"/>
      <w:divBdr>
        <w:top w:val="none" w:sz="0" w:space="0" w:color="auto"/>
        <w:left w:val="none" w:sz="0" w:space="0" w:color="auto"/>
        <w:bottom w:val="none" w:sz="0" w:space="0" w:color="auto"/>
        <w:right w:val="none" w:sz="0" w:space="0" w:color="auto"/>
      </w:divBdr>
    </w:div>
    <w:div w:id="177427860">
      <w:bodyDiv w:val="1"/>
      <w:marLeft w:val="0"/>
      <w:marRight w:val="0"/>
      <w:marTop w:val="0"/>
      <w:marBottom w:val="0"/>
      <w:divBdr>
        <w:top w:val="none" w:sz="0" w:space="0" w:color="auto"/>
        <w:left w:val="none" w:sz="0" w:space="0" w:color="auto"/>
        <w:bottom w:val="none" w:sz="0" w:space="0" w:color="auto"/>
        <w:right w:val="none" w:sz="0" w:space="0" w:color="auto"/>
      </w:divBdr>
    </w:div>
    <w:div w:id="269558328">
      <w:bodyDiv w:val="1"/>
      <w:marLeft w:val="0"/>
      <w:marRight w:val="0"/>
      <w:marTop w:val="0"/>
      <w:marBottom w:val="0"/>
      <w:divBdr>
        <w:top w:val="none" w:sz="0" w:space="0" w:color="auto"/>
        <w:left w:val="none" w:sz="0" w:space="0" w:color="auto"/>
        <w:bottom w:val="none" w:sz="0" w:space="0" w:color="auto"/>
        <w:right w:val="none" w:sz="0" w:space="0" w:color="auto"/>
      </w:divBdr>
    </w:div>
    <w:div w:id="416830380">
      <w:bodyDiv w:val="1"/>
      <w:marLeft w:val="0"/>
      <w:marRight w:val="0"/>
      <w:marTop w:val="0"/>
      <w:marBottom w:val="0"/>
      <w:divBdr>
        <w:top w:val="none" w:sz="0" w:space="0" w:color="auto"/>
        <w:left w:val="none" w:sz="0" w:space="0" w:color="auto"/>
        <w:bottom w:val="none" w:sz="0" w:space="0" w:color="auto"/>
        <w:right w:val="none" w:sz="0" w:space="0" w:color="auto"/>
      </w:divBdr>
    </w:div>
    <w:div w:id="447940929">
      <w:bodyDiv w:val="1"/>
      <w:marLeft w:val="0"/>
      <w:marRight w:val="0"/>
      <w:marTop w:val="0"/>
      <w:marBottom w:val="0"/>
      <w:divBdr>
        <w:top w:val="none" w:sz="0" w:space="0" w:color="auto"/>
        <w:left w:val="none" w:sz="0" w:space="0" w:color="auto"/>
        <w:bottom w:val="none" w:sz="0" w:space="0" w:color="auto"/>
        <w:right w:val="none" w:sz="0" w:space="0" w:color="auto"/>
      </w:divBdr>
    </w:div>
    <w:div w:id="448744937">
      <w:bodyDiv w:val="1"/>
      <w:marLeft w:val="0"/>
      <w:marRight w:val="0"/>
      <w:marTop w:val="0"/>
      <w:marBottom w:val="0"/>
      <w:divBdr>
        <w:top w:val="none" w:sz="0" w:space="0" w:color="auto"/>
        <w:left w:val="none" w:sz="0" w:space="0" w:color="auto"/>
        <w:bottom w:val="none" w:sz="0" w:space="0" w:color="auto"/>
        <w:right w:val="none" w:sz="0" w:space="0" w:color="auto"/>
      </w:divBdr>
    </w:div>
    <w:div w:id="452021736">
      <w:bodyDiv w:val="1"/>
      <w:marLeft w:val="0"/>
      <w:marRight w:val="0"/>
      <w:marTop w:val="0"/>
      <w:marBottom w:val="0"/>
      <w:divBdr>
        <w:top w:val="none" w:sz="0" w:space="0" w:color="auto"/>
        <w:left w:val="none" w:sz="0" w:space="0" w:color="auto"/>
        <w:bottom w:val="none" w:sz="0" w:space="0" w:color="auto"/>
        <w:right w:val="none" w:sz="0" w:space="0" w:color="auto"/>
      </w:divBdr>
    </w:div>
    <w:div w:id="568806163">
      <w:bodyDiv w:val="1"/>
      <w:marLeft w:val="0"/>
      <w:marRight w:val="0"/>
      <w:marTop w:val="0"/>
      <w:marBottom w:val="0"/>
      <w:divBdr>
        <w:top w:val="none" w:sz="0" w:space="0" w:color="auto"/>
        <w:left w:val="none" w:sz="0" w:space="0" w:color="auto"/>
        <w:bottom w:val="none" w:sz="0" w:space="0" w:color="auto"/>
        <w:right w:val="none" w:sz="0" w:space="0" w:color="auto"/>
      </w:divBdr>
    </w:div>
    <w:div w:id="608781886">
      <w:bodyDiv w:val="1"/>
      <w:marLeft w:val="0"/>
      <w:marRight w:val="0"/>
      <w:marTop w:val="0"/>
      <w:marBottom w:val="0"/>
      <w:divBdr>
        <w:top w:val="none" w:sz="0" w:space="0" w:color="auto"/>
        <w:left w:val="none" w:sz="0" w:space="0" w:color="auto"/>
        <w:bottom w:val="none" w:sz="0" w:space="0" w:color="auto"/>
        <w:right w:val="none" w:sz="0" w:space="0" w:color="auto"/>
      </w:divBdr>
    </w:div>
    <w:div w:id="725446609">
      <w:bodyDiv w:val="1"/>
      <w:marLeft w:val="0"/>
      <w:marRight w:val="0"/>
      <w:marTop w:val="0"/>
      <w:marBottom w:val="0"/>
      <w:divBdr>
        <w:top w:val="none" w:sz="0" w:space="0" w:color="auto"/>
        <w:left w:val="none" w:sz="0" w:space="0" w:color="auto"/>
        <w:bottom w:val="none" w:sz="0" w:space="0" w:color="auto"/>
        <w:right w:val="none" w:sz="0" w:space="0" w:color="auto"/>
      </w:divBdr>
    </w:div>
    <w:div w:id="772170221">
      <w:bodyDiv w:val="1"/>
      <w:marLeft w:val="0"/>
      <w:marRight w:val="0"/>
      <w:marTop w:val="0"/>
      <w:marBottom w:val="0"/>
      <w:divBdr>
        <w:top w:val="none" w:sz="0" w:space="0" w:color="auto"/>
        <w:left w:val="none" w:sz="0" w:space="0" w:color="auto"/>
        <w:bottom w:val="none" w:sz="0" w:space="0" w:color="auto"/>
        <w:right w:val="none" w:sz="0" w:space="0" w:color="auto"/>
      </w:divBdr>
    </w:div>
    <w:div w:id="808209691">
      <w:bodyDiv w:val="1"/>
      <w:marLeft w:val="0"/>
      <w:marRight w:val="0"/>
      <w:marTop w:val="0"/>
      <w:marBottom w:val="0"/>
      <w:divBdr>
        <w:top w:val="none" w:sz="0" w:space="0" w:color="auto"/>
        <w:left w:val="none" w:sz="0" w:space="0" w:color="auto"/>
        <w:bottom w:val="none" w:sz="0" w:space="0" w:color="auto"/>
        <w:right w:val="none" w:sz="0" w:space="0" w:color="auto"/>
      </w:divBdr>
    </w:div>
    <w:div w:id="955523107">
      <w:bodyDiv w:val="1"/>
      <w:marLeft w:val="0"/>
      <w:marRight w:val="0"/>
      <w:marTop w:val="0"/>
      <w:marBottom w:val="0"/>
      <w:divBdr>
        <w:top w:val="none" w:sz="0" w:space="0" w:color="auto"/>
        <w:left w:val="none" w:sz="0" w:space="0" w:color="auto"/>
        <w:bottom w:val="none" w:sz="0" w:space="0" w:color="auto"/>
        <w:right w:val="none" w:sz="0" w:space="0" w:color="auto"/>
      </w:divBdr>
    </w:div>
    <w:div w:id="988480842">
      <w:bodyDiv w:val="1"/>
      <w:marLeft w:val="0"/>
      <w:marRight w:val="0"/>
      <w:marTop w:val="0"/>
      <w:marBottom w:val="0"/>
      <w:divBdr>
        <w:top w:val="none" w:sz="0" w:space="0" w:color="auto"/>
        <w:left w:val="none" w:sz="0" w:space="0" w:color="auto"/>
        <w:bottom w:val="none" w:sz="0" w:space="0" w:color="auto"/>
        <w:right w:val="none" w:sz="0" w:space="0" w:color="auto"/>
      </w:divBdr>
    </w:div>
    <w:div w:id="1046024954">
      <w:bodyDiv w:val="1"/>
      <w:marLeft w:val="0"/>
      <w:marRight w:val="0"/>
      <w:marTop w:val="0"/>
      <w:marBottom w:val="0"/>
      <w:divBdr>
        <w:top w:val="none" w:sz="0" w:space="0" w:color="auto"/>
        <w:left w:val="none" w:sz="0" w:space="0" w:color="auto"/>
        <w:bottom w:val="none" w:sz="0" w:space="0" w:color="auto"/>
        <w:right w:val="none" w:sz="0" w:space="0" w:color="auto"/>
      </w:divBdr>
    </w:div>
    <w:div w:id="1084568052">
      <w:bodyDiv w:val="1"/>
      <w:marLeft w:val="0"/>
      <w:marRight w:val="0"/>
      <w:marTop w:val="0"/>
      <w:marBottom w:val="0"/>
      <w:divBdr>
        <w:top w:val="none" w:sz="0" w:space="0" w:color="auto"/>
        <w:left w:val="none" w:sz="0" w:space="0" w:color="auto"/>
        <w:bottom w:val="none" w:sz="0" w:space="0" w:color="auto"/>
        <w:right w:val="none" w:sz="0" w:space="0" w:color="auto"/>
      </w:divBdr>
    </w:div>
    <w:div w:id="1092047882">
      <w:bodyDiv w:val="1"/>
      <w:marLeft w:val="0"/>
      <w:marRight w:val="0"/>
      <w:marTop w:val="0"/>
      <w:marBottom w:val="0"/>
      <w:divBdr>
        <w:top w:val="none" w:sz="0" w:space="0" w:color="auto"/>
        <w:left w:val="none" w:sz="0" w:space="0" w:color="auto"/>
        <w:bottom w:val="none" w:sz="0" w:space="0" w:color="auto"/>
        <w:right w:val="none" w:sz="0" w:space="0" w:color="auto"/>
      </w:divBdr>
    </w:div>
    <w:div w:id="1214077705">
      <w:bodyDiv w:val="1"/>
      <w:marLeft w:val="0"/>
      <w:marRight w:val="0"/>
      <w:marTop w:val="0"/>
      <w:marBottom w:val="0"/>
      <w:divBdr>
        <w:top w:val="none" w:sz="0" w:space="0" w:color="auto"/>
        <w:left w:val="none" w:sz="0" w:space="0" w:color="auto"/>
        <w:bottom w:val="none" w:sz="0" w:space="0" w:color="auto"/>
        <w:right w:val="none" w:sz="0" w:space="0" w:color="auto"/>
      </w:divBdr>
    </w:div>
    <w:div w:id="1390567520">
      <w:bodyDiv w:val="1"/>
      <w:marLeft w:val="0"/>
      <w:marRight w:val="0"/>
      <w:marTop w:val="0"/>
      <w:marBottom w:val="0"/>
      <w:divBdr>
        <w:top w:val="none" w:sz="0" w:space="0" w:color="auto"/>
        <w:left w:val="none" w:sz="0" w:space="0" w:color="auto"/>
        <w:bottom w:val="none" w:sz="0" w:space="0" w:color="auto"/>
        <w:right w:val="none" w:sz="0" w:space="0" w:color="auto"/>
      </w:divBdr>
    </w:div>
    <w:div w:id="1435395842">
      <w:bodyDiv w:val="1"/>
      <w:marLeft w:val="0"/>
      <w:marRight w:val="0"/>
      <w:marTop w:val="0"/>
      <w:marBottom w:val="0"/>
      <w:divBdr>
        <w:top w:val="none" w:sz="0" w:space="0" w:color="auto"/>
        <w:left w:val="none" w:sz="0" w:space="0" w:color="auto"/>
        <w:bottom w:val="none" w:sz="0" w:space="0" w:color="auto"/>
        <w:right w:val="none" w:sz="0" w:space="0" w:color="auto"/>
      </w:divBdr>
    </w:div>
    <w:div w:id="1473061256">
      <w:bodyDiv w:val="1"/>
      <w:marLeft w:val="0"/>
      <w:marRight w:val="0"/>
      <w:marTop w:val="0"/>
      <w:marBottom w:val="0"/>
      <w:divBdr>
        <w:top w:val="none" w:sz="0" w:space="0" w:color="auto"/>
        <w:left w:val="none" w:sz="0" w:space="0" w:color="auto"/>
        <w:bottom w:val="none" w:sz="0" w:space="0" w:color="auto"/>
        <w:right w:val="none" w:sz="0" w:space="0" w:color="auto"/>
      </w:divBdr>
    </w:div>
    <w:div w:id="1476218042">
      <w:bodyDiv w:val="1"/>
      <w:marLeft w:val="0"/>
      <w:marRight w:val="0"/>
      <w:marTop w:val="0"/>
      <w:marBottom w:val="0"/>
      <w:divBdr>
        <w:top w:val="none" w:sz="0" w:space="0" w:color="auto"/>
        <w:left w:val="none" w:sz="0" w:space="0" w:color="auto"/>
        <w:bottom w:val="none" w:sz="0" w:space="0" w:color="auto"/>
        <w:right w:val="none" w:sz="0" w:space="0" w:color="auto"/>
      </w:divBdr>
    </w:div>
    <w:div w:id="1506702823">
      <w:bodyDiv w:val="1"/>
      <w:marLeft w:val="0"/>
      <w:marRight w:val="0"/>
      <w:marTop w:val="0"/>
      <w:marBottom w:val="0"/>
      <w:divBdr>
        <w:top w:val="none" w:sz="0" w:space="0" w:color="auto"/>
        <w:left w:val="none" w:sz="0" w:space="0" w:color="auto"/>
        <w:bottom w:val="none" w:sz="0" w:space="0" w:color="auto"/>
        <w:right w:val="none" w:sz="0" w:space="0" w:color="auto"/>
      </w:divBdr>
    </w:div>
    <w:div w:id="1529223537">
      <w:bodyDiv w:val="1"/>
      <w:marLeft w:val="0"/>
      <w:marRight w:val="0"/>
      <w:marTop w:val="0"/>
      <w:marBottom w:val="0"/>
      <w:divBdr>
        <w:top w:val="none" w:sz="0" w:space="0" w:color="auto"/>
        <w:left w:val="none" w:sz="0" w:space="0" w:color="auto"/>
        <w:bottom w:val="none" w:sz="0" w:space="0" w:color="auto"/>
        <w:right w:val="none" w:sz="0" w:space="0" w:color="auto"/>
      </w:divBdr>
    </w:div>
    <w:div w:id="1604146129">
      <w:bodyDiv w:val="1"/>
      <w:marLeft w:val="0"/>
      <w:marRight w:val="0"/>
      <w:marTop w:val="0"/>
      <w:marBottom w:val="0"/>
      <w:divBdr>
        <w:top w:val="none" w:sz="0" w:space="0" w:color="auto"/>
        <w:left w:val="none" w:sz="0" w:space="0" w:color="auto"/>
        <w:bottom w:val="none" w:sz="0" w:space="0" w:color="auto"/>
        <w:right w:val="none" w:sz="0" w:space="0" w:color="auto"/>
      </w:divBdr>
    </w:div>
    <w:div w:id="1626156181">
      <w:bodyDiv w:val="1"/>
      <w:marLeft w:val="0"/>
      <w:marRight w:val="0"/>
      <w:marTop w:val="0"/>
      <w:marBottom w:val="0"/>
      <w:divBdr>
        <w:top w:val="none" w:sz="0" w:space="0" w:color="auto"/>
        <w:left w:val="none" w:sz="0" w:space="0" w:color="auto"/>
        <w:bottom w:val="none" w:sz="0" w:space="0" w:color="auto"/>
        <w:right w:val="none" w:sz="0" w:space="0" w:color="auto"/>
      </w:divBdr>
    </w:div>
    <w:div w:id="1665471692">
      <w:bodyDiv w:val="1"/>
      <w:marLeft w:val="0"/>
      <w:marRight w:val="0"/>
      <w:marTop w:val="0"/>
      <w:marBottom w:val="0"/>
      <w:divBdr>
        <w:top w:val="none" w:sz="0" w:space="0" w:color="auto"/>
        <w:left w:val="none" w:sz="0" w:space="0" w:color="auto"/>
        <w:bottom w:val="none" w:sz="0" w:space="0" w:color="auto"/>
        <w:right w:val="none" w:sz="0" w:space="0" w:color="auto"/>
      </w:divBdr>
    </w:div>
    <w:div w:id="1722898768">
      <w:bodyDiv w:val="1"/>
      <w:marLeft w:val="0"/>
      <w:marRight w:val="0"/>
      <w:marTop w:val="0"/>
      <w:marBottom w:val="0"/>
      <w:divBdr>
        <w:top w:val="none" w:sz="0" w:space="0" w:color="auto"/>
        <w:left w:val="none" w:sz="0" w:space="0" w:color="auto"/>
        <w:bottom w:val="none" w:sz="0" w:space="0" w:color="auto"/>
        <w:right w:val="none" w:sz="0" w:space="0" w:color="auto"/>
      </w:divBdr>
    </w:div>
    <w:div w:id="1727603160">
      <w:bodyDiv w:val="1"/>
      <w:marLeft w:val="0"/>
      <w:marRight w:val="0"/>
      <w:marTop w:val="0"/>
      <w:marBottom w:val="0"/>
      <w:divBdr>
        <w:top w:val="none" w:sz="0" w:space="0" w:color="auto"/>
        <w:left w:val="none" w:sz="0" w:space="0" w:color="auto"/>
        <w:bottom w:val="none" w:sz="0" w:space="0" w:color="auto"/>
        <w:right w:val="none" w:sz="0" w:space="0" w:color="auto"/>
      </w:divBdr>
    </w:div>
    <w:div w:id="1873230652">
      <w:bodyDiv w:val="1"/>
      <w:marLeft w:val="0"/>
      <w:marRight w:val="0"/>
      <w:marTop w:val="0"/>
      <w:marBottom w:val="0"/>
      <w:divBdr>
        <w:top w:val="none" w:sz="0" w:space="0" w:color="auto"/>
        <w:left w:val="none" w:sz="0" w:space="0" w:color="auto"/>
        <w:bottom w:val="none" w:sz="0" w:space="0" w:color="auto"/>
        <w:right w:val="none" w:sz="0" w:space="0" w:color="auto"/>
      </w:divBdr>
    </w:div>
    <w:div w:id="194977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pstnet.com" TargetMode="External"/><Relationship Id="rId23" Type="http://schemas.openxmlformats.org/officeDocument/2006/relationships/image" Target="media/image8.png"/><Relationship Id="rId28"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media/image4.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37/0278-7393.31.2.187" TargetMode="External"/><Relationship Id="rId22" Type="http://schemas.openxmlformats.org/officeDocument/2006/relationships/image" Target="media/image7.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224DBC-D2D0-41CF-8F7F-E2E08C80C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57</Pages>
  <Words>13534</Words>
  <Characters>77148</Characters>
  <Application>Microsoft Office Word</Application>
  <DocSecurity>0</DocSecurity>
  <Lines>642</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Nick Maxwell</cp:lastModifiedBy>
  <cp:revision>14</cp:revision>
  <cp:lastPrinted>2020-11-23T20:30:00Z</cp:lastPrinted>
  <dcterms:created xsi:type="dcterms:W3CDTF">2023-01-11T20:11:00Z</dcterms:created>
  <dcterms:modified xsi:type="dcterms:W3CDTF">2023-01-12T17:20:00Z</dcterms:modified>
</cp:coreProperties>
</file>