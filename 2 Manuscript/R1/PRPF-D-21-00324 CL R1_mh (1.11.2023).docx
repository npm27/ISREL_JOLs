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proofErr w:type="gramStart"/>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w:t>
      </w:r>
      <w:proofErr w:type="gramEnd"/>
      <w:r w:rsidR="00EF3D25" w:rsidRPr="00000C73">
        <w:rPr>
          <w:rFonts w:cstheme="minorHAnsi"/>
          <w:sz w:val="24"/>
          <w:szCs w:val="24"/>
        </w:rPr>
        <w:t xml:space="preserve">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4560A5FC" w14:textId="620181C4" w:rsidR="00FF05C1" w:rsidRDefault="00000C73" w:rsidP="008B67E0">
      <w:pPr>
        <w:spacing w:after="0" w:line="240" w:lineRule="auto"/>
        <w:contextualSpacing/>
        <w:rPr>
          <w:rFonts w:cstheme="minorHAnsi"/>
          <w:color w:val="000000" w:themeColor="text1"/>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w:t>
      </w:r>
      <w:r w:rsidR="00FF05C1">
        <w:rPr>
          <w:rFonts w:cstheme="minorHAnsi"/>
          <w:color w:val="000000" w:themeColor="text1"/>
          <w:sz w:val="24"/>
          <w:szCs w:val="24"/>
        </w:rPr>
        <w:t xml:space="preserve">In addition to these responses, our primary revision includes a new experiment which replicates our first experiment using a “think aloud” procedure. Our reviewers questioned the validity of the item-specific and relational encoding tasks and requested a replication. The “think aloud” procedure confirmed that participants were using the directed encoding task and critically, replicated the findings of our initial experiment. </w:t>
      </w:r>
    </w:p>
    <w:p w14:paraId="6EDC2566" w14:textId="5559AE0D" w:rsidR="00FF05C1" w:rsidRDefault="00FF05C1" w:rsidP="008B67E0">
      <w:pPr>
        <w:spacing w:after="0" w:line="240" w:lineRule="auto"/>
        <w:contextualSpacing/>
        <w:rPr>
          <w:rFonts w:cstheme="minorHAnsi"/>
          <w:color w:val="000000" w:themeColor="text1"/>
          <w:sz w:val="24"/>
          <w:szCs w:val="24"/>
        </w:rPr>
      </w:pPr>
    </w:p>
    <w:p w14:paraId="6C770A6D" w14:textId="3F9A764C" w:rsidR="00FF05C1" w:rsidRDefault="00FF05C1" w:rsidP="008B67E0">
      <w:pPr>
        <w:spacing w:after="0" w:line="240" w:lineRule="auto"/>
        <w:contextualSpacing/>
        <w:rPr>
          <w:rFonts w:cstheme="minorHAnsi"/>
          <w:color w:val="000000" w:themeColor="text1"/>
          <w:sz w:val="24"/>
          <w:szCs w:val="24"/>
        </w:rPr>
      </w:pPr>
      <w:r>
        <w:rPr>
          <w:rFonts w:cstheme="minorHAnsi"/>
          <w:color w:val="000000" w:themeColor="text1"/>
          <w:sz w:val="24"/>
          <w:szCs w:val="24"/>
        </w:rPr>
        <w:t xml:space="preserve">We note here that our new experiment was collected in-person, like our initial experiment, and was completed in 2022 as COVID-19 research restrictions were slowly lifted at our institution. As a result, data collection was slower than anticipated which delayed our revision. Despite this challenge, we persisted with </w:t>
      </w:r>
      <w:r w:rsidR="00417418">
        <w:rPr>
          <w:rFonts w:cstheme="minorHAnsi"/>
          <w:color w:val="000000" w:themeColor="text1"/>
          <w:sz w:val="24"/>
          <w:szCs w:val="24"/>
        </w:rPr>
        <w:t>the replication/extension which shores up the concerns regarding methodology.</w:t>
      </w:r>
    </w:p>
    <w:p w14:paraId="5E29E9FD" w14:textId="77777777" w:rsidR="00FF05C1" w:rsidRDefault="00FF05C1" w:rsidP="008B67E0">
      <w:pPr>
        <w:spacing w:after="0" w:line="240" w:lineRule="auto"/>
        <w:contextualSpacing/>
        <w:rPr>
          <w:rFonts w:cstheme="minorHAnsi"/>
          <w:color w:val="000000" w:themeColor="text1"/>
          <w:sz w:val="24"/>
          <w:szCs w:val="24"/>
        </w:rPr>
      </w:pPr>
    </w:p>
    <w:p w14:paraId="22C5C391" w14:textId="07AEF642" w:rsidR="00EF3D25" w:rsidRPr="00000C73" w:rsidRDefault="002C0428" w:rsidP="008B67E0">
      <w:pPr>
        <w:spacing w:after="0" w:line="240" w:lineRule="auto"/>
        <w:contextualSpacing/>
        <w:rPr>
          <w:rFonts w:cstheme="minorHAnsi"/>
          <w:i/>
          <w:sz w:val="24"/>
          <w:szCs w:val="24"/>
        </w:rPr>
      </w:pPr>
      <w:r>
        <w:rPr>
          <w:rFonts w:cstheme="minorHAnsi"/>
          <w:color w:val="000000" w:themeColor="text1"/>
          <w:sz w:val="24"/>
          <w:szCs w:val="24"/>
        </w:rPr>
        <w:t xml:space="preserve">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00000C73"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Email:</w:t>
      </w:r>
      <w:proofErr w:type="gramEnd"/>
      <w:r w:rsidRPr="00000C73">
        <w:rPr>
          <w:rFonts w:cstheme="minorHAnsi"/>
          <w:sz w:val="24"/>
          <w:szCs w:val="24"/>
          <w:lang w:val="fr-FR"/>
        </w:rPr>
        <w:t xml:space="preserve">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Phone:</w:t>
      </w:r>
      <w:proofErr w:type="gramEnd"/>
      <w:r w:rsidRPr="00000C73">
        <w:rPr>
          <w:rFonts w:cstheme="minorHAnsi"/>
          <w:sz w:val="24"/>
          <w:szCs w:val="24"/>
          <w:lang w:val="fr-FR"/>
        </w:rPr>
        <w:t xml:space="preserve"> (601) 266-5411</w:t>
      </w:r>
    </w:p>
    <w:p w14:paraId="4ADDAA1D"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Fax:</w:t>
      </w:r>
      <w:proofErr w:type="gramEnd"/>
      <w:r w:rsidRPr="00000C73">
        <w:rPr>
          <w:rFonts w:cstheme="minorHAnsi"/>
          <w:sz w:val="24"/>
          <w:szCs w:val="24"/>
          <w:lang w:val="fr-FR"/>
        </w:rPr>
        <w:t xml:space="preserve">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lastRenderedPageBreak/>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with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084C669C"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37E1C3C4"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w:t>
      </w:r>
      <w:r w:rsidR="00C95A9D">
        <w:rPr>
          <w:rFonts w:cstheme="minorHAnsi"/>
          <w:sz w:val="24"/>
          <w:szCs w:val="24"/>
        </w:rPr>
        <w:t xml:space="preserve">designed to </w:t>
      </w:r>
      <w:r w:rsidR="001D38D5">
        <w:rPr>
          <w:rFonts w:cstheme="minorHAnsi"/>
          <w:sz w:val="24"/>
          <w:szCs w:val="24"/>
        </w:rPr>
        <w:t>addres</w:t>
      </w:r>
      <w:r w:rsidR="00C95A9D">
        <w:rPr>
          <w:rFonts w:cstheme="minorHAnsi"/>
          <w:sz w:val="24"/>
          <w:szCs w:val="24"/>
        </w:rPr>
        <w:t>s</w:t>
      </w:r>
      <w:r w:rsidR="001D38D5">
        <w:rPr>
          <w:rFonts w:cstheme="minorHAnsi"/>
          <w:sz w:val="24"/>
          <w:szCs w:val="24"/>
        </w:rPr>
        <w:t xml:space="preserve"> each reviewer’s primary concerns</w:t>
      </w:r>
      <w:r w:rsidR="00C95A9D">
        <w:rPr>
          <w:rFonts w:cstheme="minorHAnsi"/>
          <w:sz w:val="24"/>
          <w:szCs w:val="24"/>
        </w:rPr>
        <w:t xml:space="preserve"> </w:t>
      </w:r>
      <w:r w:rsidR="00F96AE7">
        <w:rPr>
          <w:rFonts w:cstheme="minorHAnsi"/>
          <w:sz w:val="24"/>
          <w:szCs w:val="24"/>
        </w:rPr>
        <w:t>surrounding</w:t>
      </w:r>
      <w:r w:rsidR="00C95A9D">
        <w:rPr>
          <w:rFonts w:cstheme="minorHAnsi"/>
          <w:sz w:val="24"/>
          <w:szCs w:val="24"/>
        </w:rPr>
        <w:t xml:space="preserve"> the item-specific/relational encoding manipulations and replications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 or whether they are backward forward or symmetrical). The study conditions for the list (e.g., how participants are </w:t>
      </w:r>
      <w:r w:rsidRPr="00000C73">
        <w:rPr>
          <w:rFonts w:cstheme="minorHAnsi"/>
          <w:sz w:val="24"/>
          <w:szCs w:val="24"/>
        </w:rPr>
        <w:lastRenderedPageBreak/>
        <w:t>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current study, the 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4880FCD2"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417418">
        <w:rPr>
          <w:rFonts w:cstheme="minorHAnsi"/>
          <w:sz w:val="24"/>
          <w:szCs w:val="24"/>
        </w:rPr>
        <w:t xml:space="preserve">Yes, we agree that JOLs that are made based on the mnemonic cues that are available when JOLs are made. Because encoding processes greatly strengthen the quality of these cues, it is reasonable to examine the effects of encoding tasks on JOLs. The item-specific and relational framework is a classic approach for differentiating between two types of “deep” encoding processes that result in fundamentally different type of mnemonic cues. Therefore, our study not only examines how overall improved quality of cues may affect JOLs, but also whether focusing of differentiating vs. shared features might affect JOL ratings.  </w:t>
      </w:r>
      <w:r w:rsidR="005749BB">
        <w:rPr>
          <w:rFonts w:cstheme="minorHAnsi"/>
          <w:sz w:val="24"/>
          <w:szCs w:val="24"/>
        </w:rPr>
        <w:t xml:space="preserve">As </w:t>
      </w:r>
      <w:r w:rsidR="00417418">
        <w:rPr>
          <w:rFonts w:cstheme="minorHAnsi"/>
          <w:sz w:val="24"/>
          <w:szCs w:val="24"/>
        </w:rPr>
        <w:t>you note</w:t>
      </w:r>
      <w:r w:rsidR="005749BB">
        <w:rPr>
          <w:rFonts w:cstheme="minorHAnsi"/>
          <w:sz w:val="24"/>
          <w:szCs w:val="24"/>
        </w:rPr>
        <w:t xml:space="preserve">, </w:t>
      </w:r>
      <w:r w:rsidR="00417418">
        <w:rPr>
          <w:rFonts w:cstheme="minorHAnsi"/>
          <w:sz w:val="24"/>
          <w:szCs w:val="24"/>
        </w:rPr>
        <w:t xml:space="preserve">our encoding-based </w:t>
      </w:r>
      <w:r w:rsidR="005749BB">
        <w:rPr>
          <w:rFonts w:cstheme="minorHAnsi"/>
          <w:sz w:val="24"/>
          <w:szCs w:val="24"/>
        </w:rPr>
        <w:t>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w:t>
      </w:r>
      <w:proofErr w:type="gramStart"/>
      <w:r w:rsidR="005749BB">
        <w:rPr>
          <w:rFonts w:cstheme="minorHAnsi"/>
          <w:sz w:val="24"/>
          <w:szCs w:val="24"/>
        </w:rPr>
        <w:t>more closely</w:t>
      </w:r>
      <w:r w:rsidR="009007F0">
        <w:rPr>
          <w:rFonts w:cstheme="minorHAnsi"/>
          <w:sz w:val="24"/>
          <w:szCs w:val="24"/>
        </w:rPr>
        <w:t xml:space="preserve"> match recall</w:t>
      </w:r>
      <w:proofErr w:type="gramEnd"/>
      <w:r w:rsidR="009007F0">
        <w:rPr>
          <w:rFonts w:cstheme="minorHAnsi"/>
          <w:sz w:val="24"/>
          <w:szCs w:val="24"/>
        </w:rPr>
        <w:t xml:space="preserve"> (e.g., Koriat &amp; Bjork 2006a, 2006b).</w:t>
      </w:r>
      <w:r w:rsidR="00BF0020">
        <w:rPr>
          <w:rFonts w:cstheme="minorHAnsi"/>
          <w:sz w:val="24"/>
          <w:szCs w:val="24"/>
        </w:rPr>
        <w:t xml:space="preserve"> </w:t>
      </w:r>
      <w:r w:rsidR="00417418">
        <w:rPr>
          <w:rFonts w:cstheme="minorHAnsi"/>
          <w:sz w:val="24"/>
          <w:szCs w:val="24"/>
        </w:rPr>
        <w:t xml:space="preserve">Instead, we reasoned that if participants are better able to gauge the availability, they may be better able to adjust their JOL ratings in accord with future recall.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 xml:space="preserve">lease also see our response to Reviewer 2, comment </w:t>
      </w:r>
      <w:commentRangeStart w:id="0"/>
      <w:r w:rsidR="00414864">
        <w:rPr>
          <w:rFonts w:cstheme="minorHAnsi"/>
          <w:sz w:val="24"/>
          <w:szCs w:val="24"/>
        </w:rPr>
        <w:t>1</w:t>
      </w:r>
      <w:commentRangeEnd w:id="0"/>
      <w:r w:rsidR="00D8174F">
        <w:rPr>
          <w:rStyle w:val="CommentReference"/>
        </w:rPr>
        <w:commentReference w:id="0"/>
      </w:r>
      <w:r w:rsidR="00414864">
        <w:rPr>
          <w:rFonts w:cstheme="minorHAnsi"/>
          <w:sz w:val="24"/>
          <w:szCs w:val="24"/>
        </w:rPr>
        <w:t>.</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14737166" w:rsidR="008F4D76"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w:t>
      </w:r>
      <w:r w:rsidR="001A4EB8">
        <w:rPr>
          <w:rFonts w:cstheme="minorHAnsi"/>
          <w:sz w:val="24"/>
          <w:szCs w:val="24"/>
        </w:rPr>
        <w:t>in the Experiment 1 Procedure secti</w:t>
      </w:r>
      <w:r w:rsidR="00491AE0">
        <w:rPr>
          <w:rFonts w:cstheme="minorHAnsi"/>
          <w:sz w:val="24"/>
          <w:szCs w:val="24"/>
        </w:rPr>
        <w:t xml:space="preserve">on </w:t>
      </w:r>
      <w:r w:rsidR="001A4EB8">
        <w:rPr>
          <w:rFonts w:cstheme="minorHAnsi"/>
          <w:sz w:val="24"/>
          <w:szCs w:val="24"/>
        </w:rPr>
        <w:t>(</w:t>
      </w:r>
      <w:r w:rsidR="00491AE0">
        <w:rPr>
          <w:rFonts w:cstheme="minorHAnsi"/>
          <w:sz w:val="24"/>
          <w:szCs w:val="24"/>
        </w:rPr>
        <w:t xml:space="preserve">pg. </w:t>
      </w:r>
      <w:r w:rsidR="00491AE0" w:rsidRPr="00491AE0">
        <w:rPr>
          <w:rFonts w:cstheme="minorHAnsi"/>
          <w:sz w:val="24"/>
          <w:szCs w:val="24"/>
          <w:highlight w:val="yellow"/>
        </w:rPr>
        <w:t>xx</w:t>
      </w:r>
      <w:r w:rsidR="001A4EB8">
        <w:rPr>
          <w:rFonts w:cstheme="minorHAnsi"/>
          <w:sz w:val="24"/>
          <w:szCs w:val="24"/>
        </w:rPr>
        <w:t>)</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3A392332"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 xml:space="preserve">participants </w:t>
      </w:r>
      <w:r w:rsidR="0086512B">
        <w:rPr>
          <w:rFonts w:cstheme="minorHAnsi"/>
          <w:sz w:val="24"/>
          <w:szCs w:val="24"/>
        </w:rPr>
        <w:t xml:space="preserve">were </w:t>
      </w:r>
      <w:r>
        <w:rPr>
          <w:rFonts w:cstheme="minorHAnsi"/>
          <w:sz w:val="24"/>
          <w:szCs w:val="24"/>
        </w:rPr>
        <w:t>consistently appl</w:t>
      </w:r>
      <w:r w:rsidR="0086512B">
        <w:rPr>
          <w:rFonts w:cstheme="minorHAnsi"/>
          <w:sz w:val="24"/>
          <w:szCs w:val="24"/>
        </w:rPr>
        <w:t>ying</w:t>
      </w:r>
      <w:r>
        <w:rPr>
          <w:rFonts w:cstheme="minorHAnsi"/>
          <w:sz w:val="24"/>
          <w:szCs w:val="24"/>
        </w:rPr>
        <w:t xml:space="preserve"> these strategies</w:t>
      </w:r>
      <w:r w:rsidR="0086512B">
        <w:rPr>
          <w:rFonts w:cstheme="minorHAnsi"/>
          <w:sz w:val="24"/>
          <w:szCs w:val="24"/>
        </w:rPr>
        <w:t xml:space="preserve"> at encoding</w:t>
      </w:r>
      <w:r>
        <w:rPr>
          <w:rFonts w:cstheme="minorHAnsi"/>
          <w:sz w:val="24"/>
          <w:szCs w:val="24"/>
        </w:rPr>
        <w:t>, p</w:t>
      </w:r>
      <w:r w:rsidR="006B4C32">
        <w:rPr>
          <w:rFonts w:cstheme="minorHAnsi"/>
          <w:sz w:val="24"/>
          <w:szCs w:val="24"/>
        </w:rPr>
        <w:t xml:space="preserve">revious research </w:t>
      </w:r>
      <w:commentRangeStart w:id="1"/>
      <w:commentRangeStart w:id="2"/>
      <w:commentRangeStart w:id="3"/>
      <w:r w:rsidR="00D70E68">
        <w:rPr>
          <w:rFonts w:cstheme="minorHAnsi"/>
          <w:sz w:val="24"/>
          <w:szCs w:val="24"/>
        </w:rPr>
        <w:t>(</w:t>
      </w:r>
      <w:r w:rsidR="0086512B">
        <w:rPr>
          <w:rFonts w:cstheme="minorHAnsi"/>
          <w:sz w:val="24"/>
          <w:szCs w:val="24"/>
        </w:rPr>
        <w:t xml:space="preserve">e.g., Huff &amp; Bodner, </w:t>
      </w:r>
      <w:r w:rsidR="00D70E68">
        <w:rPr>
          <w:rFonts w:cstheme="minorHAnsi"/>
          <w:sz w:val="24"/>
          <w:szCs w:val="24"/>
        </w:rPr>
        <w:t xml:space="preserve">2013; </w:t>
      </w:r>
      <w:r w:rsidR="00D8174F">
        <w:rPr>
          <w:rFonts w:cstheme="minorHAnsi"/>
          <w:sz w:val="24"/>
          <w:szCs w:val="24"/>
        </w:rPr>
        <w:t>2014</w:t>
      </w:r>
      <w:r w:rsidR="00D70E68">
        <w:rPr>
          <w:rFonts w:cstheme="minorHAnsi"/>
          <w:sz w:val="24"/>
          <w:szCs w:val="24"/>
        </w:rPr>
        <w:t xml:space="preserve">) </w:t>
      </w:r>
      <w:commentRangeEnd w:id="1"/>
      <w:r w:rsidR="00D70E68">
        <w:rPr>
          <w:rStyle w:val="CommentReference"/>
        </w:rPr>
        <w:commentReference w:id="1"/>
      </w:r>
      <w:commentRangeEnd w:id="2"/>
      <w:r w:rsidR="00D8174F">
        <w:rPr>
          <w:rStyle w:val="CommentReference"/>
        </w:rPr>
        <w:commentReference w:id="2"/>
      </w:r>
      <w:commentRangeEnd w:id="3"/>
      <w:r w:rsidR="00BA1C2E">
        <w:rPr>
          <w:rStyle w:val="CommentReference"/>
        </w:rPr>
        <w:commentReference w:id="3"/>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176FF124"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D8174F">
        <w:rPr>
          <w:rFonts w:cstheme="minorHAnsi"/>
          <w:sz w:val="24"/>
          <w:szCs w:val="24"/>
        </w:rPr>
        <w:t xml:space="preserve"> with an experimenter present to ensure the correct encoding task was applied</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xml:space="preserve">. In doing so, this allowed us to ensure that </w:t>
      </w:r>
      <w:r w:rsidR="00D8174F">
        <w:rPr>
          <w:rFonts w:cstheme="minorHAnsi"/>
          <w:sz w:val="24"/>
          <w:szCs w:val="24"/>
        </w:rPr>
        <w:t xml:space="preserve">1) </w:t>
      </w:r>
      <w:r w:rsidR="00B2160B">
        <w:rPr>
          <w:rFonts w:cstheme="minorHAnsi"/>
          <w:sz w:val="24"/>
          <w:szCs w:val="24"/>
        </w:rPr>
        <w:t xml:space="preserve">participants </w:t>
      </w:r>
      <w:r w:rsidR="00D8174F">
        <w:rPr>
          <w:rFonts w:cstheme="minorHAnsi"/>
          <w:sz w:val="24"/>
          <w:szCs w:val="24"/>
        </w:rPr>
        <w:t>remained</w:t>
      </w:r>
      <w:r w:rsidR="00B2160B">
        <w:rPr>
          <w:rFonts w:cstheme="minorHAnsi"/>
          <w:sz w:val="24"/>
          <w:szCs w:val="24"/>
        </w:rPr>
        <w:t xml:space="preserve"> on tas</w:t>
      </w:r>
      <w:r w:rsidR="002407C8">
        <w:rPr>
          <w:rFonts w:cstheme="minorHAnsi"/>
          <w:sz w:val="24"/>
          <w:szCs w:val="24"/>
        </w:rPr>
        <w:t xml:space="preserve">k while applying their encoding strategy </w:t>
      </w:r>
      <w:r w:rsidR="00D8174F">
        <w:rPr>
          <w:rFonts w:cstheme="minorHAnsi"/>
          <w:sz w:val="24"/>
          <w:szCs w:val="24"/>
        </w:rPr>
        <w:t>and 2)</w:t>
      </w:r>
      <w:r w:rsidR="002407C8">
        <w:rPr>
          <w:rFonts w:cstheme="minorHAnsi"/>
          <w:sz w:val="24"/>
          <w:szCs w:val="24"/>
        </w:rPr>
        <w:t xml:space="preserve"> </w:t>
      </w:r>
      <w:r w:rsidR="002726E0">
        <w:rPr>
          <w:rFonts w:cstheme="minorHAnsi"/>
          <w:sz w:val="24"/>
          <w:szCs w:val="24"/>
        </w:rPr>
        <w:t xml:space="preserve">providing </w:t>
      </w:r>
      <w:r w:rsidR="00D8174F">
        <w:rPr>
          <w:rFonts w:cstheme="minorHAnsi"/>
          <w:sz w:val="24"/>
          <w:szCs w:val="24"/>
        </w:rPr>
        <w:t>a replication</w:t>
      </w:r>
      <w:r w:rsidR="002726E0">
        <w:rPr>
          <w:rFonts w:cstheme="minorHAnsi"/>
          <w:sz w:val="24"/>
          <w:szCs w:val="24"/>
        </w:rPr>
        <w:t xml:space="preserve">. Overall, our </w:t>
      </w:r>
      <w:r w:rsidR="00AD64B6">
        <w:rPr>
          <w:rFonts w:cstheme="minorHAnsi"/>
          <w:sz w:val="24"/>
          <w:szCs w:val="24"/>
        </w:rPr>
        <w:t>original</w:t>
      </w:r>
      <w:r w:rsidR="002726E0">
        <w:rPr>
          <w:rFonts w:cstheme="minorHAnsi"/>
          <w:sz w:val="24"/>
          <w:szCs w:val="24"/>
        </w:rPr>
        <w:t xml:space="preserve"> patterns</w:t>
      </w:r>
      <w:r w:rsidR="00AD64B6">
        <w:rPr>
          <w:rFonts w:cstheme="minorHAnsi"/>
          <w:sz w:val="24"/>
          <w:szCs w:val="24"/>
        </w:rPr>
        <w:t xml:space="preserve"> reported in our initial submission</w:t>
      </w:r>
      <w:r w:rsidR="002726E0">
        <w:rPr>
          <w:rFonts w:cstheme="minorHAnsi"/>
          <w:sz w:val="24"/>
          <w:szCs w:val="24"/>
        </w:rPr>
        <w:t xml:space="preserve"> replicated in Experiment 2, providing further confidence in the efficacy of these encoding </w:t>
      </w:r>
      <w:r w:rsidR="00C710C3">
        <w:rPr>
          <w:rFonts w:cstheme="minorHAnsi"/>
          <w:sz w:val="24"/>
          <w:szCs w:val="24"/>
        </w:rPr>
        <w:t>tasks</w:t>
      </w:r>
      <w:r w:rsidR="002726E0">
        <w:rPr>
          <w:rFonts w:cstheme="minorHAnsi"/>
          <w:sz w:val="24"/>
          <w:szCs w:val="24"/>
        </w:rPr>
        <w:t>.</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 xml:space="preserve">may also lead to </w:t>
      </w:r>
      <w:r w:rsidRPr="00000C73">
        <w:rPr>
          <w:rFonts w:cstheme="minorHAnsi"/>
          <w:sz w:val="24"/>
          <w:szCs w:val="24"/>
        </w:rPr>
        <w:lastRenderedPageBreak/>
        <w:t>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03D9395C"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 xml:space="preserve">was selected as the example </w:t>
      </w:r>
      <w:r w:rsidR="0040572F">
        <w:rPr>
          <w:rFonts w:cstheme="minorHAnsi"/>
          <w:sz w:val="24"/>
          <w:szCs w:val="24"/>
        </w:rPr>
        <w:t xml:space="preserve">provided </w:t>
      </w:r>
      <w:r w:rsidR="000A543A">
        <w:rPr>
          <w:rFonts w:cstheme="minorHAnsi"/>
          <w:sz w:val="24"/>
          <w:szCs w:val="24"/>
        </w:rPr>
        <w:t>to participants</w:t>
      </w:r>
      <w:r w:rsidR="003A2E56">
        <w:rPr>
          <w:rFonts w:cstheme="minorHAnsi"/>
          <w:sz w:val="24"/>
          <w:szCs w:val="24"/>
        </w:rPr>
        <w:t xml:space="preserve"> </w:t>
      </w:r>
      <w:r w:rsidR="0040572F">
        <w:rPr>
          <w:rFonts w:cstheme="minorHAnsi"/>
          <w:sz w:val="24"/>
          <w:szCs w:val="24"/>
        </w:rPr>
        <w:t xml:space="preserve">for </w:t>
      </w:r>
      <w:r w:rsidR="003A2E56">
        <w:rPr>
          <w:rFonts w:cstheme="minorHAnsi"/>
          <w:sz w:val="24"/>
          <w:szCs w:val="24"/>
        </w:rPr>
        <w:t xml:space="preserve">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w:t>
      </w:r>
      <w:r w:rsidR="00353F40">
        <w:rPr>
          <w:rFonts w:cstheme="minorHAnsi"/>
          <w:sz w:val="24"/>
          <w:szCs w:val="24"/>
        </w:rPr>
        <w:t xml:space="preserve">how to apply </w:t>
      </w:r>
      <w:r w:rsidR="00550F45">
        <w:rPr>
          <w:rFonts w:cstheme="minorHAnsi"/>
          <w:sz w:val="24"/>
          <w:szCs w:val="24"/>
        </w:rPr>
        <w:t xml:space="preserve">each encoding strategy). </w:t>
      </w:r>
      <w:r w:rsidR="004F4141">
        <w:rPr>
          <w:rFonts w:cstheme="minorHAnsi"/>
          <w:sz w:val="24"/>
          <w:szCs w:val="24"/>
        </w:rPr>
        <w:t>However, g</w:t>
      </w:r>
      <w:r w:rsidR="00855163">
        <w:rPr>
          <w:rFonts w:cstheme="minorHAnsi"/>
          <w:sz w:val="24"/>
          <w:szCs w:val="24"/>
        </w:rPr>
        <w:t xml:space="preserve">iven the </w:t>
      </w:r>
      <w:r w:rsidR="00353F40">
        <w:rPr>
          <w:rFonts w:cstheme="minorHAnsi"/>
          <w:sz w:val="24"/>
          <w:szCs w:val="24"/>
        </w:rPr>
        <w:t xml:space="preserve">sheer </w:t>
      </w:r>
      <w:r w:rsidR="00855163">
        <w:rPr>
          <w:rFonts w:cstheme="minorHAnsi"/>
          <w:sz w:val="24"/>
          <w:szCs w:val="24"/>
        </w:rPr>
        <w:t>number of stimuli pairs</w:t>
      </w:r>
      <w:r w:rsidR="00353F40">
        <w:rPr>
          <w:rFonts w:cstheme="minorHAnsi"/>
          <w:sz w:val="24"/>
          <w:szCs w:val="24"/>
        </w:rPr>
        <w:t xml:space="preserve"> as well as the different types</w:t>
      </w:r>
      <w:r w:rsidR="00855163">
        <w:rPr>
          <w:rFonts w:cstheme="minorHAnsi"/>
          <w:sz w:val="24"/>
          <w:szCs w:val="24"/>
        </w:rPr>
        <w:t>,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the think-aloud procedure in</w:t>
      </w:r>
      <w:r w:rsidR="00767163">
        <w:rPr>
          <w:rFonts w:cstheme="minorHAnsi"/>
          <w:sz w:val="24"/>
          <w:szCs w:val="24"/>
        </w:rPr>
        <w:t>troduced in</w:t>
      </w:r>
      <w:r w:rsidR="00D30FB0">
        <w:rPr>
          <w:rFonts w:cstheme="minorHAnsi"/>
          <w:sz w:val="24"/>
          <w:szCs w:val="24"/>
        </w:rPr>
        <w:t xml:space="preserve"> Experiment 2 ensured that participants </w:t>
      </w:r>
      <w:r w:rsidR="00767163">
        <w:rPr>
          <w:rFonts w:cstheme="minorHAnsi"/>
          <w:sz w:val="24"/>
          <w:szCs w:val="24"/>
        </w:rPr>
        <w:t xml:space="preserve">were </w:t>
      </w:r>
      <w:r w:rsidR="00D30FB0">
        <w:rPr>
          <w:rFonts w:cstheme="minorHAnsi"/>
          <w:sz w:val="24"/>
          <w:szCs w:val="24"/>
        </w:rPr>
        <w:t>consistently</w:t>
      </w:r>
      <w:r w:rsidR="00767163">
        <w:rPr>
          <w:rFonts w:cstheme="minorHAnsi"/>
          <w:sz w:val="24"/>
          <w:szCs w:val="24"/>
        </w:rPr>
        <w:t xml:space="preserve"> and correctly</w:t>
      </w:r>
      <w:r w:rsidR="00D30FB0">
        <w:rPr>
          <w:rFonts w:cstheme="minorHAnsi"/>
          <w:sz w:val="24"/>
          <w:szCs w:val="24"/>
        </w:rPr>
        <w:t xml:space="preserve"> appl</w:t>
      </w:r>
      <w:r w:rsidR="00767163">
        <w:rPr>
          <w:rFonts w:cstheme="minorHAnsi"/>
          <w:sz w:val="24"/>
          <w:szCs w:val="24"/>
        </w:rPr>
        <w:t>ying</w:t>
      </w:r>
      <w:r w:rsidR="00D30FB0">
        <w:rPr>
          <w:rFonts w:cstheme="minorHAnsi"/>
          <w:sz w:val="24"/>
          <w:szCs w:val="24"/>
        </w:rPr>
        <w:t xml:space="preserve"> their </w:t>
      </w:r>
      <w:r w:rsidR="00767163">
        <w:rPr>
          <w:rFonts w:cstheme="minorHAnsi"/>
          <w:sz w:val="24"/>
          <w:szCs w:val="24"/>
        </w:rPr>
        <w:t xml:space="preserve">assigned </w:t>
      </w:r>
      <w:r w:rsidR="00D30FB0">
        <w:rPr>
          <w:rFonts w:cstheme="minorHAnsi"/>
          <w:sz w:val="24"/>
          <w:szCs w:val="24"/>
        </w:rPr>
        <w:t>encoding strategy across all pair</w:t>
      </w:r>
      <w:r w:rsidR="00767163">
        <w:rPr>
          <w:rFonts w:cstheme="minorHAnsi"/>
          <w:sz w:val="24"/>
          <w:szCs w:val="24"/>
        </w:rPr>
        <w:t xml:space="preserve"> types</w:t>
      </w:r>
      <w:r w:rsidR="00D30FB0">
        <w:rPr>
          <w:rFonts w:cstheme="minorHAnsi"/>
          <w:sz w:val="24"/>
          <w:szCs w:val="24"/>
        </w:rPr>
        <w:t xml:space="preserve">,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xml:space="preserve">, a point we now mention in our General Discussion (pg. </w:t>
      </w:r>
      <w:r w:rsidR="00F610F3" w:rsidRPr="00F610F3">
        <w:rPr>
          <w:rFonts w:cstheme="minorHAnsi"/>
          <w:sz w:val="24"/>
          <w:szCs w:val="24"/>
          <w:highlight w:val="yellow"/>
        </w:rPr>
        <w:t>xx</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00C37EBD" w:rsidR="008B67E0" w:rsidRPr="00744052" w:rsidRDefault="0048303C" w:rsidP="008B67E0">
      <w:pPr>
        <w:spacing w:after="0"/>
        <w:rPr>
          <w:rFonts w:cstheme="minorHAnsi"/>
          <w:sz w:val="24"/>
          <w:szCs w:val="24"/>
        </w:rPr>
      </w:pPr>
      <w:r>
        <w:rPr>
          <w:rFonts w:cstheme="minorHAnsi"/>
          <w:sz w:val="24"/>
          <w:szCs w:val="24"/>
        </w:rPr>
        <w:lastRenderedPageBreak/>
        <w:t xml:space="preserve">A more complete approach would be to </w:t>
      </w:r>
      <w:r w:rsidR="00D01E7E">
        <w:rPr>
          <w:rFonts w:cstheme="minorHAnsi"/>
          <w:sz w:val="24"/>
          <w:szCs w:val="24"/>
        </w:rPr>
        <w:t>u</w:t>
      </w:r>
      <w:r w:rsidR="009103A0">
        <w:rPr>
          <w:rFonts w:cstheme="minorHAnsi"/>
          <w:sz w:val="24"/>
          <w:szCs w:val="24"/>
        </w:rPr>
        <w:t>se a strategy which modifies</w:t>
      </w:r>
      <w:r w:rsidR="00744052">
        <w:rPr>
          <w:rFonts w:cstheme="minorHAnsi"/>
          <w:sz w:val="24"/>
          <w:szCs w:val="24"/>
        </w:rPr>
        <w:t xml:space="preserve"> participants’ memory </w:t>
      </w:r>
      <w:r w:rsidR="00744052">
        <w:rPr>
          <w:rFonts w:cstheme="minorHAnsi"/>
          <w:i/>
          <w:iCs/>
          <w:sz w:val="24"/>
          <w:szCs w:val="24"/>
        </w:rPr>
        <w:t>and</w:t>
      </w:r>
      <w:r w:rsidR="009103A0">
        <w:rPr>
          <w:rFonts w:cstheme="minorHAnsi"/>
          <w:i/>
          <w:iCs/>
          <w:sz w:val="24"/>
          <w:szCs w:val="24"/>
        </w:rPr>
        <w:t xml:space="preserve"> </w:t>
      </w:r>
      <w:r w:rsidR="009103A0" w:rsidRPr="009103A0">
        <w:rPr>
          <w:rFonts w:cstheme="minorHAnsi"/>
          <w:sz w:val="24"/>
          <w:szCs w:val="24"/>
        </w:rPr>
        <w:t>their</w:t>
      </w:r>
      <w:r w:rsidR="00744052">
        <w:rPr>
          <w:rFonts w:cstheme="minorHAnsi"/>
          <w:i/>
          <w:iCs/>
          <w:sz w:val="24"/>
          <w:szCs w:val="24"/>
        </w:rPr>
        <w:t xml:space="preserve"> </w:t>
      </w:r>
      <w:r w:rsidR="00744052">
        <w:rPr>
          <w:rFonts w:cstheme="minorHAnsi"/>
          <w:sz w:val="24"/>
          <w:szCs w:val="24"/>
        </w:rPr>
        <w:t xml:space="preserve">metacognitive evaluations. </w:t>
      </w:r>
      <w:r w:rsidR="000444A6">
        <w:rPr>
          <w:rFonts w:cstheme="minorHAnsi"/>
          <w:sz w:val="24"/>
          <w:szCs w:val="24"/>
        </w:rPr>
        <w:t xml:space="preserve">Given that encoding manipulations are </w:t>
      </w:r>
      <w:r w:rsidR="007003F1">
        <w:rPr>
          <w:rFonts w:cstheme="minorHAnsi"/>
          <w:sz w:val="24"/>
          <w:szCs w:val="24"/>
        </w:rPr>
        <w:t>commonly used to</w:t>
      </w:r>
      <w:r w:rsidR="000444A6">
        <w:rPr>
          <w:rFonts w:cstheme="minorHAnsi"/>
          <w:sz w:val="24"/>
          <w:szCs w:val="24"/>
        </w:rPr>
        <w:t xml:space="preserve"> improve recall</w:t>
      </w:r>
      <w:r w:rsidR="00C710C3">
        <w:rPr>
          <w:rFonts w:cstheme="minorHAnsi"/>
          <w:sz w:val="24"/>
          <w:szCs w:val="24"/>
        </w:rPr>
        <w:t xml:space="preserve"> because they improve the quality of the cues generated at encoding (see Reviewer 1, Comment 1)</w:t>
      </w:r>
      <w:r w:rsidR="000444A6">
        <w:rPr>
          <w:rFonts w:cstheme="minorHAnsi"/>
          <w:sz w:val="24"/>
          <w:szCs w:val="24"/>
        </w:rPr>
        <w:t xml:space="preserve">, we reasoned that </w:t>
      </w:r>
      <w:r w:rsidR="00CF124A">
        <w:rPr>
          <w:rFonts w:cstheme="minorHAnsi"/>
          <w:sz w:val="24"/>
          <w:szCs w:val="24"/>
        </w:rPr>
        <w:t xml:space="preserve">that these manipulations provided a logical starting point. Furthermore, we specifically selected item-specific and relational tasks given our </w:t>
      </w:r>
      <w:r w:rsidR="00731FEC">
        <w:rPr>
          <w:rFonts w:cstheme="minorHAnsi"/>
          <w:sz w:val="24"/>
          <w:szCs w:val="24"/>
        </w:rPr>
        <w:t>inclusion of</w:t>
      </w:r>
      <w:r w:rsidR="00B73141">
        <w:rPr>
          <w:rFonts w:cstheme="minorHAnsi"/>
          <w:sz w:val="24"/>
          <w:szCs w:val="24"/>
        </w:rPr>
        <w:t xml:space="preserve"> </w:t>
      </w:r>
      <w:r w:rsidR="00731FEC">
        <w:rPr>
          <w:rFonts w:cstheme="minorHAnsi"/>
          <w:sz w:val="24"/>
          <w:szCs w:val="24"/>
        </w:rPr>
        <w:t xml:space="preserve">both related and unrelated pair types. </w:t>
      </w:r>
      <w:r w:rsidR="00B73141">
        <w:rPr>
          <w:rFonts w:cstheme="minorHAnsi"/>
          <w:sz w:val="24"/>
          <w:szCs w:val="24"/>
        </w:rPr>
        <w:t>W</w:t>
      </w:r>
      <w:r w:rsidR="00731FEC">
        <w:rPr>
          <w:rFonts w:cstheme="minorHAnsi"/>
          <w:sz w:val="24"/>
          <w:szCs w:val="24"/>
        </w:rPr>
        <w:t>hile we expected that these manipulations would improve recall, it was unclear whether the correspondence between JOLs and recall would similarly improve</w:t>
      </w:r>
      <w:r w:rsidR="00F55524">
        <w:rPr>
          <w:rFonts w:cstheme="minorHAnsi"/>
          <w:sz w:val="24"/>
          <w:szCs w:val="24"/>
        </w:rPr>
        <w:t xml:space="preserve">, given that these manipulations could have potentially influenced participants JOLs. </w:t>
      </w:r>
      <w:r w:rsidR="00744052">
        <w:rPr>
          <w:rFonts w:cstheme="minorHAnsi"/>
          <w:sz w:val="24"/>
          <w:szCs w:val="24"/>
        </w:rPr>
        <w:t>Thus</w:t>
      </w:r>
      <w:r w:rsidR="00A4363F">
        <w:rPr>
          <w:rFonts w:cstheme="minorHAnsi"/>
          <w:sz w:val="24"/>
          <w:szCs w:val="24"/>
        </w:rPr>
        <w:t xml:space="preserve">, </w:t>
      </w:r>
      <w:r w:rsidR="00F55524">
        <w:rPr>
          <w:rFonts w:cstheme="minorHAnsi"/>
          <w:sz w:val="24"/>
          <w:szCs w:val="24"/>
        </w:rPr>
        <w:t>our finding that these manipulations</w:t>
      </w:r>
      <w:r w:rsidR="00C93DDD">
        <w:rPr>
          <w:rFonts w:cstheme="minorHAnsi"/>
          <w:sz w:val="24"/>
          <w:szCs w:val="24"/>
        </w:rPr>
        <w:t xml:space="preserve"> improve the JOL accuracy by improving calibration (through improved recall) provides a novel contribution</w:t>
      </w:r>
      <w:r w:rsidR="006D55BB">
        <w:rPr>
          <w:rFonts w:cstheme="minorHAnsi"/>
          <w:sz w:val="24"/>
          <w:szCs w:val="24"/>
        </w:rPr>
        <w:t xml:space="preserve">, </w:t>
      </w:r>
      <w:r w:rsidR="00A4363F">
        <w:rPr>
          <w:rFonts w:cstheme="minorHAnsi"/>
          <w:sz w:val="24"/>
          <w:szCs w:val="24"/>
        </w:rPr>
        <w:t xml:space="preserve">while also showing that </w:t>
      </w:r>
      <w:r w:rsidR="006D55BB">
        <w:rPr>
          <w:rFonts w:cstheme="minorHAnsi"/>
          <w:sz w:val="24"/>
          <w:szCs w:val="24"/>
        </w:rPr>
        <w:t xml:space="preserve">the use of </w:t>
      </w:r>
      <w:r w:rsidR="00A4363F">
        <w:rPr>
          <w:rFonts w:cstheme="minorHAnsi"/>
          <w:sz w:val="24"/>
          <w:szCs w:val="24"/>
        </w:rPr>
        <w:t xml:space="preserve">these manipulations </w:t>
      </w:r>
      <w:r w:rsidR="00574765">
        <w:rPr>
          <w:rFonts w:cstheme="minorHAnsi"/>
          <w:sz w:val="24"/>
          <w:szCs w:val="24"/>
        </w:rPr>
        <w:t xml:space="preserve">primarily influence recall rather than </w:t>
      </w:r>
      <w:r w:rsidR="006D55BB">
        <w:rPr>
          <w:rFonts w:cstheme="minorHAnsi"/>
          <w:sz w:val="24"/>
          <w:szCs w:val="24"/>
        </w:rPr>
        <w:t>the magnitude of</w:t>
      </w:r>
      <w:r w:rsidR="00A4363F">
        <w:rPr>
          <w:rFonts w:cstheme="minorHAnsi"/>
          <w:sz w:val="24"/>
          <w:szCs w:val="24"/>
        </w:rPr>
        <w:t xml:space="preserve"> participants’ JOLs.</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528E914C"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w:t>
      </w:r>
      <w:r w:rsidR="005515DD">
        <w:rPr>
          <w:rFonts w:cstheme="minorHAnsi"/>
          <w:sz w:val="24"/>
          <w:szCs w:val="24"/>
        </w:rPr>
        <w:t xml:space="preserve"> across four experiments</w:t>
      </w:r>
      <w:r w:rsidR="00F326F2">
        <w:rPr>
          <w:rFonts w:cstheme="minorHAnsi"/>
          <w:sz w:val="24"/>
          <w:szCs w:val="24"/>
        </w:rPr>
        <w:t xml:space="preserve">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w:t>
      </w:r>
      <w:r w:rsidR="002139C3">
        <w:rPr>
          <w:rFonts w:cstheme="minorHAnsi"/>
          <w:sz w:val="24"/>
          <w:szCs w:val="24"/>
        </w:rPr>
        <w:t xml:space="preserve"> effects rather than JOL accuracy</w:t>
      </w:r>
      <w:r w:rsidR="007B70B3">
        <w:rPr>
          <w:rFonts w:cstheme="minorHAnsi"/>
          <w:sz w:val="24"/>
          <w:szCs w:val="24"/>
        </w:rPr>
        <w:t xml:space="preserve">, </w:t>
      </w:r>
      <w:proofErr w:type="gramStart"/>
      <w:r w:rsidR="007B70B3">
        <w:rPr>
          <w:rFonts w:cstheme="minorHAnsi"/>
          <w:sz w:val="24"/>
          <w:szCs w:val="24"/>
        </w:rPr>
        <w:t>Maxwell</w:t>
      </w:r>
      <w:proofErr w:type="gramEnd"/>
      <w:r w:rsidR="007B70B3">
        <w:rPr>
          <w:rFonts w:cstheme="minorHAnsi"/>
          <w:sz w:val="24"/>
          <w:szCs w:val="24"/>
        </w:rPr>
        <w:t xml:space="preserve"> and Huff (2022) </w:t>
      </w:r>
      <w:r w:rsidR="00E75CBC">
        <w:rPr>
          <w:rFonts w:cstheme="minorHAnsi"/>
          <w:sz w:val="24"/>
          <w:szCs w:val="24"/>
        </w:rPr>
        <w:t xml:space="preserve">reported a series of analyses in their appendix </w:t>
      </w:r>
      <w:r w:rsidR="002139C3">
        <w:rPr>
          <w:rFonts w:cstheme="minorHAnsi"/>
          <w:sz w:val="24"/>
          <w:szCs w:val="24"/>
        </w:rPr>
        <w:t xml:space="preserve">which </w:t>
      </w:r>
      <w:r w:rsidR="00D86BAD">
        <w:rPr>
          <w:rFonts w:cstheme="minorHAnsi"/>
          <w:sz w:val="24"/>
          <w:szCs w:val="24"/>
        </w:rPr>
        <w:t>further replicat</w:t>
      </w:r>
      <w:r w:rsidR="002139C3">
        <w:rPr>
          <w:rFonts w:cstheme="minorHAnsi"/>
          <w:sz w:val="24"/>
          <w:szCs w:val="24"/>
        </w:rPr>
        <w:t>ed</w:t>
      </w:r>
      <w:r w:rsidR="00D86BAD">
        <w:rPr>
          <w:rFonts w:cstheme="minorHAnsi"/>
          <w:sz w:val="24"/>
          <w:szCs w:val="24"/>
        </w:rPr>
        <w:t xml:space="preserve"> patterns reported in our read group</w:t>
      </w:r>
      <w:r w:rsidR="005515DD">
        <w:rPr>
          <w:rFonts w:cstheme="minorHAnsi"/>
          <w:sz w:val="24"/>
          <w:szCs w:val="24"/>
        </w:rPr>
        <w:t>. Importantly, Maxwell and Huff (2022) included each of our four pair types (forward, backward, symmetrical, and unrelated) and replicated this pattern across multiple experiments.</w:t>
      </w:r>
    </w:p>
    <w:p w14:paraId="2C67F88E" w14:textId="77777777" w:rsidR="007B70B3" w:rsidRDefault="007B70B3" w:rsidP="008B67E0">
      <w:pPr>
        <w:spacing w:after="0"/>
        <w:rPr>
          <w:rFonts w:cstheme="minorHAnsi"/>
          <w:sz w:val="24"/>
          <w:szCs w:val="24"/>
        </w:rPr>
      </w:pPr>
    </w:p>
    <w:p w14:paraId="0E1FE815" w14:textId="5016D6D6" w:rsidR="00144DAF"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our revised manuscript includes a follow-up experiment in which participants employed a think-aloud procedure while completing their respective encoding tasks</w:t>
      </w:r>
      <w:r w:rsidR="00144DAF">
        <w:rPr>
          <w:rFonts w:cstheme="minorHAnsi"/>
          <w:sz w:val="24"/>
          <w:szCs w:val="24"/>
        </w:rPr>
        <w:t xml:space="preserve"> (see our response to Reviewer 1, comment 2)</w:t>
      </w:r>
      <w:r w:rsidR="0036243B">
        <w:rPr>
          <w:rFonts w:cstheme="minorHAnsi"/>
          <w:sz w:val="24"/>
          <w:szCs w:val="24"/>
        </w:rPr>
        <w:t xml:space="preserve">. As reported in the Experiment 2 results section (pg. </w:t>
      </w:r>
      <w:r w:rsidR="0036243B" w:rsidRPr="0036243B">
        <w:rPr>
          <w:rFonts w:cstheme="minorHAnsi"/>
          <w:sz w:val="24"/>
          <w:szCs w:val="24"/>
          <w:highlight w:val="yellow"/>
        </w:rPr>
        <w:t>xx</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largely through improved calibration due to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lastRenderedPageBreak/>
        <w:br/>
      </w:r>
      <w:commentRangeStart w:id="4"/>
      <w:commentRangeStart w:id="5"/>
      <w:r w:rsidR="00C82A21" w:rsidRPr="00000C73">
        <w:rPr>
          <w:rFonts w:cstheme="minorHAnsi"/>
          <w:b/>
          <w:bCs/>
          <w:sz w:val="24"/>
          <w:szCs w:val="24"/>
        </w:rPr>
        <w:t>Comment 3:</w:t>
      </w:r>
      <w:commentRangeEnd w:id="4"/>
      <w:r w:rsidR="002C1929">
        <w:rPr>
          <w:rStyle w:val="CommentReference"/>
        </w:rPr>
        <w:commentReference w:id="4"/>
      </w:r>
      <w:commentRangeEnd w:id="5"/>
      <w:r w:rsidR="004649C2">
        <w:rPr>
          <w:rStyle w:val="CommentReference"/>
        </w:rPr>
        <w:commentReference w:id="5"/>
      </w:r>
      <w:r w:rsidR="00C82A21" w:rsidRPr="00000C73">
        <w:rPr>
          <w:rFonts w:cstheme="minorHAnsi"/>
          <w:sz w:val="24"/>
          <w:szCs w:val="24"/>
        </w:rPr>
        <w:t xml:space="preserve"> </w:t>
      </w:r>
      <w:r w:rsidRPr="00000C73">
        <w:rPr>
          <w:rFonts w:cstheme="minorHAnsi"/>
          <w:sz w:val="24"/>
          <w:szCs w:val="24"/>
        </w:rPr>
        <w:t>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w:t>
      </w:r>
      <w:proofErr w:type="spellStart"/>
      <w:r w:rsidRPr="00000C73">
        <w:rPr>
          <w:rFonts w:cstheme="minorHAnsi"/>
          <w:sz w:val="24"/>
          <w:szCs w:val="24"/>
        </w:rPr>
        <w:t>Koriat</w:t>
      </w:r>
      <w:proofErr w:type="spellEnd"/>
      <w:r w:rsidRPr="00000C73">
        <w:rPr>
          <w:rFonts w:cstheme="minorHAnsi"/>
          <w:sz w:val="24"/>
          <w:szCs w:val="24"/>
        </w:rPr>
        <w:t xml:space="preserve">, Sheffer, and </w:t>
      </w:r>
      <w:proofErr w:type="spellStart"/>
      <w:r w:rsidRPr="00000C73">
        <w:rPr>
          <w:rFonts w:cstheme="minorHAnsi"/>
          <w:sz w:val="24"/>
          <w:szCs w:val="24"/>
        </w:rPr>
        <w:t>Ma'ayan</w:t>
      </w:r>
      <w:proofErr w:type="spellEnd"/>
      <w:r w:rsidRPr="00000C73">
        <w:rPr>
          <w:rFonts w:cstheme="minorHAnsi"/>
          <w:sz w:val="24"/>
          <w:szCs w:val="24"/>
        </w:rPr>
        <w:t xml:space="preserve"> (2002).</w:t>
      </w:r>
      <w:r w:rsidRPr="00000C73">
        <w:rPr>
          <w:rFonts w:cstheme="minorHAnsi"/>
          <w:sz w:val="24"/>
          <w:szCs w:val="24"/>
        </w:rPr>
        <w:br/>
      </w:r>
    </w:p>
    <w:p w14:paraId="55CD31D7" w14:textId="36891F38" w:rsidR="00EF4183" w:rsidRPr="00DD637A"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r w:rsidR="00737A7C">
        <w:rPr>
          <w:rFonts w:cstheme="minorHAnsi"/>
          <w:sz w:val="24"/>
          <w:szCs w:val="24"/>
        </w:rPr>
        <w:t>discussing potential underlying mechanisms</w:t>
      </w:r>
      <w:r w:rsidR="005515DD">
        <w:rPr>
          <w:rFonts w:cstheme="minorHAnsi"/>
          <w:sz w:val="24"/>
          <w:szCs w:val="24"/>
        </w:rPr>
        <w:t xml:space="preserve"> affecting it</w:t>
      </w:r>
      <w:r w:rsidR="00737A7C">
        <w:rPr>
          <w:rFonts w:cstheme="minorHAnsi"/>
          <w:sz w:val="24"/>
          <w:szCs w:val="24"/>
        </w:rPr>
        <w:t xml:space="preserve"> (i.e., changes in calibration vs. resolution).</w:t>
      </w:r>
    </w:p>
    <w:p w14:paraId="16057416" w14:textId="77777777" w:rsidR="00EF4183" w:rsidRDefault="00EF4183" w:rsidP="008B67E0">
      <w:pPr>
        <w:spacing w:after="0"/>
        <w:rPr>
          <w:rFonts w:cstheme="minorHAnsi"/>
          <w:b/>
          <w:bCs/>
          <w:sz w:val="24"/>
          <w:szCs w:val="24"/>
        </w:rPr>
      </w:pPr>
    </w:p>
    <w:p w14:paraId="614202D6" w14:textId="31FE3AE5"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Pr="00EF4183">
        <w:rPr>
          <w:rFonts w:cstheme="minorHAnsi"/>
          <w:sz w:val="24"/>
          <w:szCs w:val="24"/>
          <w:highlight w:val="yellow"/>
        </w:rPr>
        <w:t>xx</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7CD3159D"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w:t>
      </w:r>
      <w:r w:rsidR="0055249E">
        <w:rPr>
          <w:rFonts w:cstheme="minorHAnsi"/>
          <w:sz w:val="24"/>
          <w:szCs w:val="24"/>
        </w:rPr>
        <w:t xml:space="preserve">are </w:t>
      </w:r>
      <w:r w:rsidR="00AC4AF1">
        <w:rPr>
          <w:rFonts w:cstheme="minorHAnsi"/>
          <w:sz w:val="24"/>
          <w:szCs w:val="24"/>
        </w:rPr>
        <w:t xml:space="preserve">but one method for assessing </w:t>
      </w:r>
      <w:r w:rsidR="0055249E">
        <w:rPr>
          <w:rFonts w:cstheme="minorHAnsi"/>
          <w:sz w:val="24"/>
          <w:szCs w:val="24"/>
        </w:rPr>
        <w:t>JOL calibration</w:t>
      </w:r>
      <w:r w:rsidR="00AC4AF1">
        <w:rPr>
          <w:rFonts w:cstheme="minorHAnsi"/>
          <w:sz w:val="24"/>
          <w:szCs w:val="24"/>
        </w:rPr>
        <w:t xml:space="preserve">. </w:t>
      </w:r>
      <w:r w:rsidR="004A6BE3">
        <w:rPr>
          <w:rFonts w:cstheme="minorHAnsi"/>
          <w:sz w:val="24"/>
          <w:szCs w:val="24"/>
        </w:rPr>
        <w:t xml:space="preserve">However, given our focus </w:t>
      </w:r>
      <w:r w:rsidR="0055249E">
        <w:rPr>
          <w:rFonts w:cstheme="minorHAnsi"/>
          <w:sz w:val="24"/>
          <w:szCs w:val="24"/>
        </w:rPr>
        <w:t xml:space="preserve">in the present paper </w:t>
      </w:r>
      <w:r w:rsidR="004A6BE3">
        <w:rPr>
          <w:rFonts w:cstheme="minorHAnsi"/>
          <w:sz w:val="24"/>
          <w:szCs w:val="24"/>
        </w:rPr>
        <w:t xml:space="preserve">on </w:t>
      </w:r>
      <w:r w:rsidR="0055249E">
        <w:rPr>
          <w:rFonts w:cstheme="minorHAnsi"/>
          <w:sz w:val="24"/>
          <w:szCs w:val="24"/>
        </w:rPr>
        <w:t xml:space="preserve">using </w:t>
      </w:r>
      <w:r w:rsidR="004A6BE3">
        <w:rPr>
          <w:rFonts w:cstheme="minorHAnsi"/>
          <w:sz w:val="24"/>
          <w:szCs w:val="24"/>
        </w:rPr>
        <w:t>calibration plots</w:t>
      </w:r>
      <w:r w:rsidR="000B616F">
        <w:rPr>
          <w:rFonts w:cstheme="minorHAnsi"/>
          <w:sz w:val="24"/>
          <w:szCs w:val="24"/>
        </w:rPr>
        <w:t xml:space="preserve"> to visualize changes recall for each JOL bin</w:t>
      </w:r>
      <w:r w:rsidR="0055249E">
        <w:rPr>
          <w:rFonts w:cstheme="minorHAnsi"/>
          <w:sz w:val="24"/>
          <w:szCs w:val="24"/>
        </w:rPr>
        <w:t xml:space="preserve"> rather than assessing calibration through changes in bias</w:t>
      </w:r>
      <w:r w:rsidR="000B616F">
        <w:rPr>
          <w:rFonts w:cstheme="minorHAnsi"/>
          <w:sz w:val="24"/>
          <w:szCs w:val="24"/>
        </w:rPr>
        <w:t xml:space="preserve">, we have elected to primarily focus on </w:t>
      </w:r>
      <w:r w:rsidR="001038BC">
        <w:rPr>
          <w:rFonts w:cstheme="minorHAnsi"/>
          <w:sz w:val="24"/>
          <w:szCs w:val="24"/>
        </w:rPr>
        <w:t xml:space="preserve">the use of plots in this section. </w:t>
      </w:r>
      <w:r w:rsidR="0055249E">
        <w:rPr>
          <w:rFonts w:cstheme="minorHAnsi"/>
          <w:sz w:val="24"/>
          <w:szCs w:val="24"/>
        </w:rPr>
        <w:t>However, w</w:t>
      </w:r>
      <w:r w:rsidR="001038BC">
        <w:rPr>
          <w:rFonts w:cstheme="minorHAnsi"/>
          <w:sz w:val="24"/>
          <w:szCs w:val="24"/>
        </w:rPr>
        <w:t xml:space="preserve">e now note on pg. </w:t>
      </w:r>
      <w:r w:rsidR="001038BC" w:rsidRPr="00B72726">
        <w:rPr>
          <w:rFonts w:cstheme="minorHAnsi"/>
          <w:sz w:val="24"/>
          <w:szCs w:val="24"/>
          <w:highlight w:val="yellow"/>
        </w:rPr>
        <w:t>xx</w:t>
      </w:r>
      <w:r w:rsidR="001038BC">
        <w:rPr>
          <w:rFonts w:cstheme="minorHAnsi"/>
          <w:sz w:val="24"/>
          <w:szCs w:val="24"/>
        </w:rPr>
        <w:t xml:space="preserve"> that </w:t>
      </w:r>
      <w:r w:rsidR="0055249E">
        <w:rPr>
          <w:rFonts w:cstheme="minorHAnsi"/>
          <w:sz w:val="24"/>
          <w:szCs w:val="24"/>
        </w:rPr>
        <w:t>difference scores assessing bias</w:t>
      </w:r>
      <w:r w:rsidR="001038BC">
        <w:rPr>
          <w:rFonts w:cstheme="minorHAnsi"/>
          <w:sz w:val="24"/>
          <w:szCs w:val="24"/>
        </w:rPr>
        <w:t xml:space="preserve"> can also be used to assess changes in calibration.</w:t>
      </w:r>
    </w:p>
    <w:p w14:paraId="6DEAB0F0" w14:textId="77777777" w:rsidR="00C35B2F" w:rsidRPr="001B2393" w:rsidRDefault="00C35B2F" w:rsidP="008B67E0">
      <w:pPr>
        <w:spacing w:after="0"/>
        <w:rPr>
          <w:rFonts w:cstheme="minorHAnsi"/>
          <w:b/>
          <w:bCs/>
          <w:sz w:val="24"/>
          <w:szCs w:val="24"/>
        </w:rPr>
      </w:pPr>
    </w:p>
    <w:p w14:paraId="078D0D65" w14:textId="5EAE8F92" w:rsidR="00C519E1" w:rsidRPr="008B67E0" w:rsidRDefault="00C35B2F" w:rsidP="008B67E0">
      <w:pPr>
        <w:spacing w:after="0"/>
        <w:rPr>
          <w:rFonts w:cstheme="minorHAnsi"/>
          <w:b/>
          <w:bCs/>
          <w:sz w:val="24"/>
          <w:szCs w:val="24"/>
        </w:rPr>
      </w:pPr>
      <w:r>
        <w:rPr>
          <w:rFonts w:cstheme="minorHAnsi"/>
          <w:sz w:val="24"/>
          <w:szCs w:val="24"/>
        </w:rPr>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 xml:space="preserve">we have clarified our language regarding calibration plots on pg. </w:t>
      </w:r>
      <w:r w:rsidR="002A689D" w:rsidRPr="002A689D">
        <w:rPr>
          <w:rFonts w:cstheme="minorHAnsi"/>
          <w:sz w:val="24"/>
          <w:szCs w:val="24"/>
          <w:highlight w:val="yellow"/>
        </w:rPr>
        <w:t>xx</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which 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Koriat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rsidRPr="00000C73">
        <w:rPr>
          <w:rFonts w:cstheme="minorHAnsi"/>
          <w:sz w:val="24"/>
          <w:szCs w:val="24"/>
        </w:rPr>
        <w:t>posteriori pairs</w:t>
      </w:r>
      <w:proofErr w:type="gramEnd"/>
      <w:r w:rsidRPr="00000C73">
        <w:rPr>
          <w:rFonts w:cstheme="minorHAnsi"/>
          <w:sz w:val="24"/>
          <w:szCs w:val="24"/>
        </w:rPr>
        <w:t xml:space="preserve">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3027DEC7"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w:t>
      </w:r>
      <w:r w:rsidR="00BD5514">
        <w:rPr>
          <w:rFonts w:cstheme="minorHAnsi"/>
          <w:sz w:val="24"/>
          <w:szCs w:val="24"/>
        </w:rPr>
        <w:t>d</w:t>
      </w:r>
      <w:r w:rsidR="00AE4281">
        <w:rPr>
          <w:rFonts w:cstheme="minorHAnsi"/>
          <w:sz w:val="24"/>
          <w:szCs w:val="24"/>
        </w:rPr>
        <w:t xml:space="preserv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w:t>
      </w:r>
      <w:r w:rsidR="00BD5514">
        <w:rPr>
          <w:rFonts w:cstheme="minorHAnsi"/>
          <w:sz w:val="24"/>
          <w:szCs w:val="24"/>
        </w:rPr>
        <w:t>”</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the</w:t>
      </w:r>
      <w:r w:rsidR="00E24EC5">
        <w:rPr>
          <w:rFonts w:cstheme="minorHAnsi"/>
          <w:sz w:val="24"/>
          <w:szCs w:val="24"/>
        </w:rPr>
        <w:t>se items</w:t>
      </w:r>
      <w:r w:rsidR="00EE779D">
        <w:rPr>
          <w:rFonts w:cstheme="minorHAnsi"/>
          <w:sz w:val="24"/>
          <w:szCs w:val="24"/>
        </w:rPr>
        <w:t xml:space="preserve"> appear thematically similar when </w:t>
      </w:r>
      <w:r w:rsidR="00847765">
        <w:rPr>
          <w:rFonts w:cstheme="minorHAnsi"/>
          <w:sz w:val="24"/>
          <w:szCs w:val="24"/>
        </w:rPr>
        <w:t>presented together</w:t>
      </w:r>
      <w:r w:rsidR="00E24EC5">
        <w:rPr>
          <w:rFonts w:cstheme="minorHAnsi"/>
          <w:sz w:val="24"/>
          <w:szCs w:val="24"/>
        </w:rPr>
        <w:t>. However,</w:t>
      </w:r>
      <w:r w:rsidR="00847765">
        <w:rPr>
          <w:rFonts w:cstheme="minorHAnsi"/>
          <w:sz w:val="24"/>
          <w:szCs w:val="24"/>
        </w:rPr>
        <w:t xml:space="preserve"> </w:t>
      </w:r>
      <w:r w:rsidR="00E24EC5">
        <w:rPr>
          <w:rFonts w:cstheme="minorHAnsi"/>
          <w:sz w:val="24"/>
          <w:szCs w:val="24"/>
        </w:rPr>
        <w:t xml:space="preserve">because </w:t>
      </w:r>
      <w:r w:rsidR="00847765">
        <w:rPr>
          <w:rFonts w:cstheme="minorHAnsi"/>
          <w:sz w:val="24"/>
          <w:szCs w:val="24"/>
        </w:rPr>
        <w:t>they lack strong a priori relatedness</w:t>
      </w:r>
      <w:r w:rsidR="00E24EC5">
        <w:rPr>
          <w:rFonts w:cstheme="minorHAnsi"/>
          <w:sz w:val="24"/>
          <w:szCs w:val="24"/>
        </w:rPr>
        <w:t xml:space="preserve">, this </w:t>
      </w:r>
      <w:r w:rsidR="00D54C8E">
        <w:rPr>
          <w:rFonts w:cstheme="minorHAnsi"/>
          <w:sz w:val="24"/>
          <w:szCs w:val="24"/>
        </w:rPr>
        <w:t xml:space="preserve">perceived relatedness is not beneficial at test when the target is presented in the absence of the cue.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6"/>
      <w:r w:rsidR="009A6410" w:rsidRPr="00000C73">
        <w:rPr>
          <w:rFonts w:cstheme="minorHAnsi"/>
          <w:b/>
          <w:bCs/>
          <w:sz w:val="24"/>
          <w:szCs w:val="24"/>
        </w:rPr>
        <w:t>Comment 6:</w:t>
      </w:r>
      <w:r w:rsidR="009A6410" w:rsidRPr="00000C73">
        <w:rPr>
          <w:rFonts w:cstheme="minorHAnsi"/>
          <w:sz w:val="24"/>
          <w:szCs w:val="24"/>
        </w:rPr>
        <w:t xml:space="preserve"> </w:t>
      </w:r>
      <w:commentRangeEnd w:id="6"/>
      <w:r w:rsidR="00BA4078">
        <w:rPr>
          <w:rStyle w:val="CommentReference"/>
        </w:rPr>
        <w:commentReference w:id="6"/>
      </w:r>
      <w:r w:rsidRPr="00000C73">
        <w:rPr>
          <w:rFonts w:cstheme="minorHAnsi"/>
          <w:sz w:val="24"/>
          <w:szCs w:val="24"/>
        </w:rPr>
        <w:t xml:space="preserve">Separate 3 (encoding group) x 4 (pair type) ANOVAs for (1) JOLs and (2) recall should be reported prior to the 2 (measure: recall vs. JOL) x 3 (encoding group) x 4 (pair type) </w:t>
      </w:r>
      <w:r w:rsidRPr="00000C73">
        <w:rPr>
          <w:rFonts w:cstheme="minorHAnsi"/>
          <w:sz w:val="24"/>
          <w:szCs w:val="24"/>
        </w:rPr>
        <w:lastRenderedPageBreak/>
        <w:t xml:space="preserve">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"Calibration" rather than prior to this heading. </w:t>
      </w:r>
    </w:p>
    <w:p w14:paraId="16BF3591" w14:textId="77777777" w:rsidR="008B67E0" w:rsidRDefault="008B67E0" w:rsidP="008B67E0">
      <w:pPr>
        <w:spacing w:after="0"/>
        <w:rPr>
          <w:rFonts w:cstheme="minorHAnsi"/>
          <w:sz w:val="24"/>
          <w:szCs w:val="24"/>
        </w:rPr>
      </w:pPr>
    </w:p>
    <w:p w14:paraId="193F5D3B" w14:textId="7C8FA5F4"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0A12C36D"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r w:rsidR="0082054A">
        <w:rPr>
          <w:rFonts w:cstheme="minorHAnsi"/>
          <w:sz w:val="24"/>
          <w:szCs w:val="24"/>
        </w:rPr>
        <w:t xml:space="preserve"> Similarly, we followed this format when reporting</w:t>
      </w:r>
      <w:r w:rsidR="00E0091A">
        <w:rPr>
          <w:rFonts w:cstheme="minorHAnsi"/>
          <w:sz w:val="24"/>
          <w:szCs w:val="24"/>
        </w:rPr>
        <w:t xml:space="preserve"> our </w:t>
      </w:r>
      <w:r w:rsidR="008640C4">
        <w:rPr>
          <w:rFonts w:cstheme="minorHAnsi"/>
          <w:sz w:val="24"/>
          <w:szCs w:val="24"/>
        </w:rPr>
        <w:t>ANOVA results in</w:t>
      </w:r>
      <w:r w:rsidR="00E0091A">
        <w:rPr>
          <w:rFonts w:cstheme="minorHAnsi"/>
          <w:sz w:val="24"/>
          <w:szCs w:val="24"/>
        </w:rPr>
        <w:t xml:space="preserve"> Experiment 2 (pg. </w:t>
      </w:r>
      <w:r w:rsidR="00E0091A" w:rsidRPr="00E0091A">
        <w:rPr>
          <w:rFonts w:cstheme="minorHAnsi"/>
          <w:sz w:val="24"/>
          <w:szCs w:val="24"/>
          <w:highlight w:val="yellow"/>
        </w:rPr>
        <w:t>xx</w:t>
      </w:r>
      <w:r w:rsidR="00E0091A">
        <w:rPr>
          <w:rFonts w:cstheme="minorHAnsi"/>
          <w:sz w:val="24"/>
          <w:szCs w:val="24"/>
        </w:rPr>
        <w:t>).</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w:t>
      </w:r>
      <w:proofErr w:type="gramStart"/>
      <w:r w:rsidRPr="00000C73">
        <w:rPr>
          <w:rFonts w:cstheme="minorHAnsi"/>
          <w:sz w:val="24"/>
          <w:szCs w:val="24"/>
        </w:rPr>
        <w:t>in order to</w:t>
      </w:r>
      <w:proofErr w:type="gramEnd"/>
      <w:r w:rsidRPr="00000C73">
        <w:rPr>
          <w:rFonts w:cstheme="minorHAnsi"/>
          <w:sz w:val="24"/>
          <w:szCs w:val="24"/>
        </w:rP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6B80EA24" w14:textId="1C2E96F1" w:rsidR="002B0BA2" w:rsidRPr="004C49DD"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in Table </w:t>
      </w:r>
      <w:r w:rsidR="007F693D" w:rsidRPr="007F693D">
        <w:rPr>
          <w:rFonts w:cstheme="minorHAnsi"/>
          <w:sz w:val="24"/>
          <w:szCs w:val="24"/>
          <w:highlight w:val="yellow"/>
        </w:rPr>
        <w:t>xx</w:t>
      </w:r>
      <w:r w:rsidR="00C539E4">
        <w:rPr>
          <w:rFonts w:cstheme="minorHAnsi"/>
          <w:sz w:val="24"/>
          <w:szCs w:val="24"/>
        </w:rPr>
        <w:t xml:space="preserve"> (pg. </w:t>
      </w:r>
      <w:r w:rsidR="00C539E4" w:rsidRPr="00C539E4">
        <w:rPr>
          <w:rFonts w:cstheme="minorHAnsi"/>
          <w:sz w:val="24"/>
          <w:szCs w:val="24"/>
          <w:highlight w:val="yellow"/>
        </w:rPr>
        <w:t>xx</w:t>
      </w:r>
      <w:r w:rsidR="00C539E4">
        <w:rPr>
          <w:rFonts w:cstheme="minorHAnsi"/>
          <w:sz w:val="24"/>
          <w:szCs w:val="24"/>
        </w:rPr>
        <w:t>).</w:t>
      </w:r>
      <w:r w:rsidR="004C49DD">
        <w:rPr>
          <w:rFonts w:cstheme="minorHAnsi"/>
          <w:sz w:val="24"/>
          <w:szCs w:val="24"/>
        </w:rPr>
        <w:t xml:space="preserve"> </w:t>
      </w:r>
      <w:r w:rsidR="002B0BA2">
        <w:rPr>
          <w:rFonts w:cstheme="minorHAnsi"/>
          <w:sz w:val="24"/>
          <w:szCs w:val="24"/>
        </w:rPr>
        <w:t>Additionally,</w:t>
      </w:r>
      <w:r w:rsidR="00C539E4">
        <w:rPr>
          <w:rFonts w:cstheme="minorHAnsi"/>
          <w:sz w:val="24"/>
          <w:szCs w:val="24"/>
        </w:rPr>
        <w:t xml:space="preserve"> we have updated the </w:t>
      </w:r>
      <w:r w:rsidR="004C49DD">
        <w:rPr>
          <w:rFonts w:cstheme="minorHAnsi"/>
          <w:sz w:val="24"/>
          <w:szCs w:val="24"/>
        </w:rPr>
        <w:t xml:space="preserve">Experiment 1 </w:t>
      </w:r>
      <w:r w:rsidR="00C539E4">
        <w:rPr>
          <w:rFonts w:cstheme="minorHAnsi"/>
          <w:sz w:val="24"/>
          <w:szCs w:val="24"/>
        </w:rPr>
        <w:t xml:space="preserve">results section on pg. </w:t>
      </w:r>
      <w:r w:rsidR="00C539E4" w:rsidRPr="00CE180C">
        <w:rPr>
          <w:rFonts w:cstheme="minorHAnsi"/>
          <w:sz w:val="24"/>
          <w:szCs w:val="24"/>
          <w:highlight w:val="yellow"/>
        </w:rPr>
        <w:t>xx</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r w:rsidR="004C49DD">
        <w:rPr>
          <w:rFonts w:cstheme="minorHAnsi"/>
          <w:sz w:val="24"/>
          <w:szCs w:val="24"/>
        </w:rPr>
        <w:t xml:space="preserve"> Similarly, these additional analyses are reported for the gamma results in Experiment 2 (pg. </w:t>
      </w:r>
      <w:r w:rsidR="004C49DD" w:rsidRPr="004C49DD">
        <w:rPr>
          <w:rFonts w:cstheme="minorHAnsi"/>
          <w:sz w:val="24"/>
          <w:szCs w:val="24"/>
          <w:highlight w:val="yellow"/>
        </w:rPr>
        <w:t>xx</w:t>
      </w:r>
      <w:r w:rsidR="004C49DD">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lastRenderedPageBreak/>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73C7BA94"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w:t>
      </w:r>
      <w:r w:rsidR="00ED5C3D">
        <w:rPr>
          <w:rFonts w:cstheme="minorHAnsi"/>
          <w:sz w:val="24"/>
          <w:szCs w:val="24"/>
        </w:rPr>
        <w:t xml:space="preserve"> and experiment duration due to the think-aloud procedure</w:t>
      </w:r>
      <w:r>
        <w:rPr>
          <w:rFonts w:cstheme="minorHAnsi"/>
          <w:sz w:val="24"/>
          <w:szCs w:val="24"/>
        </w:rPr>
        <w:t>,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3-01-05T11:48:00Z" w:initials="MH">
    <w:p w14:paraId="662AB42F" w14:textId="77777777" w:rsidR="00C710C3" w:rsidRDefault="00D8174F">
      <w:pPr>
        <w:pStyle w:val="CommentText"/>
      </w:pPr>
      <w:r>
        <w:rPr>
          <w:rStyle w:val="CommentReference"/>
        </w:rPr>
        <w:annotationRef/>
      </w:r>
      <w:r w:rsidR="00C710C3">
        <w:t xml:space="preserve">You'll probably need to update the discussion here in the introduction to reflect this language. </w:t>
      </w:r>
    </w:p>
    <w:p w14:paraId="0F4F6B9C" w14:textId="77777777" w:rsidR="00C710C3" w:rsidRDefault="00C710C3">
      <w:pPr>
        <w:pStyle w:val="CommentText"/>
      </w:pPr>
    </w:p>
    <w:p w14:paraId="7113BBA0" w14:textId="77777777" w:rsidR="00C710C3" w:rsidRDefault="00C710C3" w:rsidP="00DF6DCE">
      <w:pPr>
        <w:pStyle w:val="CommentText"/>
      </w:pPr>
      <w:r>
        <w:t>Please review the response to R2 below too. R2 complained that our encoding tasks only affected recall rates, but there is reason to expect that they would also affect JOL rates as well. We did not know this outcome, hence we conducted the experiment. Play up the importance of this contribution. Just because we found that the encoding tasks only affected encoding does not mean that our findings are not important.</w:t>
      </w:r>
    </w:p>
  </w:comment>
  <w:comment w:id="1" w:author="Nick Maxwell" w:date="2022-12-15T17:20:00Z" w:initials="NM">
    <w:p w14:paraId="38B061C7" w14:textId="4DD911FA" w:rsidR="00D70E68" w:rsidRDefault="00D70E68" w:rsidP="002931B2">
      <w:pPr>
        <w:pStyle w:val="CommentText"/>
      </w:pPr>
      <w:r>
        <w:rPr>
          <w:rStyle w:val="CommentReference"/>
        </w:rPr>
        <w:annotationRef/>
      </w:r>
      <w:r>
        <w:t>Are these the right ones?</w:t>
      </w:r>
    </w:p>
  </w:comment>
  <w:comment w:id="2" w:author="Mark Huff" w:date="2023-01-05T11:48:00Z" w:initials="MH">
    <w:p w14:paraId="304F2D7B" w14:textId="77777777" w:rsidR="00D8174F" w:rsidRDefault="00D8174F" w:rsidP="001D4A99">
      <w:pPr>
        <w:pStyle w:val="CommentText"/>
      </w:pPr>
      <w:r>
        <w:rPr>
          <w:rStyle w:val="CommentReference"/>
        </w:rPr>
        <w:annotationRef/>
      </w:r>
      <w:r>
        <w:t>Yes, but my dissertation is probably a better example than our 2019 paper.</w:t>
      </w:r>
    </w:p>
  </w:comment>
  <w:comment w:id="3" w:author="Nick Maxwell" w:date="2023-01-11T15:22:00Z" w:initials="NM">
    <w:p w14:paraId="787DC681" w14:textId="77777777" w:rsidR="00BA1C2E" w:rsidRDefault="00BA1C2E" w:rsidP="00C81970">
      <w:pPr>
        <w:pStyle w:val="CommentText"/>
      </w:pPr>
      <w:r>
        <w:rPr>
          <w:rStyle w:val="CommentReference"/>
        </w:rPr>
        <w:annotationRef/>
      </w:r>
      <w:r>
        <w:t>Okay got ya! I know you have several papers looking ISREL</w:t>
      </w:r>
    </w:p>
  </w:comment>
  <w:comment w:id="4" w:author="Nick Maxwell" w:date="2022-12-14T18:54:00Z" w:initials="NM">
    <w:p w14:paraId="75D546FF" w14:textId="0798804C"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5"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6"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13BBA0" w15:done="0"/>
  <w15:commentEx w15:paraId="38B061C7" w15:done="0"/>
  <w15:commentEx w15:paraId="304F2D7B" w15:paraIdParent="38B061C7" w15:done="0"/>
  <w15:commentEx w15:paraId="787DC681" w15:paraIdParent="38B061C7" w15:done="0"/>
  <w15:commentEx w15:paraId="6EE04F18" w15:done="0"/>
  <w15:commentEx w15:paraId="200D88DC" w15:paraIdParent="6EE04F18" w15:done="0"/>
  <w15:commentEx w15:paraId="72DB9E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7A4" w16cex:dateUtc="2023-01-05T17:48:00Z"/>
  <w16cex:commentExtensible w16cex:durableId="2745D5F9" w16cex:dateUtc="2022-12-15T23:20:00Z"/>
  <w16cex:commentExtensible w16cex:durableId="276137AB" w16cex:dateUtc="2023-01-05T17:48:00Z"/>
  <w16cex:commentExtensible w16cex:durableId="276952CA" w16cex:dateUtc="2023-01-11T21:22:00Z"/>
  <w16cex:commentExtensible w16cex:durableId="27449A7F" w16cex:dateUtc="2022-12-15T00:54:00Z"/>
  <w16cex:commentExtensible w16cex:durableId="274B1860" w16cex:dateUtc="2022-12-19T23:05:00Z"/>
  <w16cex:commentExtensible w16cex:durableId="27471F82" w16cex:dateUtc="2022-12-16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13BBA0" w16cid:durableId="276137A4"/>
  <w16cid:commentId w16cid:paraId="38B061C7" w16cid:durableId="2745D5F9"/>
  <w16cid:commentId w16cid:paraId="304F2D7B" w16cid:durableId="276137AB"/>
  <w16cid:commentId w16cid:paraId="787DC681" w16cid:durableId="276952CA"/>
  <w16cid:commentId w16cid:paraId="6EE04F18" w16cid:durableId="27449A7F"/>
  <w16cid:commentId w16cid:paraId="200D88DC" w16cid:durableId="274B1860"/>
  <w16cid:commentId w16cid:paraId="72DB9EBC" w16cid:durableId="27471F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AD" w15:userId="S::w989499@usm.edu::e6850478-d0cc-4d4a-9828-9b94a8b1b1d6"/>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1B79"/>
    <w:rsid w:val="000251EA"/>
    <w:rsid w:val="000313DB"/>
    <w:rsid w:val="00041FE9"/>
    <w:rsid w:val="000444A6"/>
    <w:rsid w:val="000451A3"/>
    <w:rsid w:val="00063F4C"/>
    <w:rsid w:val="00076A93"/>
    <w:rsid w:val="0008191D"/>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A4EB8"/>
    <w:rsid w:val="001B2393"/>
    <w:rsid w:val="001C0256"/>
    <w:rsid w:val="001C7EEC"/>
    <w:rsid w:val="001D38D5"/>
    <w:rsid w:val="002070E3"/>
    <w:rsid w:val="002139C3"/>
    <w:rsid w:val="002407C8"/>
    <w:rsid w:val="002411FB"/>
    <w:rsid w:val="00242278"/>
    <w:rsid w:val="00243278"/>
    <w:rsid w:val="002559E0"/>
    <w:rsid w:val="0026624E"/>
    <w:rsid w:val="002726E0"/>
    <w:rsid w:val="00292CBB"/>
    <w:rsid w:val="002A689D"/>
    <w:rsid w:val="002B0BA2"/>
    <w:rsid w:val="002B231B"/>
    <w:rsid w:val="002C0428"/>
    <w:rsid w:val="002C1929"/>
    <w:rsid w:val="002C39D5"/>
    <w:rsid w:val="002C4307"/>
    <w:rsid w:val="002C47A7"/>
    <w:rsid w:val="002C59FF"/>
    <w:rsid w:val="00340247"/>
    <w:rsid w:val="00353F40"/>
    <w:rsid w:val="0036243B"/>
    <w:rsid w:val="00386BFE"/>
    <w:rsid w:val="00395EC3"/>
    <w:rsid w:val="003A2E56"/>
    <w:rsid w:val="003B6A52"/>
    <w:rsid w:val="003B6BBA"/>
    <w:rsid w:val="003C236D"/>
    <w:rsid w:val="003D68D4"/>
    <w:rsid w:val="003F1056"/>
    <w:rsid w:val="003F1071"/>
    <w:rsid w:val="003F3FDB"/>
    <w:rsid w:val="0040371D"/>
    <w:rsid w:val="0040572F"/>
    <w:rsid w:val="00405806"/>
    <w:rsid w:val="00413211"/>
    <w:rsid w:val="00414864"/>
    <w:rsid w:val="00417418"/>
    <w:rsid w:val="00431CA7"/>
    <w:rsid w:val="00444247"/>
    <w:rsid w:val="00445040"/>
    <w:rsid w:val="004476E5"/>
    <w:rsid w:val="00453C8B"/>
    <w:rsid w:val="004649C2"/>
    <w:rsid w:val="0048303C"/>
    <w:rsid w:val="00485416"/>
    <w:rsid w:val="00491AE0"/>
    <w:rsid w:val="004A6BE3"/>
    <w:rsid w:val="004B4329"/>
    <w:rsid w:val="004C49DD"/>
    <w:rsid w:val="004F4141"/>
    <w:rsid w:val="00505824"/>
    <w:rsid w:val="00505BCB"/>
    <w:rsid w:val="005124F9"/>
    <w:rsid w:val="00533DFF"/>
    <w:rsid w:val="005458CF"/>
    <w:rsid w:val="00550F45"/>
    <w:rsid w:val="005515DD"/>
    <w:rsid w:val="00552008"/>
    <w:rsid w:val="0055249E"/>
    <w:rsid w:val="005539DB"/>
    <w:rsid w:val="005710F1"/>
    <w:rsid w:val="00574765"/>
    <w:rsid w:val="005749BB"/>
    <w:rsid w:val="005847C0"/>
    <w:rsid w:val="005A1CD7"/>
    <w:rsid w:val="005B3B5E"/>
    <w:rsid w:val="005C2105"/>
    <w:rsid w:val="005C4986"/>
    <w:rsid w:val="005D239C"/>
    <w:rsid w:val="005D2EB5"/>
    <w:rsid w:val="005D3FBE"/>
    <w:rsid w:val="005E3CA7"/>
    <w:rsid w:val="00612781"/>
    <w:rsid w:val="00621201"/>
    <w:rsid w:val="00637DA1"/>
    <w:rsid w:val="00654530"/>
    <w:rsid w:val="00660E60"/>
    <w:rsid w:val="0067436B"/>
    <w:rsid w:val="00681B11"/>
    <w:rsid w:val="00697109"/>
    <w:rsid w:val="006A06D8"/>
    <w:rsid w:val="006B4C32"/>
    <w:rsid w:val="006D0B16"/>
    <w:rsid w:val="006D55BB"/>
    <w:rsid w:val="006E0196"/>
    <w:rsid w:val="006E53ED"/>
    <w:rsid w:val="006E7E9E"/>
    <w:rsid w:val="006F0502"/>
    <w:rsid w:val="007003F1"/>
    <w:rsid w:val="00701A02"/>
    <w:rsid w:val="007228E7"/>
    <w:rsid w:val="00724C5E"/>
    <w:rsid w:val="00731FEC"/>
    <w:rsid w:val="00737A7C"/>
    <w:rsid w:val="00742181"/>
    <w:rsid w:val="00744052"/>
    <w:rsid w:val="0076707D"/>
    <w:rsid w:val="00767163"/>
    <w:rsid w:val="00770186"/>
    <w:rsid w:val="0077629D"/>
    <w:rsid w:val="007A338B"/>
    <w:rsid w:val="007B2BD6"/>
    <w:rsid w:val="007B5117"/>
    <w:rsid w:val="007B70B3"/>
    <w:rsid w:val="007F3CFD"/>
    <w:rsid w:val="007F693D"/>
    <w:rsid w:val="00802970"/>
    <w:rsid w:val="0082054A"/>
    <w:rsid w:val="00844455"/>
    <w:rsid w:val="00847765"/>
    <w:rsid w:val="00855163"/>
    <w:rsid w:val="0086191D"/>
    <w:rsid w:val="008640C4"/>
    <w:rsid w:val="0086512B"/>
    <w:rsid w:val="008722F7"/>
    <w:rsid w:val="0087717A"/>
    <w:rsid w:val="008862C8"/>
    <w:rsid w:val="008869C7"/>
    <w:rsid w:val="008B0188"/>
    <w:rsid w:val="008B5287"/>
    <w:rsid w:val="008B67E0"/>
    <w:rsid w:val="008D2148"/>
    <w:rsid w:val="008D5C8D"/>
    <w:rsid w:val="008F368C"/>
    <w:rsid w:val="008F4D76"/>
    <w:rsid w:val="009007F0"/>
    <w:rsid w:val="009045B3"/>
    <w:rsid w:val="009103A0"/>
    <w:rsid w:val="0092443C"/>
    <w:rsid w:val="009444D0"/>
    <w:rsid w:val="00953454"/>
    <w:rsid w:val="009539F6"/>
    <w:rsid w:val="00972C87"/>
    <w:rsid w:val="00972DAB"/>
    <w:rsid w:val="00983A23"/>
    <w:rsid w:val="009A275D"/>
    <w:rsid w:val="009A2E11"/>
    <w:rsid w:val="009A6410"/>
    <w:rsid w:val="009B4F05"/>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73141"/>
    <w:rsid w:val="00B91DEE"/>
    <w:rsid w:val="00B935BB"/>
    <w:rsid w:val="00BA1C2E"/>
    <w:rsid w:val="00BA4078"/>
    <w:rsid w:val="00BA41D1"/>
    <w:rsid w:val="00BC2797"/>
    <w:rsid w:val="00BC3C60"/>
    <w:rsid w:val="00BD3006"/>
    <w:rsid w:val="00BD37F5"/>
    <w:rsid w:val="00BD5514"/>
    <w:rsid w:val="00BE647A"/>
    <w:rsid w:val="00BF0020"/>
    <w:rsid w:val="00BF71A4"/>
    <w:rsid w:val="00C060FA"/>
    <w:rsid w:val="00C35B2F"/>
    <w:rsid w:val="00C46CA0"/>
    <w:rsid w:val="00C519E1"/>
    <w:rsid w:val="00C539E4"/>
    <w:rsid w:val="00C6168F"/>
    <w:rsid w:val="00C65AEC"/>
    <w:rsid w:val="00C65F07"/>
    <w:rsid w:val="00C710C3"/>
    <w:rsid w:val="00C82A21"/>
    <w:rsid w:val="00C93DDD"/>
    <w:rsid w:val="00C94C8D"/>
    <w:rsid w:val="00C95A9D"/>
    <w:rsid w:val="00CC211B"/>
    <w:rsid w:val="00CC2488"/>
    <w:rsid w:val="00CD1B6D"/>
    <w:rsid w:val="00CE180C"/>
    <w:rsid w:val="00CE4012"/>
    <w:rsid w:val="00CE76EA"/>
    <w:rsid w:val="00CF124A"/>
    <w:rsid w:val="00D01E7E"/>
    <w:rsid w:val="00D05120"/>
    <w:rsid w:val="00D14847"/>
    <w:rsid w:val="00D22614"/>
    <w:rsid w:val="00D30FB0"/>
    <w:rsid w:val="00D43075"/>
    <w:rsid w:val="00D51A77"/>
    <w:rsid w:val="00D54727"/>
    <w:rsid w:val="00D54C8E"/>
    <w:rsid w:val="00D600A0"/>
    <w:rsid w:val="00D70E68"/>
    <w:rsid w:val="00D73750"/>
    <w:rsid w:val="00D8174F"/>
    <w:rsid w:val="00D86BAD"/>
    <w:rsid w:val="00DA0FFA"/>
    <w:rsid w:val="00DA114D"/>
    <w:rsid w:val="00DB179E"/>
    <w:rsid w:val="00DB7CD0"/>
    <w:rsid w:val="00DC3BDE"/>
    <w:rsid w:val="00DC79BB"/>
    <w:rsid w:val="00DD3166"/>
    <w:rsid w:val="00DD637A"/>
    <w:rsid w:val="00DF0DAD"/>
    <w:rsid w:val="00E0091A"/>
    <w:rsid w:val="00E07C03"/>
    <w:rsid w:val="00E12CFF"/>
    <w:rsid w:val="00E152E3"/>
    <w:rsid w:val="00E24EC5"/>
    <w:rsid w:val="00E3685A"/>
    <w:rsid w:val="00E40404"/>
    <w:rsid w:val="00E5130F"/>
    <w:rsid w:val="00E541F6"/>
    <w:rsid w:val="00E555A8"/>
    <w:rsid w:val="00E70CC9"/>
    <w:rsid w:val="00E75CBC"/>
    <w:rsid w:val="00E82A0C"/>
    <w:rsid w:val="00E857C3"/>
    <w:rsid w:val="00EA32D5"/>
    <w:rsid w:val="00EA7755"/>
    <w:rsid w:val="00EB2D87"/>
    <w:rsid w:val="00EB6FB5"/>
    <w:rsid w:val="00EC539B"/>
    <w:rsid w:val="00ED015E"/>
    <w:rsid w:val="00ED25E7"/>
    <w:rsid w:val="00ED5C3D"/>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96AE7"/>
    <w:rsid w:val="00FA2023"/>
    <w:rsid w:val="00FA54C3"/>
    <w:rsid w:val="00FA6504"/>
    <w:rsid w:val="00FC164F"/>
    <w:rsid w:val="00FF0411"/>
    <w:rsid w:val="00FF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 w:type="paragraph" w:styleId="Revision">
    <w:name w:val="Revision"/>
    <w:hidden/>
    <w:uiPriority w:val="99"/>
    <w:semiHidden/>
    <w:rsid w:val="00FF05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cp:revision>
  <dcterms:created xsi:type="dcterms:W3CDTF">2023-01-05T22:45:00Z</dcterms:created>
  <dcterms:modified xsi:type="dcterms:W3CDTF">2023-01-12T21:57:00Z</dcterms:modified>
</cp:coreProperties>
</file>